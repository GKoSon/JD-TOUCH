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1D8E3" w14:textId="73FC70D2" w:rsidR="00AA3E3C" w:rsidRPr="00471522" w:rsidDel="001338EB" w:rsidRDefault="003511F7" w:rsidP="001C3DBB">
      <w:pPr>
        <w:rPr>
          <w:del w:id="0" w:author="james wang" w:date="2019-01-25T14:54:00Z"/>
          <w:highlight w:val="yellow"/>
        </w:rPr>
      </w:pPr>
      <w:ins w:id="1" w:author="汪林海" w:date="2019-07-24T10:00:00Z">
        <w:r>
          <w:rPr>
            <w:rFonts w:hint="eastAsia"/>
            <w:highlight w:val="yellow"/>
          </w:rPr>
          <w:t>额</w:t>
        </w:r>
      </w:ins>
      <w:bookmarkStart w:id="2" w:name="_GoBack"/>
      <w:bookmarkEnd w:id="2"/>
      <w:del w:id="3" w:author="james wang" w:date="2019-01-25T14:54:00Z">
        <w:r w:rsidR="00471522" w:rsidRPr="00471522" w:rsidDel="001338EB">
          <w:rPr>
            <w:rFonts w:hint="eastAsia"/>
            <w:highlight w:val="yellow"/>
          </w:rPr>
          <w:delText>问题：</w:delText>
        </w:r>
      </w:del>
    </w:p>
    <w:p w14:paraId="06836626" w14:textId="1448E946" w:rsidR="00471522" w:rsidRPr="00471522" w:rsidDel="001338EB" w:rsidRDefault="00471522" w:rsidP="00471522">
      <w:pPr>
        <w:pStyle w:val="a5"/>
        <w:numPr>
          <w:ilvl w:val="0"/>
          <w:numId w:val="14"/>
        </w:numPr>
        <w:ind w:firstLineChars="0"/>
        <w:rPr>
          <w:del w:id="4" w:author="james wang" w:date="2019-01-25T14:54:00Z"/>
          <w:highlight w:val="yellow"/>
        </w:rPr>
      </w:pPr>
      <w:del w:id="5" w:author="james wang" w:date="2019-01-25T14:54:00Z">
        <w:r w:rsidRPr="00471522" w:rsidDel="001338EB">
          <w:rPr>
            <w:rFonts w:hint="eastAsia"/>
            <w:highlight w:val="yellow"/>
          </w:rPr>
          <w:delText>数据帧头1Byte的“帧类型”是否是指表格实例中的Type？</w:delText>
        </w:r>
      </w:del>
    </w:p>
    <w:p w14:paraId="7BC0430C" w14:textId="7B2860A6" w:rsidR="00471522" w:rsidRPr="00471522" w:rsidDel="001338EB" w:rsidRDefault="00471522" w:rsidP="00471522">
      <w:pPr>
        <w:pStyle w:val="a5"/>
        <w:numPr>
          <w:ilvl w:val="0"/>
          <w:numId w:val="14"/>
        </w:numPr>
        <w:ind w:firstLineChars="0"/>
        <w:rPr>
          <w:del w:id="6" w:author="james wang" w:date="2019-01-25T14:54:00Z"/>
          <w:highlight w:val="yellow"/>
        </w:rPr>
      </w:pPr>
      <w:del w:id="7" w:author="james wang" w:date="2019-01-25T14:54:00Z">
        <w:r w:rsidRPr="00471522" w:rsidDel="001338EB">
          <w:rPr>
            <w:rFonts w:hint="eastAsia"/>
            <w:highlight w:val="yellow"/>
          </w:rPr>
          <w:delText>有效数据的传输安装何种格式？当传输多字段值时，如何分隔？</w:delText>
        </w:r>
      </w:del>
    </w:p>
    <w:p w14:paraId="522DC6A3" w14:textId="38F82A13" w:rsidR="00471522" w:rsidRPr="00471522" w:rsidDel="001338EB" w:rsidRDefault="00471522" w:rsidP="00471522">
      <w:pPr>
        <w:pStyle w:val="a5"/>
        <w:numPr>
          <w:ilvl w:val="0"/>
          <w:numId w:val="14"/>
        </w:numPr>
        <w:ind w:firstLineChars="0"/>
        <w:rPr>
          <w:del w:id="8" w:author="james wang" w:date="2019-01-25T14:54:00Z"/>
          <w:highlight w:val="yellow"/>
        </w:rPr>
      </w:pPr>
      <w:del w:id="9" w:author="james wang" w:date="2019-01-25T14:54:00Z">
        <w:r w:rsidRPr="00471522" w:rsidDel="001338EB">
          <w:rPr>
            <w:rFonts w:hint="eastAsia"/>
            <w:highlight w:val="yellow"/>
          </w:rPr>
          <w:delText>接口表格中的疑问，具体见批注？</w:delText>
        </w:r>
      </w:del>
    </w:p>
    <w:p w14:paraId="3730B44A" w14:textId="77777777" w:rsidR="00431474" w:rsidRPr="002046C2" w:rsidRDefault="00431474" w:rsidP="00A5022B">
      <w:pPr>
        <w:pStyle w:val="2"/>
        <w:numPr>
          <w:ilvl w:val="0"/>
          <w:numId w:val="11"/>
        </w:numPr>
        <w:rPr>
          <w:shd w:val="pct15" w:color="auto" w:fill="FFFFFF"/>
        </w:rPr>
      </w:pPr>
      <w:r>
        <w:rPr>
          <w:rFonts w:hint="eastAsia"/>
          <w:shd w:val="pct15" w:color="auto" w:fill="FFFFFF"/>
        </w:rPr>
        <w:t>规范</w:t>
      </w:r>
    </w:p>
    <w:p w14:paraId="62813A33" w14:textId="651EB5DF" w:rsidR="00431474" w:rsidRPr="00875330" w:rsidRDefault="00431474" w:rsidP="00431474">
      <w:pPr>
        <w:pStyle w:val="a5"/>
        <w:ind w:left="360" w:firstLineChars="0" w:firstLine="0"/>
        <w:rPr>
          <w:sz w:val="24"/>
          <w:szCs w:val="24"/>
          <w:shd w:val="pct15" w:color="auto" w:fill="FFFFFF"/>
        </w:rPr>
      </w:pPr>
      <w:r w:rsidRPr="00875330">
        <w:rPr>
          <w:rFonts w:hint="eastAsia"/>
          <w:sz w:val="24"/>
          <w:szCs w:val="24"/>
          <w:shd w:val="pct15" w:color="auto" w:fill="FFFFFF"/>
        </w:rPr>
        <w:t>包格式统一为</w:t>
      </w:r>
      <w:ins w:id="10" w:author="james wang" w:date="2019-05-16T16:27:00Z">
        <w:r w:rsidR="008E68EE">
          <w:rPr>
            <w:rFonts w:hint="eastAsia"/>
            <w:sz w:val="24"/>
            <w:szCs w:val="24"/>
            <w:shd w:val="pct15" w:color="auto" w:fill="FFFFFF"/>
          </w:rPr>
          <w:t>(长度必须64/128</w:t>
        </w:r>
      </w:ins>
      <w:ins w:id="11" w:author="james wang" w:date="2019-05-16T19:14:00Z">
        <w:r w:rsidR="001B4677">
          <w:rPr>
            <w:rFonts w:hint="eastAsia"/>
            <w:sz w:val="24"/>
            <w:szCs w:val="24"/>
            <w:shd w:val="pct15" w:color="auto" w:fill="FFFFFF"/>
          </w:rPr>
          <w:t>/640</w:t>
        </w:r>
      </w:ins>
      <w:ins w:id="12" w:author="james wang" w:date="2019-05-16T16:27:00Z">
        <w:r w:rsidR="008E68EE">
          <w:rPr>
            <w:rFonts w:hint="eastAsia"/>
            <w:sz w:val="24"/>
            <w:szCs w:val="24"/>
            <w:shd w:val="pct15" w:color="auto" w:fill="FFFFFF"/>
          </w:rPr>
          <w:t>位</w:t>
        </w:r>
        <w:r w:rsidR="008E68EE">
          <w:rPr>
            <w:sz w:val="24"/>
            <w:szCs w:val="24"/>
            <w:shd w:val="pct15" w:color="auto" w:fill="FFFFFF"/>
          </w:rPr>
          <w:t>)</w:t>
        </w:r>
      </w:ins>
      <w:r w:rsidRPr="00875330">
        <w:rPr>
          <w:rFonts w:hint="eastAsia"/>
          <w:sz w:val="24"/>
          <w:szCs w:val="24"/>
          <w:shd w:val="pct15" w:color="auto" w:fill="FFFFFF"/>
        </w:rPr>
        <w:t>：</w:t>
      </w:r>
    </w:p>
    <w:p w14:paraId="1824B493" w14:textId="7C497FDD" w:rsidR="00AA3E3C" w:rsidRDefault="00AA3E3C" w:rsidP="00E94D88">
      <w:pPr>
        <w:pStyle w:val="a5"/>
        <w:ind w:left="360" w:firstLineChars="0" w:firstLine="0"/>
      </w:pPr>
    </w:p>
    <w:p w14:paraId="2ABB465D" w14:textId="3DD52558" w:rsidR="00431474" w:rsidRDefault="00B8173E" w:rsidP="00E94D8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506836D" wp14:editId="1760F21E">
            <wp:extent cx="5274310" cy="1947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7C14" w14:textId="1F2AF8E0" w:rsidR="00431474" w:rsidRDefault="00431474" w:rsidP="00E94D88">
      <w:pPr>
        <w:pStyle w:val="a5"/>
        <w:ind w:left="360" w:firstLineChars="0" w:firstLine="0"/>
        <w:rPr>
          <w:ins w:id="13" w:author="james wang" w:date="2019-01-25T16:12:00Z"/>
        </w:rPr>
      </w:pPr>
    </w:p>
    <w:p w14:paraId="2DAA00BD" w14:textId="0427A160" w:rsidR="00435C54" w:rsidRDefault="00846EF7">
      <w:pPr>
        <w:pStyle w:val="a5"/>
        <w:ind w:left="360" w:firstLineChars="0" w:firstLine="0"/>
      </w:pPr>
      <w:ins w:id="14" w:author="james wang" w:date="2019-01-25T16:12:00Z">
        <w:r>
          <w:rPr>
            <w:rFonts w:hint="eastAsia"/>
          </w:rPr>
          <w:t>数据内容</w:t>
        </w:r>
      </w:ins>
      <w:ins w:id="15" w:author="james wang" w:date="2019-01-25T16:13:00Z">
        <w:r>
          <w:rPr>
            <w:rFonts w:hint="eastAsia"/>
          </w:rPr>
          <w:t>不足64</w:t>
        </w:r>
      </w:ins>
      <w:ins w:id="16" w:author="james wang" w:date="2019-05-16T16:27:00Z">
        <w:r w:rsidR="001B1E09">
          <w:rPr>
            <w:rFonts w:hint="eastAsia"/>
          </w:rPr>
          <w:t>/128</w:t>
        </w:r>
      </w:ins>
      <w:ins w:id="17" w:author="james wang" w:date="2019-05-16T19:14:00Z">
        <w:r w:rsidR="001B4677">
          <w:rPr>
            <w:rFonts w:hint="eastAsia"/>
          </w:rPr>
          <w:t>/640</w:t>
        </w:r>
      </w:ins>
      <w:ins w:id="18" w:author="james wang" w:date="2019-01-25T16:13:00Z">
        <w:r>
          <w:rPr>
            <w:rFonts w:hint="eastAsia"/>
          </w:rPr>
          <w:t>位则补</w:t>
        </w:r>
        <w:r>
          <w:t>”0”</w:t>
        </w:r>
      </w:ins>
      <w:ins w:id="19" w:author="james wang" w:date="2019-05-16T19:34:00Z">
        <w:r w:rsidR="00501693">
          <w:rPr>
            <w:rFonts w:hint="eastAsia"/>
          </w:rPr>
          <w:t>或补</w:t>
        </w:r>
      </w:ins>
      <w:ins w:id="20" w:author="james wang" w:date="2019-05-16T19:35:00Z">
        <w:r w:rsidR="00501693">
          <w:t>0x20</w:t>
        </w:r>
        <w:r w:rsidR="00501693">
          <w:rPr>
            <w:rFonts w:hint="eastAsia"/>
          </w:rPr>
          <w:t>（具体补0或空在接口里面有写）</w:t>
        </w:r>
      </w:ins>
    </w:p>
    <w:p w14:paraId="710252E7" w14:textId="7B4893EC" w:rsidR="00042330" w:rsidRDefault="003423FF" w:rsidP="00B8173E">
      <w:r>
        <w:rPr>
          <w:rFonts w:hint="eastAsia"/>
        </w:rPr>
        <w:t xml:space="preserve"> </w:t>
      </w:r>
      <w:r>
        <w:t xml:space="preserve">  </w:t>
      </w:r>
      <w:r w:rsidR="006211E7">
        <w:t xml:space="preserve"> </w:t>
      </w:r>
      <w:r w:rsidR="00EF2B5B">
        <w:rPr>
          <w:rFonts w:hint="eastAsia"/>
        </w:rPr>
        <w:t>设备类型规范</w:t>
      </w:r>
    </w:p>
    <w:p w14:paraId="3A7AC61E" w14:textId="403B8B18" w:rsidR="00EF2B5B" w:rsidRDefault="00EF2B5B" w:rsidP="00EF2B5B">
      <w:pPr>
        <w:ind w:firstLineChars="200" w:firstLine="420"/>
      </w:pPr>
      <w:r>
        <w:rPr>
          <w:rFonts w:hint="eastAsia"/>
        </w:rPr>
        <w:t>蓝牙名称规范</w:t>
      </w:r>
    </w:p>
    <w:p w14:paraId="28686A77" w14:textId="68D104E1" w:rsidR="00042330" w:rsidRDefault="00450944" w:rsidP="00A5022B">
      <w:pPr>
        <w:pStyle w:val="2"/>
        <w:numPr>
          <w:ilvl w:val="0"/>
          <w:numId w:val="11"/>
        </w:numPr>
        <w:rPr>
          <w:shd w:val="pct15" w:color="auto" w:fill="FFFFFF"/>
        </w:rPr>
      </w:pPr>
      <w:r w:rsidRPr="00F75F28">
        <w:rPr>
          <w:rFonts w:hint="eastAsia"/>
          <w:shd w:val="pct15" w:color="auto" w:fill="FFFFFF"/>
        </w:rPr>
        <w:t>加密</w:t>
      </w:r>
    </w:p>
    <w:p w14:paraId="35B50C06" w14:textId="7363D8D1" w:rsidR="00647D76" w:rsidRDefault="00647D76" w:rsidP="00647D76">
      <w:pPr>
        <w:rPr>
          <w:ins w:id="21" w:author="james wang" w:date="2019-05-16T20:06:00Z"/>
        </w:rPr>
      </w:pPr>
      <w:r>
        <w:rPr>
          <w:rFonts w:hint="eastAsia"/>
        </w:rPr>
        <w:t>传输内容</w:t>
      </w:r>
      <w:ins w:id="22" w:author="james wang" w:date="2019-05-16T16:28:00Z">
        <w:r w:rsidR="001B1E09">
          <w:rPr>
            <w:rFonts w:hint="eastAsia"/>
          </w:rPr>
          <w:t>对前</w:t>
        </w:r>
      </w:ins>
      <w:ins w:id="23" w:author="james wang" w:date="2019-01-25T14:55:00Z">
        <w:r w:rsidR="001338EB">
          <w:rPr>
            <w:rFonts w:hint="eastAsia"/>
          </w:rPr>
          <w:t>48bytes进行加密（</w:t>
        </w:r>
      </w:ins>
      <w:ins w:id="24" w:author="james wang" w:date="2019-01-25T14:56:00Z">
        <w:r w:rsidR="001338EB">
          <w:rPr>
            <w:rFonts w:hint="eastAsia"/>
          </w:rPr>
          <w:t>如果超出48bytes</w:t>
        </w:r>
        <w:r w:rsidR="001338EB">
          <w:t xml:space="preserve"> </w:t>
        </w:r>
        <w:r w:rsidR="001338EB">
          <w:rPr>
            <w:rFonts w:hint="eastAsia"/>
          </w:rPr>
          <w:t>则是明文</w:t>
        </w:r>
      </w:ins>
      <w:ins w:id="25" w:author="james wang" w:date="2019-01-25T14:55:00Z">
        <w:r w:rsidR="001338EB">
          <w:rPr>
            <w:rFonts w:hint="eastAsia"/>
          </w:rPr>
          <w:t>）</w:t>
        </w:r>
      </w:ins>
      <w:ins w:id="26" w:author="james wang" w:date="2019-01-25T14:56:00Z">
        <w:r w:rsidR="001338EB">
          <w:rPr>
            <w:rFonts w:hint="eastAsia"/>
          </w:rPr>
          <w:t>，</w:t>
        </w:r>
      </w:ins>
      <w:ins w:id="27" w:author="james wang" w:date="2019-05-16T19:37:00Z">
        <w:r w:rsidR="00435C54">
          <w:rPr>
            <w:rFonts w:hint="eastAsia"/>
          </w:rPr>
          <w:t>如果从第48位开始写数据则前面不足</w:t>
        </w:r>
      </w:ins>
      <w:ins w:id="28" w:author="james wang" w:date="2019-05-16T19:38:00Z">
        <w:r w:rsidR="00435C54">
          <w:rPr>
            <w:rFonts w:hint="eastAsia"/>
          </w:rPr>
          <w:t>48位就补0；</w:t>
        </w:r>
      </w:ins>
      <w:ins w:id="29" w:author="james wang" w:date="2019-01-25T14:56:00Z">
        <w:r w:rsidR="001338EB">
          <w:rPr>
            <w:rFonts w:hint="eastAsia"/>
          </w:rPr>
          <w:t>后面根据实际内容在做调整</w:t>
        </w:r>
      </w:ins>
      <w:del w:id="30" w:author="james wang" w:date="2019-01-25T14:55:00Z">
        <w:r w:rsidDel="001338EB">
          <w:rPr>
            <w:rFonts w:hint="eastAsia"/>
          </w:rPr>
          <w:delText>A</w:delText>
        </w:r>
        <w:r w:rsidDel="001338EB">
          <w:delText>ES128</w:delText>
        </w:r>
        <w:r w:rsidDel="001338EB">
          <w:rPr>
            <w:rFonts w:hint="eastAsia"/>
          </w:rPr>
          <w:delText>加密</w:delText>
        </w:r>
      </w:del>
    </w:p>
    <w:p w14:paraId="5881B8F8" w14:textId="647F8257" w:rsidR="00F3152F" w:rsidRPr="00F3152F" w:rsidRDefault="00F3152F" w:rsidP="00647D76">
      <w:ins w:id="31" w:author="james wang" w:date="2019-05-16T20:06:00Z">
        <w:r>
          <w:rPr>
            <w:rFonts w:hint="eastAsia"/>
          </w:rPr>
          <w:t>附加解密过程：1.将</w:t>
        </w:r>
      </w:ins>
      <w:ins w:id="32" w:author="james wang" w:date="2019-05-16T20:07:00Z">
        <w:r>
          <w:rPr>
            <w:rFonts w:hint="eastAsia"/>
          </w:rPr>
          <w:t>前48个字符合成24字节的16进制 2.将24字节的hex加密成24字节数据在</w:t>
        </w:r>
      </w:ins>
      <w:ins w:id="33" w:author="james wang" w:date="2019-05-16T20:08:00Z">
        <w:r w:rsidR="00F852ED">
          <w:rPr>
            <w:rFonts w:hint="eastAsia"/>
          </w:rPr>
          <w:t>拆</w:t>
        </w:r>
      </w:ins>
      <w:ins w:id="34" w:author="james wang" w:date="2019-05-16T20:07:00Z">
        <w:r>
          <w:rPr>
            <w:rFonts w:hint="eastAsia"/>
          </w:rPr>
          <w:t>分成48</w:t>
        </w:r>
      </w:ins>
      <w:ins w:id="35" w:author="james wang" w:date="2019-05-16T20:08:00Z">
        <w:r>
          <w:rPr>
            <w:rFonts w:hint="eastAsia"/>
          </w:rPr>
          <w:t>字符的密文</w:t>
        </w:r>
      </w:ins>
    </w:p>
    <w:p w14:paraId="23ADE70F" w14:textId="5856FBA9" w:rsidR="00BB72FD" w:rsidRDefault="00BB72FD" w:rsidP="00A5022B">
      <w:pPr>
        <w:pStyle w:val="2"/>
        <w:numPr>
          <w:ilvl w:val="0"/>
          <w:numId w:val="11"/>
        </w:numPr>
        <w:rPr>
          <w:shd w:val="pct15" w:color="auto" w:fill="FFFFFF"/>
        </w:rPr>
      </w:pPr>
      <w:r>
        <w:rPr>
          <w:rFonts w:hint="eastAsia"/>
          <w:shd w:val="pct15" w:color="auto" w:fill="FFFFFF"/>
        </w:rPr>
        <w:t>概述</w:t>
      </w:r>
    </w:p>
    <w:p w14:paraId="7E1F12A8" w14:textId="57026B11" w:rsidR="00042330" w:rsidRPr="00BB72FD" w:rsidRDefault="00BB72FD" w:rsidP="00BB72FD">
      <w:pPr>
        <w:ind w:firstLine="420"/>
        <w:rPr>
          <w:sz w:val="24"/>
          <w:szCs w:val="24"/>
          <w:shd w:val="pct15" w:color="auto" w:fill="FFFFFF"/>
        </w:rPr>
      </w:pPr>
      <w:r>
        <w:rPr>
          <w:rFonts w:hint="eastAsia"/>
          <w:sz w:val="24"/>
          <w:szCs w:val="24"/>
          <w:shd w:val="pct15" w:color="auto" w:fill="FFFFFF"/>
        </w:rPr>
        <w:t>下发消息给读头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779"/>
        <w:gridCol w:w="2766"/>
        <w:gridCol w:w="2751"/>
      </w:tblGrid>
      <w:tr w:rsidR="00042330" w14:paraId="29C5ACED" w14:textId="77777777" w:rsidTr="007D40E8">
        <w:trPr>
          <w:trHeight w:val="371"/>
        </w:trPr>
        <w:tc>
          <w:tcPr>
            <w:tcW w:w="1675" w:type="pct"/>
          </w:tcPr>
          <w:p w14:paraId="5FBDE8F2" w14:textId="2014D22A" w:rsidR="00042330" w:rsidRDefault="00042330" w:rsidP="00E94D88">
            <w:pPr>
              <w:pStyle w:val="a5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667" w:type="pct"/>
          </w:tcPr>
          <w:p w14:paraId="139E647B" w14:textId="5C077951" w:rsidR="00042330" w:rsidRDefault="00042330" w:rsidP="00E94D88">
            <w:pPr>
              <w:pStyle w:val="a5"/>
              <w:ind w:firstLineChars="0" w:firstLine="0"/>
            </w:pPr>
            <w:bookmarkStart w:id="36" w:name="OLE_LINK1"/>
            <w:bookmarkStart w:id="37" w:name="OLE_LINK2"/>
            <w:r>
              <w:rPr>
                <w:rFonts w:hint="eastAsia"/>
              </w:rPr>
              <w:t>功能</w:t>
            </w:r>
            <w:bookmarkEnd w:id="36"/>
            <w:bookmarkEnd w:id="37"/>
            <w:r w:rsidR="00976960">
              <w:rPr>
                <w:rFonts w:hint="eastAsia"/>
              </w:rPr>
              <w:t>（rw）</w:t>
            </w:r>
          </w:p>
        </w:tc>
        <w:tc>
          <w:tcPr>
            <w:tcW w:w="1658" w:type="pct"/>
          </w:tcPr>
          <w:p w14:paraId="0BA3E645" w14:textId="7D1039D5" w:rsidR="00042330" w:rsidRDefault="00042330" w:rsidP="00E94D88">
            <w:pPr>
              <w:pStyle w:val="a5"/>
              <w:ind w:firstLineChars="0" w:firstLine="0"/>
            </w:pPr>
            <w:bookmarkStart w:id="38" w:name="OLE_LINK3"/>
            <w:bookmarkStart w:id="39" w:name="OLE_LINK4"/>
            <w:r>
              <w:rPr>
                <w:rFonts w:hint="eastAsia"/>
              </w:rPr>
              <w:t>位数</w:t>
            </w:r>
            <w:bookmarkEnd w:id="38"/>
            <w:bookmarkEnd w:id="39"/>
          </w:p>
        </w:tc>
      </w:tr>
      <w:tr w:rsidR="00042330" w14:paraId="0B71583E" w14:textId="77777777" w:rsidTr="007D40E8">
        <w:trPr>
          <w:trHeight w:val="371"/>
        </w:trPr>
        <w:tc>
          <w:tcPr>
            <w:tcW w:w="1675" w:type="pct"/>
          </w:tcPr>
          <w:p w14:paraId="1F87BAFE" w14:textId="55178941" w:rsidR="00042330" w:rsidRDefault="00042330" w:rsidP="00E94D88">
            <w:pPr>
              <w:pStyle w:val="a5"/>
              <w:ind w:firstLineChars="0" w:firstLine="0"/>
            </w:pPr>
            <w:r>
              <w:rPr>
                <w:rFonts w:hint="eastAsia"/>
              </w:rPr>
              <w:t>01</w:t>
            </w:r>
          </w:p>
        </w:tc>
        <w:tc>
          <w:tcPr>
            <w:tcW w:w="1667" w:type="pct"/>
          </w:tcPr>
          <w:p w14:paraId="351D7346" w14:textId="7E796CA0" w:rsidR="00042330" w:rsidRDefault="001E3B39" w:rsidP="00E94D88">
            <w:pPr>
              <w:pStyle w:val="a5"/>
              <w:ind w:firstLineChars="0" w:firstLine="0"/>
            </w:pPr>
            <w:commentRangeStart w:id="40"/>
            <w:r>
              <w:rPr>
                <w:rFonts w:hint="eastAsia"/>
              </w:rPr>
              <w:t>设备位置初始化</w:t>
            </w:r>
            <w:r w:rsidR="003D2E30">
              <w:rPr>
                <w:rFonts w:hint="eastAsia"/>
              </w:rPr>
              <w:t>（</w:t>
            </w:r>
            <w:del w:id="41" w:author="Max" w:date="2019-01-08T15:07:00Z">
              <w:r w:rsidR="003D2E30" w:rsidDel="00771B58">
                <w:delText>GUID</w:delText>
              </w:r>
            </w:del>
            <w:ins w:id="42" w:author="Max" w:date="2019-01-08T15:07:00Z">
              <w:r w:rsidR="00771B58">
                <w:rPr>
                  <w:rFonts w:hint="eastAsia"/>
                </w:rPr>
                <w:t>LocationID</w:t>
              </w:r>
            </w:ins>
            <w:r w:rsidR="003D2E30">
              <w:rPr>
                <w:rFonts w:hint="eastAsia"/>
              </w:rPr>
              <w:t>）</w:t>
            </w:r>
            <w:commentRangeEnd w:id="40"/>
            <w:r w:rsidR="009C6E89">
              <w:rPr>
                <w:rStyle w:val="a8"/>
              </w:rPr>
              <w:commentReference w:id="40"/>
            </w:r>
            <w:r w:rsidR="002D3772">
              <w:rPr>
                <w:rFonts w:hint="eastAsia"/>
              </w:rPr>
              <w:t>8</w:t>
            </w:r>
            <w:r w:rsidR="002D3772">
              <w:t>B</w:t>
            </w:r>
          </w:p>
        </w:tc>
        <w:tc>
          <w:tcPr>
            <w:tcW w:w="1658" w:type="pct"/>
          </w:tcPr>
          <w:p w14:paraId="24CA998C" w14:textId="7406DFC5" w:rsidR="00042330" w:rsidRDefault="00042330" w:rsidP="00E94D88">
            <w:pPr>
              <w:pStyle w:val="a5"/>
              <w:ind w:firstLineChars="0" w:firstLine="0"/>
            </w:pPr>
            <w:r>
              <w:rPr>
                <w:rFonts w:hint="eastAsia"/>
              </w:rPr>
              <w:t>64</w:t>
            </w:r>
          </w:p>
        </w:tc>
      </w:tr>
      <w:tr w:rsidR="00042330" w14:paraId="24915E85" w14:textId="77777777" w:rsidTr="007D40E8">
        <w:trPr>
          <w:trHeight w:val="383"/>
        </w:trPr>
        <w:tc>
          <w:tcPr>
            <w:tcW w:w="1675" w:type="pct"/>
          </w:tcPr>
          <w:p w14:paraId="165307D6" w14:textId="592D8595" w:rsidR="00042330" w:rsidRDefault="00042330" w:rsidP="00E94D88">
            <w:pPr>
              <w:pStyle w:val="a5"/>
              <w:ind w:firstLineChars="0" w:firstLine="0"/>
            </w:pPr>
            <w:r>
              <w:rPr>
                <w:rFonts w:hint="eastAsia"/>
              </w:rPr>
              <w:t>02</w:t>
            </w:r>
          </w:p>
        </w:tc>
        <w:tc>
          <w:tcPr>
            <w:tcW w:w="1667" w:type="pct"/>
          </w:tcPr>
          <w:p w14:paraId="0A6050E5" w14:textId="29E2766E" w:rsidR="00042330" w:rsidRDefault="00042330" w:rsidP="00E94D88">
            <w:pPr>
              <w:pStyle w:val="a5"/>
              <w:ind w:firstLineChars="0" w:firstLine="0"/>
            </w:pPr>
            <w:r>
              <w:rPr>
                <w:rFonts w:hint="eastAsia"/>
              </w:rPr>
              <w:t>开门延时</w:t>
            </w:r>
          </w:p>
        </w:tc>
        <w:tc>
          <w:tcPr>
            <w:tcW w:w="1658" w:type="pct"/>
          </w:tcPr>
          <w:p w14:paraId="68EE99DB" w14:textId="52D6682E" w:rsidR="00042330" w:rsidRDefault="00042330" w:rsidP="00E94D88">
            <w:pPr>
              <w:pStyle w:val="a5"/>
              <w:ind w:firstLineChars="0" w:firstLine="0"/>
            </w:pPr>
            <w:r>
              <w:rPr>
                <w:rFonts w:hint="eastAsia"/>
              </w:rPr>
              <w:t>64</w:t>
            </w:r>
          </w:p>
        </w:tc>
      </w:tr>
      <w:tr w:rsidR="00042330" w14:paraId="2D51D596" w14:textId="77777777" w:rsidTr="007D40E8">
        <w:trPr>
          <w:trHeight w:val="371"/>
        </w:trPr>
        <w:tc>
          <w:tcPr>
            <w:tcW w:w="1675" w:type="pct"/>
          </w:tcPr>
          <w:p w14:paraId="77E3E6BC" w14:textId="28A984A8" w:rsidR="00042330" w:rsidRDefault="00042330" w:rsidP="00E94D88">
            <w:pPr>
              <w:pStyle w:val="a5"/>
              <w:ind w:firstLineChars="0" w:firstLine="0"/>
            </w:pPr>
            <w:r>
              <w:rPr>
                <w:rFonts w:hint="eastAsia"/>
              </w:rPr>
              <w:t>03</w:t>
            </w:r>
          </w:p>
        </w:tc>
        <w:tc>
          <w:tcPr>
            <w:tcW w:w="1667" w:type="pct"/>
          </w:tcPr>
          <w:p w14:paraId="7D17B301" w14:textId="2A79C81E" w:rsidR="00042330" w:rsidRDefault="00042330" w:rsidP="00E94D88">
            <w:pPr>
              <w:pStyle w:val="a5"/>
              <w:ind w:firstLineChars="0" w:firstLine="0"/>
            </w:pPr>
            <w:r>
              <w:rPr>
                <w:rFonts w:hint="eastAsia"/>
              </w:rPr>
              <w:t>修改蓝牙匹配密码</w:t>
            </w:r>
          </w:p>
        </w:tc>
        <w:tc>
          <w:tcPr>
            <w:tcW w:w="1658" w:type="pct"/>
          </w:tcPr>
          <w:p w14:paraId="2427FE41" w14:textId="06678AF9" w:rsidR="00042330" w:rsidRDefault="00042330" w:rsidP="00E94D88">
            <w:pPr>
              <w:pStyle w:val="a5"/>
              <w:ind w:firstLineChars="0" w:firstLine="0"/>
            </w:pPr>
            <w:r>
              <w:rPr>
                <w:rFonts w:hint="eastAsia"/>
              </w:rPr>
              <w:t>64</w:t>
            </w:r>
          </w:p>
        </w:tc>
      </w:tr>
      <w:tr w:rsidR="00042330" w14:paraId="37ADB838" w14:textId="77777777" w:rsidTr="007D40E8">
        <w:trPr>
          <w:trHeight w:val="371"/>
        </w:trPr>
        <w:tc>
          <w:tcPr>
            <w:tcW w:w="1675" w:type="pct"/>
          </w:tcPr>
          <w:p w14:paraId="377BAA64" w14:textId="67A5803D" w:rsidR="00042330" w:rsidRDefault="00042330" w:rsidP="00E94D88">
            <w:pPr>
              <w:pStyle w:val="a5"/>
              <w:ind w:firstLineChars="0" w:firstLine="0"/>
            </w:pPr>
            <w:r>
              <w:rPr>
                <w:rFonts w:hint="eastAsia"/>
              </w:rPr>
              <w:t>04</w:t>
            </w:r>
          </w:p>
        </w:tc>
        <w:tc>
          <w:tcPr>
            <w:tcW w:w="1667" w:type="pct"/>
          </w:tcPr>
          <w:p w14:paraId="1E44A26F" w14:textId="2A776D6D" w:rsidR="00042330" w:rsidRDefault="00042330" w:rsidP="00E94D88">
            <w:pPr>
              <w:pStyle w:val="a5"/>
              <w:ind w:firstLineChars="0" w:firstLine="0"/>
            </w:pPr>
            <w:r>
              <w:rPr>
                <w:rFonts w:hint="eastAsia"/>
              </w:rPr>
              <w:t>修改固定密码</w:t>
            </w:r>
          </w:p>
        </w:tc>
        <w:tc>
          <w:tcPr>
            <w:tcW w:w="1658" w:type="pct"/>
          </w:tcPr>
          <w:p w14:paraId="20CB70A9" w14:textId="4D4B3944" w:rsidR="00042330" w:rsidRDefault="00042330" w:rsidP="00E94D88">
            <w:pPr>
              <w:pStyle w:val="a5"/>
              <w:ind w:firstLineChars="0" w:firstLine="0"/>
            </w:pPr>
            <w:r>
              <w:rPr>
                <w:rFonts w:hint="eastAsia"/>
              </w:rPr>
              <w:t>64</w:t>
            </w:r>
          </w:p>
        </w:tc>
      </w:tr>
      <w:tr w:rsidR="00494054" w14:paraId="2DF2D190" w14:textId="77777777" w:rsidTr="007D40E8">
        <w:trPr>
          <w:trHeight w:val="371"/>
        </w:trPr>
        <w:tc>
          <w:tcPr>
            <w:tcW w:w="1675" w:type="pct"/>
          </w:tcPr>
          <w:p w14:paraId="0E8D689E" w14:textId="55A5C956" w:rsidR="00494054" w:rsidRDefault="00494054" w:rsidP="00E94D88">
            <w:pPr>
              <w:pStyle w:val="a5"/>
              <w:ind w:firstLineChars="0" w:firstLine="0"/>
            </w:pPr>
            <w:r>
              <w:rPr>
                <w:rFonts w:hint="eastAsia"/>
              </w:rPr>
              <w:t>08</w:t>
            </w:r>
          </w:p>
        </w:tc>
        <w:tc>
          <w:tcPr>
            <w:tcW w:w="1667" w:type="pct"/>
          </w:tcPr>
          <w:p w14:paraId="61F32593" w14:textId="3C174783" w:rsidR="00494054" w:rsidRDefault="00494054" w:rsidP="00E94D88">
            <w:pPr>
              <w:pStyle w:val="a5"/>
              <w:ind w:firstLineChars="0" w:firstLine="0"/>
            </w:pPr>
            <w:r>
              <w:rPr>
                <w:rFonts w:hint="eastAsia"/>
              </w:rPr>
              <w:t>蓝牙开门</w:t>
            </w:r>
          </w:p>
        </w:tc>
        <w:tc>
          <w:tcPr>
            <w:tcW w:w="1658" w:type="pct"/>
          </w:tcPr>
          <w:p w14:paraId="47F570BD" w14:textId="20AF7226" w:rsidR="00494054" w:rsidRDefault="00494054" w:rsidP="00E94D88">
            <w:pPr>
              <w:pStyle w:val="a5"/>
              <w:ind w:firstLineChars="0" w:firstLine="0"/>
            </w:pPr>
            <w:r>
              <w:rPr>
                <w:rFonts w:hint="eastAsia"/>
              </w:rPr>
              <w:t>64</w:t>
            </w:r>
          </w:p>
        </w:tc>
      </w:tr>
      <w:tr w:rsidR="005F7AFF" w14:paraId="13AF5459" w14:textId="77777777" w:rsidTr="007D40E8">
        <w:trPr>
          <w:trHeight w:val="371"/>
        </w:trPr>
        <w:tc>
          <w:tcPr>
            <w:tcW w:w="1675" w:type="pct"/>
          </w:tcPr>
          <w:p w14:paraId="1616BFA2" w14:textId="630E6B16" w:rsidR="005F7AFF" w:rsidRDefault="005F7AFF" w:rsidP="00E94D88">
            <w:pPr>
              <w:pStyle w:val="a5"/>
              <w:ind w:firstLineChars="0" w:firstLine="0"/>
            </w:pPr>
            <w:r>
              <w:rPr>
                <w:rFonts w:hint="eastAsia"/>
              </w:rPr>
              <w:t>09</w:t>
            </w:r>
          </w:p>
        </w:tc>
        <w:tc>
          <w:tcPr>
            <w:tcW w:w="1667" w:type="pct"/>
          </w:tcPr>
          <w:p w14:paraId="01C25B9C" w14:textId="728404EB" w:rsidR="005F7AFF" w:rsidRDefault="00C937CC" w:rsidP="00E94D88">
            <w:pPr>
              <w:pStyle w:val="a5"/>
              <w:ind w:firstLineChars="0" w:firstLine="0"/>
            </w:pPr>
            <w:r>
              <w:rPr>
                <w:rFonts w:hint="eastAsia"/>
              </w:rPr>
              <w:t>门磁</w:t>
            </w:r>
            <w:r w:rsidR="00F35EEE">
              <w:rPr>
                <w:rFonts w:hint="eastAsia"/>
              </w:rPr>
              <w:t>报警配置</w:t>
            </w:r>
          </w:p>
        </w:tc>
        <w:tc>
          <w:tcPr>
            <w:tcW w:w="1658" w:type="pct"/>
          </w:tcPr>
          <w:p w14:paraId="1841142A" w14:textId="4D784CC1" w:rsidR="005F7AFF" w:rsidRDefault="00543A69" w:rsidP="00E94D88">
            <w:pPr>
              <w:pStyle w:val="a5"/>
              <w:ind w:firstLineChars="0" w:firstLine="0"/>
            </w:pPr>
            <w:r>
              <w:rPr>
                <w:rFonts w:hint="eastAsia"/>
              </w:rPr>
              <w:t>64</w:t>
            </w:r>
          </w:p>
        </w:tc>
      </w:tr>
      <w:tr w:rsidR="00211AE8" w14:paraId="2A633EAA" w14:textId="77777777" w:rsidTr="007D40E8">
        <w:trPr>
          <w:trHeight w:val="371"/>
        </w:trPr>
        <w:tc>
          <w:tcPr>
            <w:tcW w:w="1675" w:type="pct"/>
          </w:tcPr>
          <w:p w14:paraId="30F48EBE" w14:textId="32A84B84" w:rsidR="00211AE8" w:rsidRPr="00F52329" w:rsidRDefault="00A174DF" w:rsidP="00E94D88">
            <w:pPr>
              <w:pStyle w:val="a5"/>
              <w:ind w:firstLineChars="0" w:firstLine="0"/>
              <w:rPr>
                <w:strike/>
                <w:rPrChange w:id="43" w:author="Max" w:date="2019-01-08T15:08:00Z">
                  <w:rPr/>
                </w:rPrChange>
              </w:rPr>
            </w:pPr>
            <w:r w:rsidRPr="00F52329">
              <w:rPr>
                <w:strike/>
                <w:rPrChange w:id="44" w:author="Max" w:date="2019-01-08T15:08:00Z">
                  <w:rPr/>
                </w:rPrChange>
              </w:rPr>
              <w:t>12</w:t>
            </w:r>
          </w:p>
        </w:tc>
        <w:tc>
          <w:tcPr>
            <w:tcW w:w="1667" w:type="pct"/>
          </w:tcPr>
          <w:p w14:paraId="3114D36F" w14:textId="02717E8A" w:rsidR="00211AE8" w:rsidRPr="00F52329" w:rsidRDefault="00A174DF" w:rsidP="00E94D88">
            <w:pPr>
              <w:pStyle w:val="a5"/>
              <w:ind w:firstLineChars="0" w:firstLine="0"/>
              <w:rPr>
                <w:strike/>
                <w:rPrChange w:id="45" w:author="Max" w:date="2019-01-08T15:08:00Z">
                  <w:rPr/>
                </w:rPrChange>
              </w:rPr>
            </w:pPr>
            <w:r w:rsidRPr="00F52329">
              <w:rPr>
                <w:rFonts w:hint="eastAsia"/>
                <w:strike/>
                <w:rPrChange w:id="46" w:author="Max" w:date="2019-01-08T15:08:00Z">
                  <w:rPr>
                    <w:rFonts w:hint="eastAsia"/>
                  </w:rPr>
                </w:rPrChange>
              </w:rPr>
              <w:t>下发读头</w:t>
            </w:r>
            <w:r w:rsidRPr="00F52329">
              <w:rPr>
                <w:strike/>
                <w:rPrChange w:id="47" w:author="Max" w:date="2019-01-08T15:08:00Z">
                  <w:rPr/>
                </w:rPrChange>
              </w:rPr>
              <w:t>ID</w:t>
            </w:r>
          </w:p>
        </w:tc>
        <w:tc>
          <w:tcPr>
            <w:tcW w:w="1658" w:type="pct"/>
          </w:tcPr>
          <w:p w14:paraId="07001CF3" w14:textId="4D942A10" w:rsidR="00211AE8" w:rsidRPr="00F52329" w:rsidRDefault="000660D8" w:rsidP="00E94D88">
            <w:pPr>
              <w:pStyle w:val="a5"/>
              <w:ind w:firstLineChars="0" w:firstLine="0"/>
              <w:rPr>
                <w:strike/>
                <w:rPrChange w:id="48" w:author="Max" w:date="2019-01-08T15:08:00Z">
                  <w:rPr/>
                </w:rPrChange>
              </w:rPr>
            </w:pPr>
            <w:r w:rsidRPr="00F52329">
              <w:rPr>
                <w:strike/>
                <w:rPrChange w:id="49" w:author="Max" w:date="2019-01-08T15:08:00Z">
                  <w:rPr/>
                </w:rPrChange>
              </w:rPr>
              <w:t>64</w:t>
            </w:r>
          </w:p>
        </w:tc>
      </w:tr>
      <w:tr w:rsidR="00CD10EA" w14:paraId="61B6ABCA" w14:textId="77777777" w:rsidTr="007D40E8">
        <w:trPr>
          <w:trHeight w:val="371"/>
          <w:ins w:id="50" w:author="james wang" w:date="2019-01-25T15:16:00Z"/>
        </w:trPr>
        <w:tc>
          <w:tcPr>
            <w:tcW w:w="1675" w:type="pct"/>
          </w:tcPr>
          <w:p w14:paraId="148534FA" w14:textId="0CEB2F2B" w:rsidR="00CD10EA" w:rsidRPr="00F52329" w:rsidRDefault="000D46CA" w:rsidP="00E94D88">
            <w:pPr>
              <w:pStyle w:val="a5"/>
              <w:ind w:firstLineChars="0" w:firstLine="0"/>
              <w:rPr>
                <w:ins w:id="51" w:author="james wang" w:date="2019-01-25T15:16:00Z"/>
                <w:strike/>
              </w:rPr>
            </w:pPr>
            <w:ins w:id="52" w:author="james wang" w:date="2019-01-25T15:16:00Z">
              <w:r w:rsidRPr="000D46CA">
                <w:rPr>
                  <w:rPrChange w:id="53" w:author="james wang" w:date="2019-01-25T15:17:00Z">
                    <w:rPr>
                      <w:strike/>
                    </w:rPr>
                  </w:rPrChange>
                </w:rPr>
                <w:lastRenderedPageBreak/>
                <w:t>13</w:t>
              </w:r>
            </w:ins>
          </w:p>
        </w:tc>
        <w:tc>
          <w:tcPr>
            <w:tcW w:w="1667" w:type="pct"/>
          </w:tcPr>
          <w:p w14:paraId="554E2200" w14:textId="26A65EEE" w:rsidR="00CD10EA" w:rsidRPr="00F52329" w:rsidRDefault="000D46CA" w:rsidP="00E94D88">
            <w:pPr>
              <w:pStyle w:val="a5"/>
              <w:ind w:firstLineChars="0" w:firstLine="0"/>
              <w:rPr>
                <w:ins w:id="54" w:author="james wang" w:date="2019-01-25T15:16:00Z"/>
                <w:strike/>
              </w:rPr>
            </w:pPr>
            <w:ins w:id="55" w:author="james wang" w:date="2019-01-25T15:17:00Z">
              <w:r w:rsidRPr="000D46CA">
                <w:rPr>
                  <w:rFonts w:hint="eastAsia"/>
                  <w:rPrChange w:id="56" w:author="james wang" w:date="2019-01-25T15:17:00Z">
                    <w:rPr>
                      <w:rFonts w:hint="eastAsia"/>
                      <w:strike/>
                    </w:rPr>
                  </w:rPrChange>
                </w:rPr>
                <w:t>蓝牙配对</w:t>
              </w:r>
            </w:ins>
          </w:p>
        </w:tc>
        <w:tc>
          <w:tcPr>
            <w:tcW w:w="1658" w:type="pct"/>
          </w:tcPr>
          <w:p w14:paraId="317B4945" w14:textId="55263E00" w:rsidR="00CD10EA" w:rsidRPr="00F52329" w:rsidRDefault="000D46CA" w:rsidP="00E94D88">
            <w:pPr>
              <w:pStyle w:val="a5"/>
              <w:ind w:firstLineChars="0" w:firstLine="0"/>
              <w:rPr>
                <w:ins w:id="57" w:author="james wang" w:date="2019-01-25T15:16:00Z"/>
                <w:strike/>
              </w:rPr>
            </w:pPr>
            <w:ins w:id="58" w:author="james wang" w:date="2019-01-25T15:17:00Z">
              <w:r w:rsidRPr="000D46CA">
                <w:rPr>
                  <w:rPrChange w:id="59" w:author="james wang" w:date="2019-01-25T15:20:00Z">
                    <w:rPr>
                      <w:strike/>
                    </w:rPr>
                  </w:rPrChange>
                </w:rPr>
                <w:t>64</w:t>
              </w:r>
            </w:ins>
          </w:p>
        </w:tc>
      </w:tr>
      <w:tr w:rsidR="00847C19" w14:paraId="4CA3C603" w14:textId="77777777" w:rsidTr="007D40E8">
        <w:trPr>
          <w:trHeight w:val="371"/>
          <w:ins w:id="60" w:author="james wang" w:date="2019-02-20T15:56:00Z"/>
        </w:trPr>
        <w:tc>
          <w:tcPr>
            <w:tcW w:w="1675" w:type="pct"/>
          </w:tcPr>
          <w:p w14:paraId="6F72D275" w14:textId="39537FA6" w:rsidR="00847C19" w:rsidRPr="000D46CA" w:rsidRDefault="00847C19" w:rsidP="00E94D88">
            <w:pPr>
              <w:pStyle w:val="a5"/>
              <w:ind w:firstLineChars="0" w:firstLine="0"/>
              <w:rPr>
                <w:ins w:id="61" w:author="james wang" w:date="2019-02-20T15:56:00Z"/>
              </w:rPr>
            </w:pPr>
            <w:ins w:id="62" w:author="james wang" w:date="2019-02-20T15:56:00Z">
              <w:r>
                <w:rPr>
                  <w:rFonts w:hint="eastAsia"/>
                </w:rPr>
                <w:t>14</w:t>
              </w:r>
            </w:ins>
          </w:p>
        </w:tc>
        <w:tc>
          <w:tcPr>
            <w:tcW w:w="1667" w:type="pct"/>
          </w:tcPr>
          <w:p w14:paraId="2300CFDC" w14:textId="0470FC90" w:rsidR="00847C19" w:rsidRPr="000D46CA" w:rsidRDefault="00847C19" w:rsidP="00E94D88">
            <w:pPr>
              <w:pStyle w:val="a5"/>
              <w:ind w:firstLineChars="0" w:firstLine="0"/>
              <w:rPr>
                <w:ins w:id="63" w:author="james wang" w:date="2019-02-20T15:56:00Z"/>
              </w:rPr>
            </w:pPr>
            <w:ins w:id="64" w:author="james wang" w:date="2019-02-20T15:56:00Z">
              <w:r>
                <w:rPr>
                  <w:rFonts w:hint="eastAsia"/>
                </w:rPr>
                <w:t>设备重置</w:t>
              </w:r>
            </w:ins>
          </w:p>
        </w:tc>
        <w:tc>
          <w:tcPr>
            <w:tcW w:w="1658" w:type="pct"/>
          </w:tcPr>
          <w:p w14:paraId="7133006A" w14:textId="7818BBFB" w:rsidR="00847C19" w:rsidRPr="000D46CA" w:rsidRDefault="00847C19" w:rsidP="00E94D88">
            <w:pPr>
              <w:pStyle w:val="a5"/>
              <w:ind w:firstLineChars="0" w:firstLine="0"/>
              <w:rPr>
                <w:ins w:id="65" w:author="james wang" w:date="2019-02-20T15:56:00Z"/>
              </w:rPr>
            </w:pPr>
            <w:ins w:id="66" w:author="james wang" w:date="2019-02-20T15:57:00Z">
              <w:r>
                <w:rPr>
                  <w:rFonts w:hint="eastAsia"/>
                </w:rPr>
                <w:t>64</w:t>
              </w:r>
            </w:ins>
          </w:p>
        </w:tc>
      </w:tr>
      <w:tr w:rsidR="00141164" w14:paraId="0F17FBC5" w14:textId="77777777" w:rsidTr="007D40E8">
        <w:trPr>
          <w:trHeight w:val="371"/>
          <w:ins w:id="67" w:author="james wang" w:date="2019-05-16T14:02:00Z"/>
        </w:trPr>
        <w:tc>
          <w:tcPr>
            <w:tcW w:w="1675" w:type="pct"/>
          </w:tcPr>
          <w:p w14:paraId="0D4613FF" w14:textId="11DB95B7" w:rsidR="00141164" w:rsidRDefault="00141164" w:rsidP="00E94D88">
            <w:pPr>
              <w:pStyle w:val="a5"/>
              <w:ind w:firstLineChars="0" w:firstLine="0"/>
              <w:rPr>
                <w:ins w:id="68" w:author="james wang" w:date="2019-05-16T14:02:00Z"/>
              </w:rPr>
            </w:pPr>
            <w:ins w:id="69" w:author="james wang" w:date="2019-05-16T14:02:00Z">
              <w:r>
                <w:rPr>
                  <w:rFonts w:hint="eastAsia"/>
                </w:rPr>
                <w:t>15</w:t>
              </w:r>
            </w:ins>
          </w:p>
        </w:tc>
        <w:tc>
          <w:tcPr>
            <w:tcW w:w="1667" w:type="pct"/>
          </w:tcPr>
          <w:p w14:paraId="5479CCEA" w14:textId="7121C369" w:rsidR="00141164" w:rsidRDefault="00CF70A8" w:rsidP="00E94D88">
            <w:pPr>
              <w:pStyle w:val="a5"/>
              <w:ind w:firstLineChars="0" w:firstLine="0"/>
              <w:rPr>
                <w:ins w:id="70" w:author="james wang" w:date="2019-05-16T14:02:00Z"/>
              </w:rPr>
            </w:pPr>
            <w:ins w:id="71" w:author="james wang" w:date="2019-05-28T17:18:00Z">
              <w:r>
                <w:rPr>
                  <w:rFonts w:hint="eastAsia"/>
                </w:rPr>
                <w:t>设置设备参数</w:t>
              </w:r>
            </w:ins>
          </w:p>
        </w:tc>
        <w:tc>
          <w:tcPr>
            <w:tcW w:w="1658" w:type="pct"/>
          </w:tcPr>
          <w:p w14:paraId="5FB71E73" w14:textId="2CF475C1" w:rsidR="00141164" w:rsidRDefault="00CF70A8" w:rsidP="00E94D88">
            <w:pPr>
              <w:pStyle w:val="a5"/>
              <w:ind w:firstLineChars="0" w:firstLine="0"/>
              <w:rPr>
                <w:ins w:id="72" w:author="james wang" w:date="2019-05-16T14:02:00Z"/>
              </w:rPr>
            </w:pPr>
            <w:ins w:id="73" w:author="james wang" w:date="2019-05-28T17:18:00Z">
              <w:r>
                <w:rPr>
                  <w:rFonts w:hint="eastAsia"/>
                </w:rPr>
                <w:t>640</w:t>
              </w:r>
            </w:ins>
          </w:p>
        </w:tc>
      </w:tr>
      <w:tr w:rsidR="001B4677" w14:paraId="08C964FF" w14:textId="77777777" w:rsidTr="007D40E8">
        <w:trPr>
          <w:trHeight w:val="371"/>
          <w:ins w:id="74" w:author="james wang" w:date="2019-05-16T19:11:00Z"/>
        </w:trPr>
        <w:tc>
          <w:tcPr>
            <w:tcW w:w="1675" w:type="pct"/>
          </w:tcPr>
          <w:p w14:paraId="2C51860B" w14:textId="0B7C558A" w:rsidR="001B4677" w:rsidRDefault="006F6577" w:rsidP="00E94D88">
            <w:pPr>
              <w:pStyle w:val="a5"/>
              <w:ind w:firstLineChars="0" w:firstLine="0"/>
              <w:rPr>
                <w:ins w:id="75" w:author="james wang" w:date="2019-05-16T19:11:00Z"/>
              </w:rPr>
            </w:pPr>
            <w:ins w:id="76" w:author="james wang" w:date="2019-05-28T17:18:00Z">
              <w:r>
                <w:rPr>
                  <w:rFonts w:hint="eastAsia"/>
                </w:rPr>
                <w:t>16</w:t>
              </w:r>
            </w:ins>
          </w:p>
        </w:tc>
        <w:tc>
          <w:tcPr>
            <w:tcW w:w="1667" w:type="pct"/>
          </w:tcPr>
          <w:p w14:paraId="4E902D16" w14:textId="0B7C286C" w:rsidR="001B4677" w:rsidRDefault="006F6577" w:rsidP="00E94D88">
            <w:pPr>
              <w:pStyle w:val="a5"/>
              <w:ind w:firstLineChars="0" w:firstLine="0"/>
              <w:rPr>
                <w:ins w:id="77" w:author="james wang" w:date="2019-05-16T19:11:00Z"/>
              </w:rPr>
            </w:pPr>
            <w:ins w:id="78" w:author="james wang" w:date="2019-05-28T17:18:00Z">
              <w:r>
                <w:rPr>
                  <w:rFonts w:hint="eastAsia"/>
                </w:rPr>
                <w:t>设置</w:t>
              </w:r>
            </w:ins>
            <w:ins w:id="79" w:author="james wang" w:date="2019-05-28T17:27:00Z">
              <w:r w:rsidR="004F5AA3">
                <w:rPr>
                  <w:rFonts w:hint="eastAsia"/>
                </w:rPr>
                <w:t>设备</w:t>
              </w:r>
            </w:ins>
            <w:ins w:id="80" w:author="james wang" w:date="2019-05-16T19:11:00Z">
              <w:r w:rsidR="001B4677">
                <w:rPr>
                  <w:rFonts w:hint="eastAsia"/>
                </w:rPr>
                <w:t>注册信息</w:t>
              </w:r>
            </w:ins>
          </w:p>
        </w:tc>
        <w:tc>
          <w:tcPr>
            <w:tcW w:w="1658" w:type="pct"/>
          </w:tcPr>
          <w:p w14:paraId="0C1E7DB6" w14:textId="0365309B" w:rsidR="001B4677" w:rsidRDefault="001B4677" w:rsidP="00E94D88">
            <w:pPr>
              <w:pStyle w:val="a5"/>
              <w:ind w:firstLineChars="0" w:firstLine="0"/>
              <w:rPr>
                <w:ins w:id="81" w:author="james wang" w:date="2019-05-16T19:11:00Z"/>
              </w:rPr>
            </w:pPr>
            <w:ins w:id="82" w:author="james wang" w:date="2019-05-16T19:14:00Z">
              <w:r>
                <w:rPr>
                  <w:rFonts w:hint="eastAsia"/>
                </w:rPr>
                <w:t>640</w:t>
              </w:r>
            </w:ins>
          </w:p>
        </w:tc>
      </w:tr>
      <w:tr w:rsidR="004C3F0E" w14:paraId="30164F38" w14:textId="77777777" w:rsidTr="007D40E8">
        <w:trPr>
          <w:trHeight w:val="371"/>
          <w:ins w:id="83" w:author="james wang" w:date="2019-05-22T14:56:00Z"/>
        </w:trPr>
        <w:tc>
          <w:tcPr>
            <w:tcW w:w="1675" w:type="pct"/>
          </w:tcPr>
          <w:p w14:paraId="16138874" w14:textId="3340EC7C" w:rsidR="004C3F0E" w:rsidRDefault="006F6577" w:rsidP="00E94D88">
            <w:pPr>
              <w:pStyle w:val="a5"/>
              <w:ind w:firstLineChars="0" w:firstLine="0"/>
              <w:rPr>
                <w:ins w:id="84" w:author="james wang" w:date="2019-05-22T14:56:00Z"/>
              </w:rPr>
            </w:pPr>
            <w:ins w:id="85" w:author="james wang" w:date="2019-05-28T17:19:00Z">
              <w:r>
                <w:rPr>
                  <w:rFonts w:hint="eastAsia"/>
                </w:rPr>
                <w:t>17</w:t>
              </w:r>
            </w:ins>
          </w:p>
        </w:tc>
        <w:tc>
          <w:tcPr>
            <w:tcW w:w="1667" w:type="pct"/>
          </w:tcPr>
          <w:p w14:paraId="06668E8E" w14:textId="1403B009" w:rsidR="004C3F0E" w:rsidRDefault="004C3F0E" w:rsidP="00E94D88">
            <w:pPr>
              <w:pStyle w:val="a5"/>
              <w:ind w:firstLineChars="0" w:firstLine="0"/>
              <w:rPr>
                <w:ins w:id="86" w:author="james wang" w:date="2019-05-22T14:56:00Z"/>
              </w:rPr>
            </w:pPr>
            <w:ins w:id="87" w:author="james wang" w:date="2019-05-22T14:56:00Z">
              <w:r>
                <w:rPr>
                  <w:rFonts w:hint="eastAsia"/>
                </w:rPr>
                <w:t>设备修改完成</w:t>
              </w:r>
            </w:ins>
          </w:p>
        </w:tc>
        <w:tc>
          <w:tcPr>
            <w:tcW w:w="1658" w:type="pct"/>
          </w:tcPr>
          <w:p w14:paraId="27778AD8" w14:textId="435CEE85" w:rsidR="004C3F0E" w:rsidRDefault="004C3F0E" w:rsidP="00E94D88">
            <w:pPr>
              <w:pStyle w:val="a5"/>
              <w:ind w:firstLineChars="0" w:firstLine="0"/>
              <w:rPr>
                <w:ins w:id="88" w:author="james wang" w:date="2019-05-22T14:56:00Z"/>
              </w:rPr>
            </w:pPr>
            <w:ins w:id="89" w:author="james wang" w:date="2019-05-22T14:56:00Z">
              <w:r>
                <w:rPr>
                  <w:rFonts w:hint="eastAsia"/>
                </w:rPr>
                <w:t>64</w:t>
              </w:r>
            </w:ins>
          </w:p>
        </w:tc>
      </w:tr>
      <w:tr w:rsidR="00247EC3" w14:paraId="019C795D" w14:textId="77777777" w:rsidTr="007D40E8">
        <w:trPr>
          <w:trHeight w:val="371"/>
          <w:ins w:id="90" w:author="james wang" w:date="2019-05-28T17:19:00Z"/>
        </w:trPr>
        <w:tc>
          <w:tcPr>
            <w:tcW w:w="1675" w:type="pct"/>
          </w:tcPr>
          <w:p w14:paraId="08FFA6F3" w14:textId="29ECAC1D" w:rsidR="00247EC3" w:rsidRDefault="00247EC3" w:rsidP="00E94D88">
            <w:pPr>
              <w:pStyle w:val="a5"/>
              <w:ind w:firstLineChars="0" w:firstLine="0"/>
              <w:rPr>
                <w:ins w:id="91" w:author="james wang" w:date="2019-05-28T17:19:00Z"/>
              </w:rPr>
            </w:pPr>
            <w:ins w:id="92" w:author="james wang" w:date="2019-05-28T17:19:00Z">
              <w:r>
                <w:rPr>
                  <w:rFonts w:hint="eastAsia"/>
                </w:rPr>
                <w:t>18</w:t>
              </w:r>
            </w:ins>
          </w:p>
        </w:tc>
        <w:tc>
          <w:tcPr>
            <w:tcW w:w="1667" w:type="pct"/>
          </w:tcPr>
          <w:p w14:paraId="52B469BB" w14:textId="3274164A" w:rsidR="00247EC3" w:rsidRDefault="00247EC3" w:rsidP="00E94D88">
            <w:pPr>
              <w:pStyle w:val="a5"/>
              <w:ind w:firstLineChars="0" w:firstLine="0"/>
              <w:rPr>
                <w:ins w:id="93" w:author="james wang" w:date="2019-05-28T17:19:00Z"/>
              </w:rPr>
            </w:pPr>
            <w:ins w:id="94" w:author="james wang" w:date="2019-05-28T17:19:00Z">
              <w:r>
                <w:rPr>
                  <w:rFonts w:hint="eastAsia"/>
                </w:rPr>
                <w:t>修改设备信息权限认证</w:t>
              </w:r>
            </w:ins>
          </w:p>
        </w:tc>
        <w:tc>
          <w:tcPr>
            <w:tcW w:w="1658" w:type="pct"/>
          </w:tcPr>
          <w:p w14:paraId="6E490046" w14:textId="3799B206" w:rsidR="00247EC3" w:rsidRDefault="00247EC3" w:rsidP="00E94D88">
            <w:pPr>
              <w:pStyle w:val="a5"/>
              <w:ind w:firstLineChars="0" w:firstLine="0"/>
              <w:rPr>
                <w:ins w:id="95" w:author="james wang" w:date="2019-05-28T17:19:00Z"/>
              </w:rPr>
            </w:pPr>
            <w:ins w:id="96" w:author="james wang" w:date="2019-05-28T17:19:00Z">
              <w:r>
                <w:rPr>
                  <w:rFonts w:hint="eastAsia"/>
                </w:rPr>
                <w:t>6</w:t>
              </w:r>
            </w:ins>
            <w:ins w:id="97" w:author="james wang" w:date="2019-05-28T17:20:00Z">
              <w:r>
                <w:rPr>
                  <w:rFonts w:hint="eastAsia"/>
                </w:rPr>
                <w:t>4</w:t>
              </w:r>
            </w:ins>
          </w:p>
        </w:tc>
      </w:tr>
    </w:tbl>
    <w:p w14:paraId="08625E56" w14:textId="4A94D75F" w:rsidR="00042330" w:rsidRDefault="00042330" w:rsidP="00E94D88">
      <w:pPr>
        <w:pStyle w:val="a5"/>
        <w:ind w:left="360" w:firstLineChars="0" w:firstLine="0"/>
      </w:pPr>
    </w:p>
    <w:p w14:paraId="4B174176" w14:textId="56371F90" w:rsidR="007D40E8" w:rsidRDefault="007D40E8" w:rsidP="00E94D88">
      <w:pPr>
        <w:pStyle w:val="a5"/>
        <w:ind w:left="360" w:firstLineChars="0" w:firstLine="0"/>
      </w:pPr>
    </w:p>
    <w:p w14:paraId="21F28ACF" w14:textId="18D704FA" w:rsidR="007D40E8" w:rsidRPr="00BB72FD" w:rsidRDefault="00B8173E" w:rsidP="00E145FD">
      <w:pPr>
        <w:pStyle w:val="a5"/>
        <w:ind w:left="360" w:firstLineChars="0" w:firstLine="0"/>
        <w:rPr>
          <w:sz w:val="24"/>
          <w:szCs w:val="24"/>
          <w:shd w:val="pct15" w:color="auto" w:fill="FFFFFF"/>
        </w:rPr>
      </w:pPr>
      <w:r w:rsidRPr="00BB72FD">
        <w:rPr>
          <w:rFonts w:hint="eastAsia"/>
          <w:sz w:val="24"/>
          <w:szCs w:val="24"/>
          <w:shd w:val="pct15" w:color="auto" w:fill="FFFFFF"/>
        </w:rPr>
        <w:t>获取读头</w:t>
      </w:r>
      <w:r w:rsidR="007D40E8" w:rsidRPr="00BB72FD">
        <w:rPr>
          <w:rFonts w:hint="eastAsia"/>
          <w:sz w:val="24"/>
          <w:szCs w:val="24"/>
          <w:shd w:val="pct15" w:color="auto" w:fill="FFFFFF"/>
        </w:rPr>
        <w:t>消息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40E8" w14:paraId="79E3E4F2" w14:textId="77777777" w:rsidTr="007D40E8">
        <w:tc>
          <w:tcPr>
            <w:tcW w:w="1666" w:type="pct"/>
          </w:tcPr>
          <w:p w14:paraId="3B7008B7" w14:textId="7FF13C88" w:rsidR="007D40E8" w:rsidRDefault="007D40E8" w:rsidP="00E94D88">
            <w:pPr>
              <w:pStyle w:val="a5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666" w:type="pct"/>
          </w:tcPr>
          <w:p w14:paraId="540B3403" w14:textId="4D0B8458" w:rsidR="007D40E8" w:rsidRDefault="007D40E8" w:rsidP="00E94D88">
            <w:pPr>
              <w:pStyle w:val="a5"/>
              <w:ind w:firstLineChars="0" w:firstLine="0"/>
            </w:pPr>
            <w:r>
              <w:rPr>
                <w:rFonts w:hint="eastAsia"/>
                <w:kern w:val="0"/>
              </w:rPr>
              <w:t>功能</w:t>
            </w:r>
          </w:p>
        </w:tc>
        <w:tc>
          <w:tcPr>
            <w:tcW w:w="1667" w:type="pct"/>
          </w:tcPr>
          <w:p w14:paraId="4CD747A2" w14:textId="31616DB7" w:rsidR="007D40E8" w:rsidRDefault="007D40E8" w:rsidP="00E94D88">
            <w:pPr>
              <w:pStyle w:val="a5"/>
              <w:ind w:firstLineChars="0" w:firstLine="0"/>
            </w:pPr>
            <w:r>
              <w:rPr>
                <w:rFonts w:hint="eastAsia"/>
                <w:kern w:val="0"/>
              </w:rPr>
              <w:t>位数</w:t>
            </w:r>
          </w:p>
        </w:tc>
      </w:tr>
      <w:tr w:rsidR="007D40E8" w14:paraId="695039FD" w14:textId="77777777" w:rsidTr="007D40E8">
        <w:tc>
          <w:tcPr>
            <w:tcW w:w="1666" w:type="pct"/>
          </w:tcPr>
          <w:p w14:paraId="36D3029D" w14:textId="3D687727" w:rsidR="007D40E8" w:rsidRDefault="007D40E8" w:rsidP="00E94D88">
            <w:pPr>
              <w:pStyle w:val="a5"/>
              <w:ind w:firstLineChars="0" w:firstLine="0"/>
            </w:pPr>
            <w:r>
              <w:rPr>
                <w:rFonts w:hint="eastAsia"/>
              </w:rPr>
              <w:t>05</w:t>
            </w:r>
          </w:p>
        </w:tc>
        <w:tc>
          <w:tcPr>
            <w:tcW w:w="1666" w:type="pct"/>
          </w:tcPr>
          <w:p w14:paraId="58180DB0" w14:textId="525B7C73" w:rsidR="007D40E8" w:rsidRDefault="007D40E8" w:rsidP="00E94D88">
            <w:pPr>
              <w:pStyle w:val="a5"/>
              <w:ind w:firstLineChars="0" w:firstLine="0"/>
            </w:pPr>
            <w:r>
              <w:rPr>
                <w:rFonts w:hint="eastAsia"/>
              </w:rPr>
              <w:t>获取蓝牙mac</w:t>
            </w:r>
          </w:p>
        </w:tc>
        <w:tc>
          <w:tcPr>
            <w:tcW w:w="1667" w:type="pct"/>
          </w:tcPr>
          <w:p w14:paraId="2DD1EBCF" w14:textId="2792D96A" w:rsidR="007D40E8" w:rsidRDefault="007D40E8" w:rsidP="00E94D88">
            <w:pPr>
              <w:pStyle w:val="a5"/>
              <w:ind w:firstLineChars="0" w:firstLine="0"/>
            </w:pPr>
            <w:r>
              <w:rPr>
                <w:rFonts w:hint="eastAsia"/>
              </w:rPr>
              <w:t>64</w:t>
            </w:r>
          </w:p>
        </w:tc>
      </w:tr>
      <w:tr w:rsidR="007D40E8" w14:paraId="341F8D16" w14:textId="77777777" w:rsidTr="007D40E8">
        <w:tc>
          <w:tcPr>
            <w:tcW w:w="1666" w:type="pct"/>
          </w:tcPr>
          <w:p w14:paraId="45CD9E4A" w14:textId="25A5B8D6" w:rsidR="007D40E8" w:rsidRDefault="007D40E8" w:rsidP="00E94D88">
            <w:pPr>
              <w:pStyle w:val="a5"/>
              <w:ind w:firstLineChars="0" w:firstLine="0"/>
            </w:pPr>
            <w:r>
              <w:rPr>
                <w:rFonts w:hint="eastAsia"/>
              </w:rPr>
              <w:t>06</w:t>
            </w:r>
          </w:p>
        </w:tc>
        <w:tc>
          <w:tcPr>
            <w:tcW w:w="1666" w:type="pct"/>
          </w:tcPr>
          <w:p w14:paraId="7C3E4EA0" w14:textId="798CF0B0" w:rsidR="007D40E8" w:rsidRDefault="00D73133" w:rsidP="00E94D88">
            <w:pPr>
              <w:pStyle w:val="a5"/>
              <w:ind w:firstLineChars="0" w:firstLine="0"/>
            </w:pPr>
            <w:r>
              <w:rPr>
                <w:rFonts w:hint="eastAsia"/>
              </w:rPr>
              <w:t>获取蓝牙匹配</w:t>
            </w:r>
            <w:r w:rsidR="00B8173E">
              <w:rPr>
                <w:rFonts w:hint="eastAsia"/>
              </w:rPr>
              <w:t>初始</w:t>
            </w:r>
            <w:r>
              <w:rPr>
                <w:rFonts w:hint="eastAsia"/>
              </w:rPr>
              <w:t>密码</w:t>
            </w:r>
          </w:p>
        </w:tc>
        <w:tc>
          <w:tcPr>
            <w:tcW w:w="1667" w:type="pct"/>
          </w:tcPr>
          <w:p w14:paraId="7D5B56D8" w14:textId="17594A08" w:rsidR="007D40E8" w:rsidRDefault="007D40E8" w:rsidP="00E94D88">
            <w:pPr>
              <w:pStyle w:val="a5"/>
              <w:ind w:firstLineChars="0" w:firstLine="0"/>
            </w:pPr>
            <w:r>
              <w:rPr>
                <w:rFonts w:hint="eastAsia"/>
              </w:rPr>
              <w:t>64</w:t>
            </w:r>
          </w:p>
        </w:tc>
      </w:tr>
      <w:tr w:rsidR="007D40E8" w14:paraId="1249BE93" w14:textId="77777777" w:rsidTr="007D40E8">
        <w:tc>
          <w:tcPr>
            <w:tcW w:w="1666" w:type="pct"/>
          </w:tcPr>
          <w:p w14:paraId="39745F22" w14:textId="51890820" w:rsidR="007D40E8" w:rsidRDefault="007D40E8" w:rsidP="00E94D88">
            <w:pPr>
              <w:pStyle w:val="a5"/>
              <w:ind w:firstLineChars="0" w:firstLine="0"/>
            </w:pPr>
            <w:r>
              <w:rPr>
                <w:rFonts w:hint="eastAsia"/>
              </w:rPr>
              <w:t>07</w:t>
            </w:r>
          </w:p>
        </w:tc>
        <w:tc>
          <w:tcPr>
            <w:tcW w:w="1666" w:type="pct"/>
          </w:tcPr>
          <w:p w14:paraId="40726289" w14:textId="2060C43D" w:rsidR="007D40E8" w:rsidRDefault="00B8173E" w:rsidP="00E94D88">
            <w:pPr>
              <w:pStyle w:val="a5"/>
              <w:ind w:firstLineChars="0" w:firstLine="0"/>
            </w:pPr>
            <w:r>
              <w:rPr>
                <w:rFonts w:hint="eastAsia"/>
              </w:rPr>
              <w:t>获取开门固定初始密码</w:t>
            </w:r>
          </w:p>
        </w:tc>
        <w:tc>
          <w:tcPr>
            <w:tcW w:w="1667" w:type="pct"/>
          </w:tcPr>
          <w:p w14:paraId="7F3AEAAC" w14:textId="76372734" w:rsidR="007D40E8" w:rsidRDefault="007D40E8" w:rsidP="00E94D88">
            <w:pPr>
              <w:pStyle w:val="a5"/>
              <w:ind w:firstLineChars="0" w:firstLine="0"/>
            </w:pPr>
            <w:r>
              <w:rPr>
                <w:rFonts w:hint="eastAsia"/>
              </w:rPr>
              <w:t>64</w:t>
            </w:r>
          </w:p>
        </w:tc>
      </w:tr>
      <w:tr w:rsidR="003E01C1" w14:paraId="7425A210" w14:textId="77777777" w:rsidTr="007D40E8">
        <w:tc>
          <w:tcPr>
            <w:tcW w:w="1666" w:type="pct"/>
          </w:tcPr>
          <w:p w14:paraId="6AF5BFB9" w14:textId="0DE1CE61" w:rsidR="003E01C1" w:rsidRDefault="003E01C1" w:rsidP="00E94D88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666" w:type="pct"/>
          </w:tcPr>
          <w:p w14:paraId="70C90AB9" w14:textId="4207EFA4" w:rsidR="003E01C1" w:rsidRDefault="003E01C1" w:rsidP="00E94D88">
            <w:pPr>
              <w:pStyle w:val="a5"/>
              <w:ind w:firstLineChars="0" w:firstLine="0"/>
            </w:pPr>
            <w:commentRangeStart w:id="98"/>
            <w:r>
              <w:rPr>
                <w:rFonts w:hint="eastAsia"/>
              </w:rPr>
              <w:t>获取设备信息（版本，设备类型）</w:t>
            </w:r>
            <w:commentRangeEnd w:id="98"/>
            <w:r w:rsidR="00F136CD">
              <w:rPr>
                <w:rStyle w:val="a8"/>
              </w:rPr>
              <w:commentReference w:id="98"/>
            </w:r>
          </w:p>
        </w:tc>
        <w:tc>
          <w:tcPr>
            <w:tcW w:w="1667" w:type="pct"/>
          </w:tcPr>
          <w:p w14:paraId="6BAD5869" w14:textId="5780C898" w:rsidR="003E01C1" w:rsidRDefault="00AF3C3E" w:rsidP="00E94D88">
            <w:pPr>
              <w:pStyle w:val="a5"/>
              <w:ind w:firstLineChars="0" w:firstLine="0"/>
            </w:pPr>
            <w:ins w:id="99" w:author="james wang" w:date="2019-01-25T15:47:00Z">
              <w:r>
                <w:rPr>
                  <w:rFonts w:hint="eastAsia"/>
                </w:rPr>
                <w:t>64</w:t>
              </w:r>
            </w:ins>
          </w:p>
        </w:tc>
      </w:tr>
      <w:tr w:rsidR="003E01C1" w14:paraId="4C758AD1" w14:textId="77777777" w:rsidTr="007D40E8">
        <w:tc>
          <w:tcPr>
            <w:tcW w:w="1666" w:type="pct"/>
          </w:tcPr>
          <w:p w14:paraId="3F7980F9" w14:textId="50D106B3" w:rsidR="003E01C1" w:rsidRDefault="003E01C1" w:rsidP="00E94D88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666" w:type="pct"/>
          </w:tcPr>
          <w:p w14:paraId="335599AA" w14:textId="52F81E40" w:rsidR="003E01C1" w:rsidRDefault="003E01C1" w:rsidP="00E94D88">
            <w:pPr>
              <w:pStyle w:val="a5"/>
              <w:ind w:firstLineChars="0" w:firstLine="0"/>
            </w:pPr>
            <w:r>
              <w:rPr>
                <w:rFonts w:hint="eastAsia"/>
              </w:rPr>
              <w:t>获取门磁初始化状态</w:t>
            </w:r>
          </w:p>
        </w:tc>
        <w:tc>
          <w:tcPr>
            <w:tcW w:w="1667" w:type="pct"/>
          </w:tcPr>
          <w:p w14:paraId="75F4D3FD" w14:textId="3FF0BE87" w:rsidR="003E01C1" w:rsidRDefault="00AF3C3E" w:rsidP="00E94D88">
            <w:pPr>
              <w:pStyle w:val="a5"/>
              <w:ind w:firstLineChars="0" w:firstLine="0"/>
            </w:pPr>
            <w:ins w:id="100" w:author="james wang" w:date="2019-01-25T15:47:00Z">
              <w:r>
                <w:rPr>
                  <w:rFonts w:hint="eastAsia"/>
                </w:rPr>
                <w:t>64</w:t>
              </w:r>
            </w:ins>
          </w:p>
        </w:tc>
      </w:tr>
      <w:tr w:rsidR="00BC0EE2" w14:paraId="4659DC09" w14:textId="77777777" w:rsidTr="007D40E8">
        <w:trPr>
          <w:ins w:id="101" w:author="james wang" w:date="2019-05-16T14:06:00Z"/>
        </w:trPr>
        <w:tc>
          <w:tcPr>
            <w:tcW w:w="1666" w:type="pct"/>
          </w:tcPr>
          <w:p w14:paraId="0AB92C85" w14:textId="07FF8AD6" w:rsidR="00BC0EE2" w:rsidRDefault="00E8386F" w:rsidP="00E94D88">
            <w:pPr>
              <w:pStyle w:val="a5"/>
              <w:ind w:firstLineChars="0" w:firstLine="0"/>
              <w:rPr>
                <w:ins w:id="102" w:author="james wang" w:date="2019-05-16T14:06:00Z"/>
              </w:rPr>
            </w:pPr>
            <w:ins w:id="103" w:author="james wang" w:date="2019-05-28T17:21:00Z">
              <w:r>
                <w:rPr>
                  <w:rFonts w:hint="eastAsia"/>
                </w:rPr>
                <w:t>1</w:t>
              </w:r>
              <w:r>
                <w:t>9</w:t>
              </w:r>
            </w:ins>
          </w:p>
        </w:tc>
        <w:tc>
          <w:tcPr>
            <w:tcW w:w="1666" w:type="pct"/>
          </w:tcPr>
          <w:p w14:paraId="7CEDA0C9" w14:textId="652CC35D" w:rsidR="00BC0EE2" w:rsidRDefault="002715AD" w:rsidP="00E94D88">
            <w:pPr>
              <w:pStyle w:val="a5"/>
              <w:ind w:firstLineChars="0" w:firstLine="0"/>
              <w:rPr>
                <w:ins w:id="104" w:author="james wang" w:date="2019-05-16T14:06:00Z"/>
              </w:rPr>
            </w:pPr>
            <w:ins w:id="105" w:author="james wang" w:date="2019-05-16T14:07:00Z">
              <w:r>
                <w:rPr>
                  <w:rFonts w:hint="eastAsia"/>
                </w:rPr>
                <w:t>获取设备是否</w:t>
              </w:r>
            </w:ins>
            <w:ins w:id="106" w:author="james wang" w:date="2019-05-28T17:21:00Z">
              <w:r w:rsidR="00CA1A8E">
                <w:rPr>
                  <w:rFonts w:hint="eastAsia"/>
                </w:rPr>
                <w:t>已</w:t>
              </w:r>
            </w:ins>
            <w:ins w:id="107" w:author="james wang" w:date="2019-05-16T14:07:00Z">
              <w:r>
                <w:rPr>
                  <w:rFonts w:hint="eastAsia"/>
                </w:rPr>
                <w:t>注册</w:t>
              </w:r>
            </w:ins>
          </w:p>
        </w:tc>
        <w:tc>
          <w:tcPr>
            <w:tcW w:w="1667" w:type="pct"/>
          </w:tcPr>
          <w:p w14:paraId="433E413F" w14:textId="787C739E" w:rsidR="00BC0EE2" w:rsidRDefault="002715AD" w:rsidP="00E94D88">
            <w:pPr>
              <w:pStyle w:val="a5"/>
              <w:ind w:firstLineChars="0" w:firstLine="0"/>
              <w:rPr>
                <w:ins w:id="108" w:author="james wang" w:date="2019-05-16T14:06:00Z"/>
              </w:rPr>
            </w:pPr>
            <w:ins w:id="109" w:author="james wang" w:date="2019-05-16T14:07:00Z">
              <w:r>
                <w:rPr>
                  <w:rFonts w:hint="eastAsia"/>
                </w:rPr>
                <w:t>64</w:t>
              </w:r>
            </w:ins>
          </w:p>
        </w:tc>
      </w:tr>
      <w:tr w:rsidR="00BC0EE2" w14:paraId="40871C55" w14:textId="77777777" w:rsidTr="007D40E8">
        <w:trPr>
          <w:ins w:id="110" w:author="james wang" w:date="2019-05-16T14:06:00Z"/>
        </w:trPr>
        <w:tc>
          <w:tcPr>
            <w:tcW w:w="1666" w:type="pct"/>
          </w:tcPr>
          <w:p w14:paraId="7633245F" w14:textId="0561496D" w:rsidR="00BC0EE2" w:rsidRDefault="002715AD" w:rsidP="00E94D88">
            <w:pPr>
              <w:pStyle w:val="a5"/>
              <w:ind w:firstLineChars="0" w:firstLine="0"/>
              <w:rPr>
                <w:ins w:id="111" w:author="james wang" w:date="2019-05-16T14:06:00Z"/>
              </w:rPr>
            </w:pPr>
            <w:ins w:id="112" w:author="james wang" w:date="2019-05-16T14:07:00Z">
              <w:r>
                <w:rPr>
                  <w:rFonts w:hint="eastAsia"/>
                </w:rPr>
                <w:t>2</w:t>
              </w:r>
            </w:ins>
            <w:ins w:id="113" w:author="james wang" w:date="2019-05-28T17:21:00Z">
              <w:r w:rsidR="00E8386F">
                <w:t>0</w:t>
              </w:r>
            </w:ins>
          </w:p>
        </w:tc>
        <w:tc>
          <w:tcPr>
            <w:tcW w:w="1666" w:type="pct"/>
          </w:tcPr>
          <w:p w14:paraId="230735F7" w14:textId="28387481" w:rsidR="00BC0EE2" w:rsidRDefault="002715AD" w:rsidP="00E94D88">
            <w:pPr>
              <w:pStyle w:val="a5"/>
              <w:ind w:firstLineChars="0" w:firstLine="0"/>
              <w:rPr>
                <w:ins w:id="114" w:author="james wang" w:date="2019-05-16T14:06:00Z"/>
              </w:rPr>
            </w:pPr>
            <w:ins w:id="115" w:author="james wang" w:date="2019-05-16T14:08:00Z">
              <w:r>
                <w:rPr>
                  <w:rFonts w:hint="eastAsia"/>
                </w:rPr>
                <w:t>获取</w:t>
              </w:r>
            </w:ins>
            <w:ins w:id="116" w:author="james wang" w:date="2019-05-28T17:20:00Z">
              <w:r w:rsidR="00B02EA3">
                <w:rPr>
                  <w:rFonts w:hint="eastAsia"/>
                </w:rPr>
                <w:t>设备参数</w:t>
              </w:r>
            </w:ins>
          </w:p>
        </w:tc>
        <w:tc>
          <w:tcPr>
            <w:tcW w:w="1667" w:type="pct"/>
          </w:tcPr>
          <w:p w14:paraId="66AE1C78" w14:textId="61314840" w:rsidR="00BC0EE2" w:rsidRDefault="00B02EA3" w:rsidP="00E94D88">
            <w:pPr>
              <w:pStyle w:val="a5"/>
              <w:ind w:firstLineChars="0" w:firstLine="0"/>
              <w:rPr>
                <w:ins w:id="117" w:author="james wang" w:date="2019-05-16T14:06:00Z"/>
              </w:rPr>
            </w:pPr>
            <w:ins w:id="118" w:author="james wang" w:date="2019-05-28T17:20:00Z">
              <w:r>
                <w:rPr>
                  <w:rFonts w:hint="eastAsia"/>
                </w:rPr>
                <w:t>640</w:t>
              </w:r>
            </w:ins>
          </w:p>
        </w:tc>
      </w:tr>
    </w:tbl>
    <w:p w14:paraId="2641654E" w14:textId="7AA082F4" w:rsidR="006650E7" w:rsidRPr="00336767" w:rsidRDefault="00336767" w:rsidP="00A5022B">
      <w:pPr>
        <w:pStyle w:val="2"/>
        <w:numPr>
          <w:ilvl w:val="0"/>
          <w:numId w:val="11"/>
        </w:numPr>
        <w:rPr>
          <w:shd w:val="pct15" w:color="auto" w:fill="FFFFFF"/>
        </w:rPr>
      </w:pPr>
      <w:r w:rsidRPr="00336767">
        <w:rPr>
          <w:rFonts w:hint="eastAsia"/>
          <w:shd w:val="pct15" w:color="auto" w:fill="FFFFFF"/>
        </w:rPr>
        <w:t>接口</w:t>
      </w:r>
    </w:p>
    <w:p w14:paraId="5E3D68A5" w14:textId="77777777" w:rsidR="00336767" w:rsidRPr="00336767" w:rsidRDefault="00336767" w:rsidP="00336767">
      <w:pPr>
        <w:pStyle w:val="a5"/>
        <w:numPr>
          <w:ilvl w:val="0"/>
          <w:numId w:val="10"/>
        </w:numPr>
        <w:ind w:firstLineChars="0"/>
        <w:rPr>
          <w:vanish/>
          <w:sz w:val="32"/>
          <w:szCs w:val="32"/>
          <w:shd w:val="pct15" w:color="auto" w:fill="FFFFFF"/>
        </w:rPr>
      </w:pPr>
    </w:p>
    <w:p w14:paraId="7B14519F" w14:textId="77777777" w:rsidR="00336767" w:rsidRPr="00336767" w:rsidRDefault="00336767" w:rsidP="00336767">
      <w:pPr>
        <w:pStyle w:val="a5"/>
        <w:numPr>
          <w:ilvl w:val="0"/>
          <w:numId w:val="10"/>
        </w:numPr>
        <w:ind w:firstLineChars="0"/>
        <w:rPr>
          <w:vanish/>
          <w:sz w:val="32"/>
          <w:szCs w:val="32"/>
          <w:shd w:val="pct15" w:color="auto" w:fill="FFFFFF"/>
        </w:rPr>
      </w:pPr>
    </w:p>
    <w:p w14:paraId="00B654B5" w14:textId="77777777" w:rsidR="00336767" w:rsidRPr="00336767" w:rsidRDefault="00336767" w:rsidP="00336767">
      <w:pPr>
        <w:pStyle w:val="a5"/>
        <w:numPr>
          <w:ilvl w:val="0"/>
          <w:numId w:val="10"/>
        </w:numPr>
        <w:ind w:firstLineChars="0"/>
        <w:rPr>
          <w:vanish/>
          <w:sz w:val="32"/>
          <w:szCs w:val="32"/>
          <w:shd w:val="pct15" w:color="auto" w:fill="FFFFFF"/>
        </w:rPr>
      </w:pPr>
    </w:p>
    <w:p w14:paraId="3650C389" w14:textId="77777777" w:rsidR="00336767" w:rsidRPr="00336767" w:rsidRDefault="00336767" w:rsidP="00336767">
      <w:pPr>
        <w:pStyle w:val="a5"/>
        <w:numPr>
          <w:ilvl w:val="0"/>
          <w:numId w:val="10"/>
        </w:numPr>
        <w:ind w:firstLineChars="0"/>
        <w:rPr>
          <w:vanish/>
          <w:sz w:val="32"/>
          <w:szCs w:val="32"/>
          <w:shd w:val="pct15" w:color="auto" w:fill="FFFFFF"/>
        </w:rPr>
      </w:pPr>
    </w:p>
    <w:p w14:paraId="53D3F9B9" w14:textId="77777777" w:rsidR="00A5022B" w:rsidRPr="00A5022B" w:rsidRDefault="00A5022B" w:rsidP="00A5022B">
      <w:pPr>
        <w:pStyle w:val="a5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  <w:shd w:val="pct15" w:color="auto" w:fill="FFFFFF"/>
        </w:rPr>
      </w:pPr>
    </w:p>
    <w:p w14:paraId="19511E76" w14:textId="77777777" w:rsidR="00A5022B" w:rsidRPr="00A5022B" w:rsidRDefault="00A5022B" w:rsidP="00A5022B">
      <w:pPr>
        <w:pStyle w:val="a5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  <w:shd w:val="pct15" w:color="auto" w:fill="FFFFFF"/>
        </w:rPr>
      </w:pPr>
    </w:p>
    <w:p w14:paraId="1E32A1E2" w14:textId="77777777" w:rsidR="00A5022B" w:rsidRPr="00A5022B" w:rsidRDefault="00A5022B" w:rsidP="00A5022B">
      <w:pPr>
        <w:pStyle w:val="a5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  <w:shd w:val="pct15" w:color="auto" w:fill="FFFFFF"/>
        </w:rPr>
      </w:pPr>
    </w:p>
    <w:p w14:paraId="1D50317D" w14:textId="77777777" w:rsidR="00A5022B" w:rsidRPr="00A5022B" w:rsidRDefault="00A5022B" w:rsidP="00A5022B">
      <w:pPr>
        <w:pStyle w:val="a5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  <w:shd w:val="pct15" w:color="auto" w:fill="FFFFFF"/>
        </w:rPr>
      </w:pPr>
    </w:p>
    <w:p w14:paraId="4A652E65" w14:textId="51F7D7BD" w:rsidR="00431474" w:rsidRPr="00336767" w:rsidRDefault="00B939F4" w:rsidP="00A5022B">
      <w:pPr>
        <w:pStyle w:val="3"/>
        <w:numPr>
          <w:ilvl w:val="1"/>
          <w:numId w:val="13"/>
        </w:numPr>
        <w:rPr>
          <w:shd w:val="pct15" w:color="auto" w:fill="FFFFFF"/>
        </w:rPr>
      </w:pPr>
      <w:r>
        <w:rPr>
          <w:rFonts w:hint="eastAsia"/>
          <w:shd w:val="pct15" w:color="auto" w:fill="FFFFFF"/>
        </w:rPr>
        <w:t>设备位置初始化</w:t>
      </w:r>
    </w:p>
    <w:p w14:paraId="117F70FF" w14:textId="4C849908" w:rsidR="00431474" w:rsidRPr="00D73133" w:rsidRDefault="00431474" w:rsidP="00E94D88">
      <w:pPr>
        <w:pStyle w:val="a5"/>
        <w:ind w:left="360" w:firstLineChars="0" w:firstLine="0"/>
        <w:rPr>
          <w:sz w:val="24"/>
          <w:szCs w:val="24"/>
          <w:shd w:val="pct15" w:color="auto" w:fill="FFFFFF"/>
        </w:rPr>
      </w:pPr>
      <w:r w:rsidRPr="00D73133">
        <w:rPr>
          <w:rFonts w:hint="eastAsia"/>
          <w:sz w:val="24"/>
          <w:szCs w:val="24"/>
          <w:shd w:val="pct15" w:color="auto" w:fill="FFFFFF"/>
        </w:rPr>
        <w:t>安装工app从后台获取读头</w:t>
      </w:r>
      <w:r w:rsidR="00810A2B">
        <w:rPr>
          <w:sz w:val="24"/>
          <w:szCs w:val="24"/>
          <w:shd w:val="pct15" w:color="auto" w:fill="FFFFFF"/>
        </w:rPr>
        <w:t>G</w:t>
      </w:r>
      <w:r w:rsidR="00810A2B">
        <w:rPr>
          <w:rFonts w:hint="eastAsia"/>
          <w:sz w:val="24"/>
          <w:szCs w:val="24"/>
          <w:shd w:val="pct15" w:color="auto" w:fill="FFFFFF"/>
        </w:rPr>
        <w:t>uid</w:t>
      </w:r>
      <w:r w:rsidRPr="00D73133">
        <w:rPr>
          <w:rFonts w:hint="eastAsia"/>
          <w:sz w:val="24"/>
          <w:szCs w:val="24"/>
          <w:shd w:val="pct15" w:color="auto" w:fill="FFFFFF"/>
        </w:rPr>
        <w:t>，下发给读头</w:t>
      </w:r>
    </w:p>
    <w:p w14:paraId="190B00AA" w14:textId="137C2B3D" w:rsidR="00A5022B" w:rsidRPr="00A5022B" w:rsidRDefault="00431474" w:rsidP="00A5022B">
      <w:pPr>
        <w:pStyle w:val="a5"/>
        <w:numPr>
          <w:ilvl w:val="0"/>
          <w:numId w:val="3"/>
        </w:numPr>
        <w:ind w:firstLineChars="0"/>
        <w:rPr>
          <w:sz w:val="24"/>
          <w:szCs w:val="24"/>
          <w:shd w:val="pct15" w:color="auto" w:fill="FFFFFF"/>
        </w:rPr>
      </w:pPr>
      <w:r w:rsidRPr="00D73133">
        <w:rPr>
          <w:sz w:val="24"/>
          <w:szCs w:val="24"/>
          <w:shd w:val="pct15" w:color="auto" w:fill="FFFFFF"/>
        </w:rPr>
        <w:t>type:01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194"/>
        <w:gridCol w:w="1001"/>
        <w:gridCol w:w="1245"/>
        <w:gridCol w:w="1461"/>
        <w:gridCol w:w="3395"/>
      </w:tblGrid>
      <w:tr w:rsidR="00042330" w14:paraId="687E98C3" w14:textId="77777777" w:rsidTr="00A5022B">
        <w:tc>
          <w:tcPr>
            <w:tcW w:w="852" w:type="pct"/>
          </w:tcPr>
          <w:p w14:paraId="4BEE3D66" w14:textId="326E6911" w:rsidR="00042330" w:rsidRPr="00D73133" w:rsidRDefault="00042330" w:rsidP="00042330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D73133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878" w:type="pct"/>
          </w:tcPr>
          <w:p w14:paraId="72D37B7B" w14:textId="61E51D67" w:rsidR="00042330" w:rsidRPr="00D73133" w:rsidRDefault="00042330" w:rsidP="00042330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D73133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800" w:type="pct"/>
          </w:tcPr>
          <w:p w14:paraId="2C147C65" w14:textId="3B2E61E8" w:rsidR="00042330" w:rsidRPr="00D73133" w:rsidRDefault="00042330" w:rsidP="00042330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D7313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35" w:type="pct"/>
          </w:tcPr>
          <w:p w14:paraId="7287F4F4" w14:textId="72F1FAE0" w:rsidR="00042330" w:rsidRPr="00D73133" w:rsidRDefault="00D73133" w:rsidP="00042330">
            <w:pPr>
              <w:pStyle w:val="a5"/>
              <w:ind w:firstLineChars="0" w:firstLine="0"/>
              <w:rPr>
                <w:sz w:val="24"/>
                <w:szCs w:val="24"/>
              </w:rPr>
            </w:pPr>
            <w:bookmarkStart w:id="119" w:name="OLE_LINK5"/>
            <w:bookmarkStart w:id="120" w:name="OLE_LINK6"/>
            <w:r>
              <w:rPr>
                <w:rFonts w:hint="eastAsia"/>
                <w:sz w:val="24"/>
                <w:szCs w:val="24"/>
              </w:rPr>
              <w:t>位数</w:t>
            </w:r>
            <w:bookmarkEnd w:id="119"/>
            <w:bookmarkEnd w:id="120"/>
          </w:p>
        </w:tc>
        <w:tc>
          <w:tcPr>
            <w:tcW w:w="1635" w:type="pct"/>
          </w:tcPr>
          <w:p w14:paraId="0DB6465A" w14:textId="753533DD" w:rsidR="00042330" w:rsidRPr="00D73133" w:rsidRDefault="00042330" w:rsidP="00042330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D73133">
              <w:rPr>
                <w:rFonts w:hint="eastAsia"/>
                <w:sz w:val="24"/>
                <w:szCs w:val="24"/>
              </w:rPr>
              <w:t>示例值</w:t>
            </w:r>
          </w:p>
        </w:tc>
      </w:tr>
      <w:tr w:rsidR="00042330" w14:paraId="7643F62D" w14:textId="77777777" w:rsidTr="00A5022B">
        <w:tc>
          <w:tcPr>
            <w:tcW w:w="852" w:type="pct"/>
          </w:tcPr>
          <w:p w14:paraId="5BB77011" w14:textId="767A283D" w:rsidR="00042330" w:rsidRPr="00D73133" w:rsidRDefault="00042330" w:rsidP="00042330">
            <w:pPr>
              <w:pStyle w:val="a5"/>
              <w:ind w:firstLineChars="0" w:firstLine="0"/>
              <w:rPr>
                <w:sz w:val="24"/>
                <w:szCs w:val="24"/>
              </w:rPr>
            </w:pPr>
            <w:bookmarkStart w:id="121" w:name="_Hlk536192246"/>
            <w:r w:rsidRPr="00D73133">
              <w:rPr>
                <w:rFonts w:hint="eastAsia"/>
                <w:sz w:val="24"/>
                <w:szCs w:val="24"/>
              </w:rPr>
              <w:t>t</w:t>
            </w:r>
            <w:r w:rsidRPr="00D73133">
              <w:rPr>
                <w:sz w:val="24"/>
                <w:szCs w:val="24"/>
              </w:rPr>
              <w:t>ype</w:t>
            </w:r>
          </w:p>
        </w:tc>
        <w:tc>
          <w:tcPr>
            <w:tcW w:w="878" w:type="pct"/>
          </w:tcPr>
          <w:p w14:paraId="2F079C5E" w14:textId="1FFEDC0C" w:rsidR="00042330" w:rsidRPr="00D73133" w:rsidRDefault="00042330" w:rsidP="00042330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D73133">
              <w:rPr>
                <w:rFonts w:hint="eastAsia"/>
                <w:sz w:val="24"/>
                <w:szCs w:val="24"/>
              </w:rPr>
              <w:t>帧类型</w:t>
            </w:r>
          </w:p>
        </w:tc>
        <w:tc>
          <w:tcPr>
            <w:tcW w:w="800" w:type="pct"/>
          </w:tcPr>
          <w:p w14:paraId="5B499B98" w14:textId="7593255D" w:rsidR="00042330" w:rsidRPr="00D73133" w:rsidRDefault="0020627F" w:rsidP="00042330">
            <w:pPr>
              <w:pStyle w:val="a5"/>
              <w:ind w:firstLineChars="0" w:firstLine="0"/>
              <w:rPr>
                <w:sz w:val="24"/>
                <w:szCs w:val="24"/>
              </w:rPr>
            </w:pPr>
            <w:ins w:id="122" w:author="james wang" w:date="2019-01-25T15:05:00Z">
              <w:r>
                <w:rPr>
                  <w:sz w:val="24"/>
                  <w:szCs w:val="24"/>
                </w:rPr>
                <w:t>string</w:t>
              </w:r>
            </w:ins>
            <w:del w:id="123" w:author="james wang" w:date="2019-01-25T15:05:00Z">
              <w:r w:rsidR="00042330" w:rsidRPr="00D73133" w:rsidDel="0020627F">
                <w:rPr>
                  <w:rFonts w:hint="eastAsia"/>
                  <w:sz w:val="24"/>
                  <w:szCs w:val="24"/>
                </w:rPr>
                <w:delText>b</w:delText>
              </w:r>
              <w:r w:rsidR="00042330" w:rsidRPr="00D73133" w:rsidDel="0020627F">
                <w:rPr>
                  <w:sz w:val="24"/>
                  <w:szCs w:val="24"/>
                </w:rPr>
                <w:delText>yte</w:delText>
              </w:r>
            </w:del>
          </w:p>
        </w:tc>
        <w:tc>
          <w:tcPr>
            <w:tcW w:w="835" w:type="pct"/>
          </w:tcPr>
          <w:p w14:paraId="309C06C4" w14:textId="290D5E5E" w:rsidR="00042330" w:rsidRPr="00D73133" w:rsidRDefault="0020627F" w:rsidP="00042330">
            <w:pPr>
              <w:pStyle w:val="a5"/>
              <w:ind w:firstLineChars="0" w:firstLine="0"/>
              <w:rPr>
                <w:sz w:val="24"/>
                <w:szCs w:val="24"/>
              </w:rPr>
            </w:pPr>
            <w:ins w:id="124" w:author="james wang" w:date="2019-01-25T15:05:00Z">
              <w:r>
                <w:rPr>
                  <w:sz w:val="24"/>
                  <w:szCs w:val="24"/>
                </w:rPr>
                <w:t>2</w:t>
              </w:r>
            </w:ins>
            <w:del w:id="125" w:author="james wang" w:date="2019-01-25T15:05:00Z">
              <w:r w:rsidR="00D73133" w:rsidDel="0020627F">
                <w:rPr>
                  <w:rFonts w:hint="eastAsia"/>
                  <w:sz w:val="24"/>
                  <w:szCs w:val="24"/>
                </w:rPr>
                <w:delText>1</w:delText>
              </w:r>
            </w:del>
          </w:p>
        </w:tc>
        <w:tc>
          <w:tcPr>
            <w:tcW w:w="1635" w:type="pct"/>
          </w:tcPr>
          <w:p w14:paraId="2753265A" w14:textId="25824A62" w:rsidR="00042330" w:rsidRPr="00D73133" w:rsidRDefault="00D73133" w:rsidP="00042330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 w:rsidR="007D40E8" w:rsidRPr="00D73133">
              <w:rPr>
                <w:rFonts w:hint="eastAsia"/>
                <w:sz w:val="24"/>
                <w:szCs w:val="24"/>
              </w:rPr>
              <w:t>1</w:t>
            </w:r>
            <w:ins w:id="126" w:author="james wang" w:date="2019-01-25T15:05:00Z">
              <w:r w:rsidR="0020627F">
                <w:rPr>
                  <w:sz w:val="24"/>
                  <w:szCs w:val="24"/>
                </w:rPr>
                <w:t>(</w:t>
              </w:r>
            </w:ins>
            <w:ins w:id="127" w:author="james wang" w:date="2019-01-25T15:07:00Z">
              <w:r w:rsidR="00B91088">
                <w:rPr>
                  <w:rFonts w:hint="eastAsia"/>
                  <w:sz w:val="24"/>
                  <w:szCs w:val="24"/>
                </w:rPr>
                <w:t>左高位右低位</w:t>
              </w:r>
            </w:ins>
            <w:ins w:id="128" w:author="james wang" w:date="2019-01-25T15:05:00Z">
              <w:r w:rsidR="0020627F">
                <w:rPr>
                  <w:sz w:val="24"/>
                  <w:szCs w:val="24"/>
                </w:rPr>
                <w:t>)</w:t>
              </w:r>
            </w:ins>
          </w:p>
        </w:tc>
      </w:tr>
      <w:bookmarkEnd w:id="121"/>
      <w:tr w:rsidR="00195437" w14:paraId="0E6C5AFD" w14:textId="77777777" w:rsidTr="00A5022B">
        <w:trPr>
          <w:ins w:id="129" w:author="james wang" w:date="2019-01-28T17:37:00Z"/>
        </w:trPr>
        <w:tc>
          <w:tcPr>
            <w:tcW w:w="852" w:type="pct"/>
          </w:tcPr>
          <w:p w14:paraId="197E89A2" w14:textId="3B1C907D" w:rsidR="00195437" w:rsidRPr="00D73133" w:rsidRDefault="00195437" w:rsidP="00195437">
            <w:pPr>
              <w:pStyle w:val="a5"/>
              <w:ind w:firstLineChars="0" w:firstLine="0"/>
              <w:rPr>
                <w:ins w:id="130" w:author="james wang" w:date="2019-01-28T17:37:00Z"/>
                <w:sz w:val="24"/>
                <w:szCs w:val="24"/>
              </w:rPr>
            </w:pPr>
            <w:ins w:id="131" w:author="james wang" w:date="2019-01-28T17:37:00Z">
              <w:r>
                <w:rPr>
                  <w:sz w:val="24"/>
                  <w:szCs w:val="24"/>
                </w:rPr>
                <w:t>p</w:t>
              </w:r>
              <w:r>
                <w:rPr>
                  <w:rFonts w:hint="eastAsia"/>
                  <w:sz w:val="24"/>
                  <w:szCs w:val="24"/>
                </w:rPr>
                <w:t>assword</w:t>
              </w:r>
            </w:ins>
          </w:p>
        </w:tc>
        <w:tc>
          <w:tcPr>
            <w:tcW w:w="878" w:type="pct"/>
          </w:tcPr>
          <w:p w14:paraId="2672C938" w14:textId="51DFDD15" w:rsidR="00195437" w:rsidRPr="00D73133" w:rsidRDefault="00195437" w:rsidP="00195437">
            <w:pPr>
              <w:pStyle w:val="a5"/>
              <w:ind w:firstLineChars="0" w:firstLine="0"/>
              <w:rPr>
                <w:ins w:id="132" w:author="james wang" w:date="2019-01-28T17:37:00Z"/>
                <w:sz w:val="24"/>
                <w:szCs w:val="24"/>
              </w:rPr>
            </w:pPr>
            <w:ins w:id="133" w:author="james wang" w:date="2019-01-28T17:37:00Z">
              <w:r>
                <w:rPr>
                  <w:rFonts w:hint="eastAsia"/>
                  <w:sz w:val="24"/>
                  <w:szCs w:val="24"/>
                </w:rPr>
                <w:t>配对密码</w:t>
              </w:r>
            </w:ins>
          </w:p>
        </w:tc>
        <w:tc>
          <w:tcPr>
            <w:tcW w:w="800" w:type="pct"/>
          </w:tcPr>
          <w:p w14:paraId="1C9E3A1E" w14:textId="14314805" w:rsidR="00195437" w:rsidRDefault="00195437" w:rsidP="00195437">
            <w:pPr>
              <w:pStyle w:val="a5"/>
              <w:ind w:firstLineChars="0" w:firstLine="0"/>
              <w:rPr>
                <w:ins w:id="134" w:author="james wang" w:date="2019-01-28T17:37:00Z"/>
                <w:sz w:val="24"/>
                <w:szCs w:val="24"/>
              </w:rPr>
            </w:pPr>
            <w:ins w:id="135" w:author="james wang" w:date="2019-01-28T17:37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835" w:type="pct"/>
          </w:tcPr>
          <w:p w14:paraId="7D286364" w14:textId="41A4B60B" w:rsidR="00195437" w:rsidRDefault="00195437" w:rsidP="00195437">
            <w:pPr>
              <w:pStyle w:val="a5"/>
              <w:ind w:firstLineChars="0" w:firstLine="0"/>
              <w:rPr>
                <w:ins w:id="136" w:author="james wang" w:date="2019-01-28T17:37:00Z"/>
                <w:sz w:val="24"/>
                <w:szCs w:val="24"/>
              </w:rPr>
            </w:pPr>
            <w:ins w:id="137" w:author="james wang" w:date="2019-01-28T17:37:00Z">
              <w:r>
                <w:rPr>
                  <w:rFonts w:hint="eastAsia"/>
                  <w:sz w:val="24"/>
                  <w:szCs w:val="24"/>
                </w:rPr>
                <w:t>6</w:t>
              </w:r>
            </w:ins>
          </w:p>
        </w:tc>
        <w:tc>
          <w:tcPr>
            <w:tcW w:w="1635" w:type="pct"/>
          </w:tcPr>
          <w:p w14:paraId="1179F302" w14:textId="66E88FBF" w:rsidR="00195437" w:rsidRDefault="00195437" w:rsidP="00195437">
            <w:pPr>
              <w:pStyle w:val="a5"/>
              <w:ind w:firstLineChars="0" w:firstLine="0"/>
              <w:rPr>
                <w:ins w:id="138" w:author="james wang" w:date="2019-01-28T17:37:00Z"/>
                <w:sz w:val="24"/>
                <w:szCs w:val="24"/>
              </w:rPr>
            </w:pPr>
            <w:ins w:id="139" w:author="james wang" w:date="2019-01-28T17:37:00Z">
              <w:r>
                <w:rPr>
                  <w:rFonts w:hint="eastAsia"/>
                  <w:sz w:val="24"/>
                  <w:szCs w:val="24"/>
                </w:rPr>
                <w:t>654321</w:t>
              </w:r>
            </w:ins>
          </w:p>
        </w:tc>
      </w:tr>
      <w:tr w:rsidR="00195437" w14:paraId="0D87B490" w14:textId="77777777" w:rsidTr="00A5022B">
        <w:tc>
          <w:tcPr>
            <w:tcW w:w="852" w:type="pct"/>
          </w:tcPr>
          <w:p w14:paraId="1A5E58A2" w14:textId="3ED175D8" w:rsidR="00195437" w:rsidRPr="00D73133" w:rsidRDefault="00195437" w:rsidP="0019543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9B1D1B">
              <w:rPr>
                <w:sz w:val="24"/>
                <w:szCs w:val="24"/>
              </w:rPr>
              <w:t>GUID</w:t>
            </w:r>
          </w:p>
        </w:tc>
        <w:tc>
          <w:tcPr>
            <w:tcW w:w="878" w:type="pct"/>
          </w:tcPr>
          <w:p w14:paraId="307AEE22" w14:textId="4E6FEE22" w:rsidR="00195437" w:rsidRPr="00D73133" w:rsidRDefault="00195437" w:rsidP="001954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位置id</w:t>
            </w:r>
          </w:p>
        </w:tc>
        <w:tc>
          <w:tcPr>
            <w:tcW w:w="800" w:type="pct"/>
          </w:tcPr>
          <w:p w14:paraId="770E596D" w14:textId="65E705B2" w:rsidR="00195437" w:rsidRPr="00D73133" w:rsidRDefault="00195437" w:rsidP="001954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835" w:type="pct"/>
          </w:tcPr>
          <w:p w14:paraId="7C89AAF2" w14:textId="38F9B1B3" w:rsidR="00195437" w:rsidRPr="00D73133" w:rsidRDefault="00195437" w:rsidP="00195437">
            <w:pPr>
              <w:pStyle w:val="a5"/>
              <w:ind w:firstLineChars="0" w:firstLine="0"/>
              <w:rPr>
                <w:sz w:val="24"/>
                <w:szCs w:val="24"/>
              </w:rPr>
            </w:pPr>
            <w:commentRangeStart w:id="140"/>
            <w:del w:id="141" w:author="Max" w:date="2019-01-08T14:10:00Z">
              <w:r w:rsidDel="006D513C">
                <w:rPr>
                  <w:rFonts w:hint="eastAsia"/>
                  <w:sz w:val="24"/>
                  <w:szCs w:val="24"/>
                </w:rPr>
                <w:delText>1</w:delText>
              </w:r>
              <w:commentRangeEnd w:id="140"/>
              <w:r w:rsidDel="006D513C">
                <w:rPr>
                  <w:rStyle w:val="a8"/>
                </w:rPr>
                <w:commentReference w:id="140"/>
              </w:r>
            </w:del>
            <w:ins w:id="142" w:author="Max" w:date="2019-01-08T14:10:00Z">
              <w:del w:id="143" w:author="james wang" w:date="2019-01-28T17:41:00Z">
                <w:r w:rsidDel="00970185">
                  <w:rPr>
                    <w:rFonts w:hint="eastAsia"/>
                    <w:sz w:val="24"/>
                    <w:szCs w:val="24"/>
                  </w:rPr>
                  <w:delText>24</w:delText>
                </w:r>
              </w:del>
            </w:ins>
            <w:ins w:id="144" w:author="james wang" w:date="2019-01-29T16:43:00Z">
              <w:r w:rsidR="009B1D1B">
                <w:rPr>
                  <w:rFonts w:hint="eastAsia"/>
                  <w:sz w:val="24"/>
                  <w:szCs w:val="24"/>
                </w:rPr>
                <w:t>16</w:t>
              </w:r>
            </w:ins>
          </w:p>
        </w:tc>
        <w:tc>
          <w:tcPr>
            <w:tcW w:w="1635" w:type="pct"/>
          </w:tcPr>
          <w:p w14:paraId="48700BF6" w14:textId="3C8A5CCC" w:rsidR="00195437" w:rsidRPr="00D73133" w:rsidRDefault="00195437" w:rsidP="00195437">
            <w:pPr>
              <w:pStyle w:val="a5"/>
              <w:ind w:firstLineChars="0" w:firstLine="0"/>
              <w:rPr>
                <w:sz w:val="24"/>
                <w:szCs w:val="24"/>
              </w:rPr>
            </w:pPr>
            <w:del w:id="145" w:author="james wang" w:date="2019-01-28T17:41:00Z">
              <w:r w:rsidDel="00970185">
                <w:rPr>
                  <w:rFonts w:hint="eastAsia"/>
                  <w:sz w:val="24"/>
                  <w:szCs w:val="24"/>
                </w:rPr>
                <w:delText>0</w:delText>
              </w:r>
            </w:del>
            <w:del w:id="146" w:author="james wang" w:date="2019-01-29T16:43:00Z">
              <w:r w:rsidDel="009B1D1B">
                <w:rPr>
                  <w:rFonts w:hint="eastAsia"/>
                  <w:sz w:val="24"/>
                  <w:szCs w:val="24"/>
                </w:rPr>
                <w:delText>76654398</w:delText>
              </w:r>
            </w:del>
            <w:ins w:id="147" w:author="james wang" w:date="2019-01-29T16:43:00Z">
              <w:r w:rsidR="009B1D1B">
                <w:rPr>
                  <w:rFonts w:hint="eastAsia"/>
                  <w:sz w:val="24"/>
                  <w:szCs w:val="24"/>
                </w:rPr>
                <w:t>00897</w:t>
              </w:r>
              <w:r w:rsidR="009B1D1B">
                <w:rPr>
                  <w:sz w:val="24"/>
                  <w:szCs w:val="24"/>
                </w:rPr>
                <w:t>B6BB72E0000</w:t>
              </w:r>
            </w:ins>
          </w:p>
        </w:tc>
      </w:tr>
      <w:tr w:rsidR="00195437" w14:paraId="3CC2AA5A" w14:textId="77777777" w:rsidTr="00A5022B">
        <w:trPr>
          <w:ins w:id="148" w:author="james wang" w:date="2019-01-25T16:07:00Z"/>
        </w:trPr>
        <w:tc>
          <w:tcPr>
            <w:tcW w:w="852" w:type="pct"/>
          </w:tcPr>
          <w:p w14:paraId="3F886636" w14:textId="7A05AF6E" w:rsidR="00195437" w:rsidRDefault="00195437">
            <w:pPr>
              <w:pStyle w:val="a5"/>
              <w:ind w:firstLineChars="0" w:firstLine="0"/>
              <w:rPr>
                <w:ins w:id="149" w:author="james wang" w:date="2019-01-25T16:07:00Z"/>
                <w:sz w:val="24"/>
                <w:szCs w:val="24"/>
              </w:rPr>
            </w:pPr>
            <w:ins w:id="150" w:author="james wang" w:date="2019-01-25T16:07:00Z">
              <w:r w:rsidRPr="00DC22E4">
                <w:rPr>
                  <w:rFonts w:hint="eastAsia"/>
                  <w:sz w:val="24"/>
                  <w:szCs w:val="24"/>
                  <w:rPrChange w:id="151" w:author="james wang" w:date="2019-01-25T16:08:00Z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</w:rPrChange>
                </w:rPr>
                <w:t>门禁类型</w:t>
              </w:r>
            </w:ins>
          </w:p>
        </w:tc>
        <w:tc>
          <w:tcPr>
            <w:tcW w:w="878" w:type="pct"/>
          </w:tcPr>
          <w:p w14:paraId="18F2A44D" w14:textId="423B5B0B" w:rsidR="00195437" w:rsidRDefault="00195437" w:rsidP="00195437">
            <w:pPr>
              <w:jc w:val="center"/>
              <w:rPr>
                <w:ins w:id="152" w:author="james wang" w:date="2019-01-25T16:08:00Z"/>
                <w:rFonts w:ascii="微软雅黑" w:eastAsia="微软雅黑" w:hAnsi="微软雅黑"/>
                <w:sz w:val="15"/>
                <w:szCs w:val="15"/>
              </w:rPr>
            </w:pPr>
            <w:ins w:id="153" w:author="james wang" w:date="2019-01-25T16:08:00Z">
              <w:r>
                <w:rPr>
                  <w:rFonts w:ascii="微软雅黑" w:eastAsia="微软雅黑" w:hAnsi="微软雅黑" w:hint="eastAsia"/>
                  <w:sz w:val="15"/>
                  <w:szCs w:val="15"/>
                </w:rPr>
                <w:t>单元门10，</w:t>
              </w:r>
            </w:ins>
          </w:p>
          <w:p w14:paraId="6EC5F99C" w14:textId="36E97171" w:rsidR="00195437" w:rsidRDefault="00195437" w:rsidP="00195437">
            <w:pPr>
              <w:pStyle w:val="a5"/>
              <w:ind w:firstLineChars="0" w:firstLine="0"/>
              <w:rPr>
                <w:ins w:id="154" w:author="james wang" w:date="2019-01-25T16:07:00Z"/>
                <w:sz w:val="24"/>
                <w:szCs w:val="24"/>
              </w:rPr>
            </w:pPr>
            <w:ins w:id="155" w:author="james wang" w:date="2019-01-25T16:08:00Z">
              <w:r>
                <w:rPr>
                  <w:rFonts w:ascii="微软雅黑" w:eastAsia="微软雅黑" w:hAnsi="微软雅黑" w:hint="eastAsia"/>
                  <w:sz w:val="15"/>
                  <w:szCs w:val="15"/>
                </w:rPr>
                <w:t>楼栋门11，</w:t>
              </w:r>
              <w:r>
                <w:rPr>
                  <w:rFonts w:ascii="微软雅黑" w:eastAsia="微软雅黑" w:hAnsi="微软雅黑" w:hint="eastAsia"/>
                  <w:sz w:val="15"/>
                  <w:szCs w:val="15"/>
                </w:rPr>
                <w:lastRenderedPageBreak/>
                <w:t>小区门</w:t>
              </w:r>
            </w:ins>
            <w:ins w:id="156" w:author="james wang" w:date="2019-01-28T17:38:00Z">
              <w:r>
                <w:rPr>
                  <w:rFonts w:ascii="微软雅黑" w:eastAsia="微软雅黑" w:hAnsi="微软雅黑" w:hint="eastAsia"/>
                  <w:sz w:val="15"/>
                  <w:szCs w:val="15"/>
                </w:rPr>
                <w:t>（围墙机）</w:t>
              </w:r>
            </w:ins>
            <w:ins w:id="157" w:author="james wang" w:date="2019-01-25T16:08:00Z">
              <w:r>
                <w:rPr>
                  <w:rFonts w:ascii="微软雅黑" w:eastAsia="微软雅黑" w:hAnsi="微软雅黑" w:hint="eastAsia"/>
                  <w:sz w:val="15"/>
                  <w:szCs w:val="15"/>
                </w:rPr>
                <w:t>12</w:t>
              </w:r>
            </w:ins>
          </w:p>
        </w:tc>
        <w:tc>
          <w:tcPr>
            <w:tcW w:w="800" w:type="pct"/>
          </w:tcPr>
          <w:p w14:paraId="3C05D2BA" w14:textId="1F4141AB" w:rsidR="00195437" w:rsidRDefault="00195437" w:rsidP="00195437">
            <w:pPr>
              <w:pStyle w:val="a5"/>
              <w:ind w:firstLineChars="0" w:firstLine="0"/>
              <w:rPr>
                <w:ins w:id="158" w:author="james wang" w:date="2019-01-25T16:07:00Z"/>
                <w:sz w:val="24"/>
                <w:szCs w:val="24"/>
              </w:rPr>
            </w:pPr>
            <w:ins w:id="159" w:author="james wang" w:date="2019-01-25T16:11:00Z">
              <w:r>
                <w:rPr>
                  <w:rFonts w:hint="eastAsia"/>
                  <w:sz w:val="24"/>
                  <w:szCs w:val="24"/>
                </w:rPr>
                <w:lastRenderedPageBreak/>
                <w:t>String</w:t>
              </w:r>
            </w:ins>
          </w:p>
        </w:tc>
        <w:tc>
          <w:tcPr>
            <w:tcW w:w="835" w:type="pct"/>
          </w:tcPr>
          <w:p w14:paraId="4672098E" w14:textId="2581013C" w:rsidR="00195437" w:rsidRDefault="00195437" w:rsidP="00195437">
            <w:pPr>
              <w:pStyle w:val="a5"/>
              <w:ind w:firstLineChars="0" w:firstLine="0"/>
              <w:rPr>
                <w:ins w:id="160" w:author="james wang" w:date="2019-01-25T16:07:00Z"/>
                <w:sz w:val="24"/>
                <w:szCs w:val="24"/>
              </w:rPr>
            </w:pPr>
            <w:ins w:id="161" w:author="james wang" w:date="2019-01-25T16:11:00Z">
              <w:r>
                <w:rPr>
                  <w:rFonts w:hint="eastAsia"/>
                  <w:sz w:val="24"/>
                  <w:szCs w:val="24"/>
                </w:rPr>
                <w:t>2</w:t>
              </w:r>
            </w:ins>
          </w:p>
        </w:tc>
        <w:tc>
          <w:tcPr>
            <w:tcW w:w="1635" w:type="pct"/>
          </w:tcPr>
          <w:p w14:paraId="1FE55A37" w14:textId="2EEA155E" w:rsidR="00195437" w:rsidRDefault="009E3ABC" w:rsidP="00195437">
            <w:pPr>
              <w:pStyle w:val="a5"/>
              <w:ind w:firstLineChars="0" w:firstLine="0"/>
              <w:rPr>
                <w:ins w:id="162" w:author="james wang" w:date="2019-01-25T16:07:00Z"/>
                <w:sz w:val="24"/>
                <w:szCs w:val="24"/>
              </w:rPr>
            </w:pPr>
            <w:ins w:id="163" w:author="james wang" w:date="2019-01-28T17:42:00Z">
              <w:r>
                <w:rPr>
                  <w:rFonts w:hint="eastAsia"/>
                  <w:sz w:val="24"/>
                  <w:szCs w:val="24"/>
                </w:rPr>
                <w:t>为</w:t>
              </w:r>
            </w:ins>
            <w:ins w:id="164" w:author="james wang" w:date="2019-01-28T17:38:00Z">
              <w:r w:rsidR="00970185">
                <w:rPr>
                  <w:rFonts w:hint="eastAsia"/>
                  <w:sz w:val="24"/>
                  <w:szCs w:val="24"/>
                </w:rPr>
                <w:t>F</w:t>
              </w:r>
              <w:r w:rsidR="00970185">
                <w:rPr>
                  <w:sz w:val="24"/>
                  <w:szCs w:val="24"/>
                </w:rPr>
                <w:t>F</w:t>
              </w:r>
            </w:ins>
            <w:ins w:id="165" w:author="james wang" w:date="2019-01-25T16:11:00Z">
              <w:r w:rsidR="00195437">
                <w:rPr>
                  <w:rFonts w:hint="eastAsia"/>
                  <w:sz w:val="24"/>
                  <w:szCs w:val="24"/>
                </w:rPr>
                <w:t>时表示不修改</w:t>
              </w:r>
            </w:ins>
          </w:p>
        </w:tc>
      </w:tr>
      <w:tr w:rsidR="00195437" w14:paraId="79EAA5F3" w14:textId="77777777" w:rsidTr="00E565E2">
        <w:tc>
          <w:tcPr>
            <w:tcW w:w="5000" w:type="pct"/>
            <w:gridSpan w:val="5"/>
          </w:tcPr>
          <w:p w14:paraId="6B5A1529" w14:textId="6FD301FB" w:rsidR="00195437" w:rsidRDefault="00195437" w:rsidP="0019543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返回参数</w:t>
            </w:r>
          </w:p>
        </w:tc>
      </w:tr>
      <w:tr w:rsidR="00195437" w14:paraId="171A2904" w14:textId="77777777" w:rsidTr="00A5022B">
        <w:trPr>
          <w:ins w:id="166" w:author="Max" w:date="2019-01-08T15:03:00Z"/>
        </w:trPr>
        <w:tc>
          <w:tcPr>
            <w:tcW w:w="852" w:type="pct"/>
          </w:tcPr>
          <w:p w14:paraId="6E3D0F5D" w14:textId="66B03047" w:rsidR="00195437" w:rsidRPr="00E565E2" w:rsidRDefault="00195437" w:rsidP="00195437">
            <w:pPr>
              <w:pStyle w:val="a5"/>
              <w:ind w:firstLineChars="0" w:firstLine="0"/>
              <w:rPr>
                <w:ins w:id="167" w:author="Max" w:date="2019-01-08T15:03:00Z"/>
                <w:sz w:val="24"/>
                <w:szCs w:val="24"/>
              </w:rPr>
            </w:pPr>
            <w:bookmarkStart w:id="168" w:name="OLE_LINK11"/>
            <w:bookmarkStart w:id="169" w:name="OLE_LINK12"/>
            <w:ins w:id="170" w:author="james wang" w:date="2019-01-25T15:08:00Z">
              <w:r w:rsidRPr="00D73133">
                <w:rPr>
                  <w:rFonts w:hint="eastAsia"/>
                  <w:sz w:val="24"/>
                  <w:szCs w:val="24"/>
                </w:rPr>
                <w:t>t</w:t>
              </w:r>
              <w:r w:rsidRPr="00D73133">
                <w:rPr>
                  <w:sz w:val="24"/>
                  <w:szCs w:val="24"/>
                </w:rPr>
                <w:t>ype</w:t>
              </w:r>
            </w:ins>
            <w:ins w:id="171" w:author="Max" w:date="2019-01-08T15:03:00Z">
              <w:del w:id="172" w:author="james wang" w:date="2019-01-25T15:08:00Z">
                <w:r w:rsidDel="00960EB2">
                  <w:rPr>
                    <w:sz w:val="24"/>
                    <w:szCs w:val="24"/>
                  </w:rPr>
                  <w:delText>T</w:delText>
                </w:r>
                <w:r w:rsidDel="00960EB2">
                  <w:rPr>
                    <w:rFonts w:hint="eastAsia"/>
                    <w:sz w:val="24"/>
                    <w:szCs w:val="24"/>
                  </w:rPr>
                  <w:delText>ype</w:delText>
                </w:r>
              </w:del>
            </w:ins>
          </w:p>
        </w:tc>
        <w:tc>
          <w:tcPr>
            <w:tcW w:w="878" w:type="pct"/>
          </w:tcPr>
          <w:p w14:paraId="37834C5C" w14:textId="78D7EE45" w:rsidR="00195437" w:rsidRDefault="00195437" w:rsidP="00195437">
            <w:pPr>
              <w:pStyle w:val="a5"/>
              <w:ind w:firstLineChars="0" w:firstLine="0"/>
              <w:rPr>
                <w:ins w:id="173" w:author="Max" w:date="2019-01-08T15:03:00Z"/>
                <w:sz w:val="24"/>
                <w:szCs w:val="24"/>
              </w:rPr>
            </w:pPr>
            <w:ins w:id="174" w:author="james wang" w:date="2019-01-25T15:08:00Z">
              <w:r w:rsidRPr="00D73133">
                <w:rPr>
                  <w:rFonts w:hint="eastAsia"/>
                  <w:sz w:val="24"/>
                  <w:szCs w:val="24"/>
                </w:rPr>
                <w:t>帧类型</w:t>
              </w:r>
            </w:ins>
            <w:ins w:id="175" w:author="Max" w:date="2019-01-08T15:03:00Z">
              <w:del w:id="176" w:author="james wang" w:date="2019-01-25T15:08:00Z">
                <w:r w:rsidDel="00960EB2">
                  <w:rPr>
                    <w:rFonts w:hint="eastAsia"/>
                    <w:sz w:val="24"/>
                    <w:szCs w:val="24"/>
                  </w:rPr>
                  <w:delText>帧类型</w:delText>
                </w:r>
              </w:del>
            </w:ins>
          </w:p>
        </w:tc>
        <w:tc>
          <w:tcPr>
            <w:tcW w:w="800" w:type="pct"/>
          </w:tcPr>
          <w:p w14:paraId="43153CB7" w14:textId="7262D5B4" w:rsidR="00195437" w:rsidRDefault="00195437" w:rsidP="00195437">
            <w:pPr>
              <w:pStyle w:val="a5"/>
              <w:ind w:firstLineChars="0" w:firstLine="0"/>
              <w:rPr>
                <w:ins w:id="177" w:author="Max" w:date="2019-01-08T15:03:00Z"/>
                <w:sz w:val="24"/>
                <w:szCs w:val="24"/>
              </w:rPr>
            </w:pPr>
            <w:ins w:id="178" w:author="james wang" w:date="2019-01-25T15:08:00Z">
              <w:r>
                <w:rPr>
                  <w:sz w:val="24"/>
                  <w:szCs w:val="24"/>
                </w:rPr>
                <w:t>string</w:t>
              </w:r>
            </w:ins>
            <w:ins w:id="179" w:author="Max" w:date="2019-01-08T15:03:00Z">
              <w:del w:id="180" w:author="james wang" w:date="2019-01-25T15:08:00Z">
                <w:r w:rsidDel="00960EB2">
                  <w:rPr>
                    <w:sz w:val="24"/>
                    <w:szCs w:val="24"/>
                  </w:rPr>
                  <w:delText>B</w:delText>
                </w:r>
                <w:r w:rsidDel="00960EB2">
                  <w:rPr>
                    <w:rFonts w:hint="eastAsia"/>
                    <w:sz w:val="24"/>
                    <w:szCs w:val="24"/>
                  </w:rPr>
                  <w:delText>yte</w:delText>
                </w:r>
              </w:del>
            </w:ins>
          </w:p>
        </w:tc>
        <w:tc>
          <w:tcPr>
            <w:tcW w:w="835" w:type="pct"/>
          </w:tcPr>
          <w:p w14:paraId="20C70369" w14:textId="15127DAA" w:rsidR="00195437" w:rsidRDefault="00195437" w:rsidP="00195437">
            <w:pPr>
              <w:pStyle w:val="a5"/>
              <w:ind w:firstLineChars="0" w:firstLine="0"/>
              <w:rPr>
                <w:ins w:id="181" w:author="Max" w:date="2019-01-08T15:03:00Z"/>
                <w:sz w:val="24"/>
                <w:szCs w:val="24"/>
              </w:rPr>
            </w:pPr>
            <w:ins w:id="182" w:author="james wang" w:date="2019-01-25T15:08:00Z">
              <w:r>
                <w:rPr>
                  <w:sz w:val="24"/>
                  <w:szCs w:val="24"/>
                </w:rPr>
                <w:t>2</w:t>
              </w:r>
            </w:ins>
            <w:ins w:id="183" w:author="Max" w:date="2019-01-08T15:03:00Z">
              <w:del w:id="184" w:author="james wang" w:date="2019-01-25T15:08:00Z">
                <w:r w:rsidDel="00960EB2">
                  <w:rPr>
                    <w:rFonts w:hint="eastAsia"/>
                    <w:sz w:val="24"/>
                    <w:szCs w:val="24"/>
                  </w:rPr>
                  <w:delText>1</w:delText>
                </w:r>
              </w:del>
            </w:ins>
          </w:p>
        </w:tc>
        <w:tc>
          <w:tcPr>
            <w:tcW w:w="1635" w:type="pct"/>
          </w:tcPr>
          <w:p w14:paraId="0DDA9F33" w14:textId="016BA0F4" w:rsidR="00195437" w:rsidDel="00F30A8D" w:rsidRDefault="00195437" w:rsidP="00195437">
            <w:pPr>
              <w:pStyle w:val="a5"/>
              <w:ind w:firstLineChars="0" w:firstLine="0"/>
              <w:rPr>
                <w:ins w:id="185" w:author="Max" w:date="2019-01-08T15:03:00Z"/>
                <w:sz w:val="24"/>
                <w:szCs w:val="24"/>
              </w:rPr>
            </w:pPr>
            <w:ins w:id="186" w:author="james wang" w:date="2019-01-25T15:08:00Z">
              <w:r>
                <w:rPr>
                  <w:rFonts w:hint="eastAsia"/>
                  <w:sz w:val="24"/>
                  <w:szCs w:val="24"/>
                </w:rPr>
                <w:t>0</w:t>
              </w:r>
              <w:r w:rsidRPr="00D73133">
                <w:rPr>
                  <w:rFonts w:hint="eastAsia"/>
                  <w:sz w:val="24"/>
                  <w:szCs w:val="24"/>
                </w:rPr>
                <w:t>1</w:t>
              </w:r>
              <w:r>
                <w:rPr>
                  <w:sz w:val="24"/>
                  <w:szCs w:val="24"/>
                </w:rPr>
                <w:t>(</w:t>
              </w:r>
              <w:r>
                <w:rPr>
                  <w:rFonts w:hint="eastAsia"/>
                  <w:sz w:val="24"/>
                  <w:szCs w:val="24"/>
                </w:rPr>
                <w:t>左高位右低位</w:t>
              </w:r>
              <w:r>
                <w:rPr>
                  <w:sz w:val="24"/>
                  <w:szCs w:val="24"/>
                </w:rPr>
                <w:t>)</w:t>
              </w:r>
            </w:ins>
          </w:p>
        </w:tc>
      </w:tr>
      <w:bookmarkEnd w:id="168"/>
      <w:bookmarkEnd w:id="169"/>
      <w:tr w:rsidR="00195437" w14:paraId="483DC2C5" w14:textId="77777777" w:rsidTr="00A5022B">
        <w:tc>
          <w:tcPr>
            <w:tcW w:w="852" w:type="pct"/>
          </w:tcPr>
          <w:p w14:paraId="015BEB7B" w14:textId="3EA724F7" w:rsidR="00195437" w:rsidRPr="00E565E2" w:rsidRDefault="00195437" w:rsidP="0019543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565E2">
              <w:rPr>
                <w:rFonts w:hint="eastAsia"/>
                <w:sz w:val="24"/>
                <w:szCs w:val="24"/>
              </w:rPr>
              <w:t>返回成功</w:t>
            </w:r>
          </w:p>
        </w:tc>
        <w:tc>
          <w:tcPr>
            <w:tcW w:w="878" w:type="pct"/>
          </w:tcPr>
          <w:p w14:paraId="3E65898D" w14:textId="2E8E55DE" w:rsidR="00195437" w:rsidRPr="00D73133" w:rsidRDefault="00195437" w:rsidP="001954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返回成功</w:t>
            </w:r>
          </w:p>
        </w:tc>
        <w:tc>
          <w:tcPr>
            <w:tcW w:w="800" w:type="pct"/>
          </w:tcPr>
          <w:p w14:paraId="585AC515" w14:textId="38B23ABA" w:rsidR="00195437" w:rsidRDefault="00195437" w:rsidP="001954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tring（</w:t>
            </w:r>
            <w:ins w:id="187" w:author="Max" w:date="2019-01-08T15:03:00Z">
              <w:r>
                <w:rPr>
                  <w:rFonts w:hint="eastAsia"/>
                  <w:sz w:val="24"/>
                  <w:szCs w:val="24"/>
                </w:rPr>
                <w:t>4</w:t>
              </w:r>
            </w:ins>
            <w:del w:id="188" w:author="Max" w:date="2019-01-08T15:03:00Z">
              <w:r w:rsidDel="007F1304">
                <w:rPr>
                  <w:rFonts w:hint="eastAsia"/>
                  <w:sz w:val="24"/>
                  <w:szCs w:val="24"/>
                </w:rPr>
                <w:delText>8</w:delText>
              </w:r>
            </w:del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835" w:type="pct"/>
          </w:tcPr>
          <w:p w14:paraId="2D479A49" w14:textId="31879029" w:rsidR="00195437" w:rsidRDefault="00195437" w:rsidP="00195437">
            <w:pPr>
              <w:pStyle w:val="a5"/>
              <w:ind w:firstLineChars="0" w:firstLine="0"/>
              <w:rPr>
                <w:sz w:val="24"/>
                <w:szCs w:val="24"/>
              </w:rPr>
            </w:pPr>
            <w:ins w:id="189" w:author="Max" w:date="2019-01-08T15:03:00Z">
              <w:r>
                <w:rPr>
                  <w:rFonts w:hint="eastAsia"/>
                  <w:sz w:val="24"/>
                  <w:szCs w:val="24"/>
                </w:rPr>
                <w:t>4</w:t>
              </w:r>
            </w:ins>
            <w:del w:id="190" w:author="Max" w:date="2019-01-08T15:03:00Z">
              <w:r w:rsidDel="007F1304">
                <w:rPr>
                  <w:rFonts w:hint="eastAsia"/>
                  <w:sz w:val="24"/>
                  <w:szCs w:val="24"/>
                </w:rPr>
                <w:delText>8</w:delText>
              </w:r>
            </w:del>
          </w:p>
        </w:tc>
        <w:tc>
          <w:tcPr>
            <w:tcW w:w="1635" w:type="pct"/>
          </w:tcPr>
          <w:p w14:paraId="2EF6AC53" w14:textId="297BF3DF" w:rsidR="00195437" w:rsidRDefault="00195437" w:rsidP="00195437">
            <w:pPr>
              <w:pStyle w:val="a5"/>
              <w:ind w:firstLineChars="0" w:firstLine="0"/>
              <w:rPr>
                <w:sz w:val="24"/>
                <w:szCs w:val="24"/>
              </w:rPr>
            </w:pPr>
            <w:bookmarkStart w:id="191" w:name="OLE_LINK9"/>
            <w:bookmarkStart w:id="192" w:name="OLE_LINK10"/>
            <w:commentRangeStart w:id="193"/>
            <w:del w:id="194" w:author="Max" w:date="2019-01-08T15:03:00Z">
              <w:r w:rsidDel="00F30A8D">
                <w:rPr>
                  <w:sz w:val="24"/>
                  <w:szCs w:val="24"/>
                </w:rPr>
                <w:delText>readerIDSucc</w:delText>
              </w:r>
              <w:bookmarkEnd w:id="191"/>
              <w:bookmarkEnd w:id="192"/>
              <w:commentRangeEnd w:id="193"/>
              <w:r w:rsidDel="00F30A8D">
                <w:rPr>
                  <w:rStyle w:val="a8"/>
                </w:rPr>
                <w:commentReference w:id="193"/>
              </w:r>
            </w:del>
            <w:ins w:id="195" w:author="Max" w:date="2019-01-08T15:03:00Z">
              <w:r>
                <w:rPr>
                  <w:rFonts w:hint="eastAsia"/>
                  <w:sz w:val="24"/>
                  <w:szCs w:val="24"/>
                </w:rPr>
                <w:t>succ</w:t>
              </w:r>
            </w:ins>
          </w:p>
        </w:tc>
      </w:tr>
      <w:tr w:rsidR="00195437" w14:paraId="1BBEF8C8" w14:textId="77777777" w:rsidTr="00A5022B">
        <w:tc>
          <w:tcPr>
            <w:tcW w:w="852" w:type="pct"/>
          </w:tcPr>
          <w:p w14:paraId="03610236" w14:textId="142D2C06" w:rsidR="00195437" w:rsidRPr="00E565E2" w:rsidRDefault="00195437" w:rsidP="001954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返回失败</w:t>
            </w:r>
          </w:p>
        </w:tc>
        <w:tc>
          <w:tcPr>
            <w:tcW w:w="878" w:type="pct"/>
          </w:tcPr>
          <w:p w14:paraId="3B9E86D1" w14:textId="6B6C5B76" w:rsidR="00195437" w:rsidRDefault="00195437" w:rsidP="001954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返回失败</w:t>
            </w:r>
          </w:p>
        </w:tc>
        <w:tc>
          <w:tcPr>
            <w:tcW w:w="800" w:type="pct"/>
          </w:tcPr>
          <w:p w14:paraId="4BA6D86A" w14:textId="2F9D31E6" w:rsidR="00195437" w:rsidRDefault="00195437" w:rsidP="001954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835" w:type="pct"/>
          </w:tcPr>
          <w:p w14:paraId="5AC94834" w14:textId="446359CC" w:rsidR="00195437" w:rsidRDefault="00195437" w:rsidP="001954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635" w:type="pct"/>
          </w:tcPr>
          <w:p w14:paraId="76E3C9BB" w14:textId="7A2A509C" w:rsidR="00195437" w:rsidRDefault="00195437" w:rsidP="00195437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ail</w:t>
            </w:r>
          </w:p>
        </w:tc>
      </w:tr>
    </w:tbl>
    <w:p w14:paraId="79ADBFEF" w14:textId="77777777" w:rsidR="00A5022B" w:rsidRDefault="00A5022B" w:rsidP="00A5022B">
      <w:pPr>
        <w:pStyle w:val="a5"/>
        <w:ind w:left="567" w:firstLineChars="0" w:firstLine="0"/>
        <w:rPr>
          <w:sz w:val="32"/>
          <w:szCs w:val="32"/>
          <w:shd w:val="pct15" w:color="auto" w:fill="FFFFFF"/>
        </w:rPr>
      </w:pPr>
    </w:p>
    <w:p w14:paraId="0CAF732C" w14:textId="3C829C2A" w:rsidR="00336767" w:rsidRPr="00A5022B" w:rsidRDefault="00D73133" w:rsidP="00E36EF2">
      <w:pPr>
        <w:pStyle w:val="3"/>
        <w:numPr>
          <w:ilvl w:val="1"/>
          <w:numId w:val="13"/>
        </w:numPr>
        <w:rPr>
          <w:shd w:val="pct15" w:color="auto" w:fill="FFFFFF"/>
        </w:rPr>
      </w:pPr>
      <w:r w:rsidRPr="00336767">
        <w:rPr>
          <w:rFonts w:hint="eastAsia"/>
          <w:shd w:val="pct15" w:color="auto" w:fill="FFFFFF"/>
        </w:rPr>
        <w:t>开门延时</w:t>
      </w:r>
    </w:p>
    <w:p w14:paraId="7806919F" w14:textId="4FDC051B" w:rsidR="00D73133" w:rsidRPr="00D73133" w:rsidRDefault="00D73133" w:rsidP="00D73133">
      <w:pPr>
        <w:pStyle w:val="a5"/>
        <w:ind w:left="360" w:firstLineChars="0" w:firstLine="0"/>
        <w:rPr>
          <w:sz w:val="24"/>
          <w:szCs w:val="24"/>
          <w:shd w:val="pct15" w:color="auto" w:fill="FFFFFF"/>
        </w:rPr>
      </w:pPr>
      <w:r w:rsidRPr="00D73133">
        <w:rPr>
          <w:rFonts w:hint="eastAsia"/>
          <w:sz w:val="24"/>
          <w:szCs w:val="24"/>
          <w:shd w:val="pct15" w:color="auto" w:fill="FFFFFF"/>
        </w:rPr>
        <w:t>设置开门延时时间</w:t>
      </w:r>
    </w:p>
    <w:p w14:paraId="46BCC82E" w14:textId="32EC5A8D" w:rsidR="00D73133" w:rsidRDefault="00D73133" w:rsidP="00D73133">
      <w:pPr>
        <w:pStyle w:val="a5"/>
        <w:numPr>
          <w:ilvl w:val="0"/>
          <w:numId w:val="3"/>
        </w:numPr>
        <w:ind w:firstLineChars="0"/>
        <w:rPr>
          <w:sz w:val="32"/>
          <w:szCs w:val="32"/>
          <w:shd w:val="pct15" w:color="auto" w:fill="FFFFFF"/>
        </w:rPr>
      </w:pPr>
      <w:r>
        <w:rPr>
          <w:sz w:val="24"/>
          <w:szCs w:val="24"/>
          <w:shd w:val="pct15" w:color="auto" w:fill="FFFFFF"/>
        </w:rPr>
        <w:t>type:02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05"/>
        <w:gridCol w:w="1976"/>
        <w:gridCol w:w="1245"/>
        <w:gridCol w:w="1248"/>
        <w:gridCol w:w="2522"/>
      </w:tblGrid>
      <w:tr w:rsidR="00D73133" w14:paraId="18DF2063" w14:textId="77777777" w:rsidTr="00CA7A85">
        <w:tc>
          <w:tcPr>
            <w:tcW w:w="787" w:type="pct"/>
          </w:tcPr>
          <w:p w14:paraId="05CCBCB8" w14:textId="77777777" w:rsidR="00D73133" w:rsidRPr="00D73133" w:rsidRDefault="00D73133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D73133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191" w:type="pct"/>
          </w:tcPr>
          <w:p w14:paraId="1A70A38E" w14:textId="77777777" w:rsidR="00D73133" w:rsidRPr="00D73133" w:rsidRDefault="00D73133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D73133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50" w:type="pct"/>
          </w:tcPr>
          <w:p w14:paraId="6E3F47B7" w14:textId="77777777" w:rsidR="00D73133" w:rsidRPr="00D73133" w:rsidRDefault="00D73133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D7313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52" w:type="pct"/>
          </w:tcPr>
          <w:p w14:paraId="0CAF1C1D" w14:textId="5253DEC2" w:rsidR="00D73133" w:rsidRPr="00D73133" w:rsidRDefault="00D73133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位数</w:t>
            </w:r>
          </w:p>
        </w:tc>
        <w:tc>
          <w:tcPr>
            <w:tcW w:w="1520" w:type="pct"/>
          </w:tcPr>
          <w:p w14:paraId="34D635EA" w14:textId="77777777" w:rsidR="00D73133" w:rsidRPr="00D73133" w:rsidRDefault="00D73133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D73133">
              <w:rPr>
                <w:rFonts w:hint="eastAsia"/>
                <w:sz w:val="24"/>
                <w:szCs w:val="24"/>
              </w:rPr>
              <w:t>示例值</w:t>
            </w:r>
          </w:p>
        </w:tc>
      </w:tr>
      <w:tr w:rsidR="00CA7A85" w14:paraId="1194C8CF" w14:textId="77777777" w:rsidTr="00CA7A85">
        <w:tc>
          <w:tcPr>
            <w:tcW w:w="787" w:type="pct"/>
          </w:tcPr>
          <w:p w14:paraId="42EA294A" w14:textId="155C3984" w:rsidR="00CA7A85" w:rsidRPr="00D73133" w:rsidRDefault="00CA7A85" w:rsidP="00CA7A85">
            <w:pPr>
              <w:pStyle w:val="a5"/>
              <w:ind w:firstLineChars="0" w:firstLine="0"/>
              <w:rPr>
                <w:sz w:val="24"/>
                <w:szCs w:val="24"/>
              </w:rPr>
            </w:pPr>
            <w:ins w:id="196" w:author="james wang" w:date="2019-01-25T15:08:00Z">
              <w:r w:rsidRPr="00D73133">
                <w:rPr>
                  <w:rFonts w:hint="eastAsia"/>
                  <w:sz w:val="24"/>
                  <w:szCs w:val="24"/>
                </w:rPr>
                <w:t>t</w:t>
              </w:r>
              <w:r w:rsidRPr="00D73133">
                <w:rPr>
                  <w:sz w:val="24"/>
                  <w:szCs w:val="24"/>
                </w:rPr>
                <w:t>ype</w:t>
              </w:r>
            </w:ins>
            <w:del w:id="197" w:author="james wang" w:date="2019-01-25T15:08:00Z">
              <w:r w:rsidRPr="00D73133" w:rsidDel="007A4CBD">
                <w:rPr>
                  <w:rFonts w:hint="eastAsia"/>
                  <w:sz w:val="24"/>
                  <w:szCs w:val="24"/>
                </w:rPr>
                <w:delText>t</w:delText>
              </w:r>
              <w:r w:rsidRPr="00D73133" w:rsidDel="007A4CBD">
                <w:rPr>
                  <w:sz w:val="24"/>
                  <w:szCs w:val="24"/>
                </w:rPr>
                <w:delText>ype</w:delText>
              </w:r>
            </w:del>
          </w:p>
        </w:tc>
        <w:tc>
          <w:tcPr>
            <w:tcW w:w="1191" w:type="pct"/>
          </w:tcPr>
          <w:p w14:paraId="2C3EE5FC" w14:textId="29E9264D" w:rsidR="00CA7A85" w:rsidRPr="00D73133" w:rsidRDefault="00CA7A85" w:rsidP="00CA7A85">
            <w:pPr>
              <w:pStyle w:val="a5"/>
              <w:ind w:firstLineChars="0" w:firstLine="0"/>
              <w:rPr>
                <w:sz w:val="24"/>
                <w:szCs w:val="24"/>
              </w:rPr>
            </w:pPr>
            <w:ins w:id="198" w:author="james wang" w:date="2019-01-25T15:08:00Z">
              <w:r w:rsidRPr="00D73133">
                <w:rPr>
                  <w:rFonts w:hint="eastAsia"/>
                  <w:sz w:val="24"/>
                  <w:szCs w:val="24"/>
                </w:rPr>
                <w:t>帧类型</w:t>
              </w:r>
            </w:ins>
            <w:del w:id="199" w:author="james wang" w:date="2019-01-25T15:08:00Z">
              <w:r w:rsidRPr="00D73133" w:rsidDel="007A4CBD">
                <w:rPr>
                  <w:rFonts w:hint="eastAsia"/>
                  <w:sz w:val="24"/>
                  <w:szCs w:val="24"/>
                </w:rPr>
                <w:delText>帧类型</w:delText>
              </w:r>
            </w:del>
          </w:p>
        </w:tc>
        <w:tc>
          <w:tcPr>
            <w:tcW w:w="750" w:type="pct"/>
          </w:tcPr>
          <w:p w14:paraId="0409AFD2" w14:textId="4E66BCDB" w:rsidR="00CA7A85" w:rsidRPr="00D73133" w:rsidRDefault="00CA7A85" w:rsidP="00CA7A85">
            <w:pPr>
              <w:pStyle w:val="a5"/>
              <w:ind w:firstLineChars="0" w:firstLine="0"/>
              <w:rPr>
                <w:sz w:val="24"/>
                <w:szCs w:val="24"/>
              </w:rPr>
            </w:pPr>
            <w:ins w:id="200" w:author="james wang" w:date="2019-01-25T15:08:00Z">
              <w:r>
                <w:rPr>
                  <w:sz w:val="24"/>
                  <w:szCs w:val="24"/>
                </w:rPr>
                <w:t>string</w:t>
              </w:r>
            </w:ins>
            <w:del w:id="201" w:author="james wang" w:date="2019-01-25T15:08:00Z">
              <w:r w:rsidRPr="00D73133" w:rsidDel="007A4CBD">
                <w:rPr>
                  <w:rFonts w:hint="eastAsia"/>
                  <w:sz w:val="24"/>
                  <w:szCs w:val="24"/>
                </w:rPr>
                <w:delText>b</w:delText>
              </w:r>
              <w:r w:rsidRPr="00D73133" w:rsidDel="007A4CBD">
                <w:rPr>
                  <w:sz w:val="24"/>
                  <w:szCs w:val="24"/>
                </w:rPr>
                <w:delText>yte</w:delText>
              </w:r>
            </w:del>
          </w:p>
        </w:tc>
        <w:tc>
          <w:tcPr>
            <w:tcW w:w="752" w:type="pct"/>
          </w:tcPr>
          <w:p w14:paraId="02AAB268" w14:textId="6C712266" w:rsidR="00CA7A85" w:rsidRPr="00D73133" w:rsidRDefault="00CA7A85" w:rsidP="00CA7A85">
            <w:pPr>
              <w:pStyle w:val="a5"/>
              <w:ind w:firstLineChars="0" w:firstLine="0"/>
              <w:rPr>
                <w:sz w:val="24"/>
                <w:szCs w:val="24"/>
              </w:rPr>
            </w:pPr>
            <w:ins w:id="202" w:author="james wang" w:date="2019-01-25T15:08:00Z">
              <w:r>
                <w:rPr>
                  <w:sz w:val="24"/>
                  <w:szCs w:val="24"/>
                </w:rPr>
                <w:t>2</w:t>
              </w:r>
            </w:ins>
            <w:del w:id="203" w:author="james wang" w:date="2019-01-25T15:08:00Z">
              <w:r w:rsidDel="007A4CBD">
                <w:rPr>
                  <w:rFonts w:hint="eastAsia"/>
                  <w:sz w:val="24"/>
                  <w:szCs w:val="24"/>
                </w:rPr>
                <w:delText>1</w:delText>
              </w:r>
            </w:del>
          </w:p>
        </w:tc>
        <w:tc>
          <w:tcPr>
            <w:tcW w:w="1520" w:type="pct"/>
          </w:tcPr>
          <w:p w14:paraId="698AEC36" w14:textId="79BFB37E" w:rsidR="00CA7A85" w:rsidRPr="00D73133" w:rsidRDefault="00CA7A85" w:rsidP="00CA7A85">
            <w:pPr>
              <w:pStyle w:val="a5"/>
              <w:ind w:firstLineChars="0" w:firstLine="0"/>
              <w:rPr>
                <w:sz w:val="24"/>
                <w:szCs w:val="24"/>
              </w:rPr>
            </w:pPr>
            <w:ins w:id="204" w:author="james wang" w:date="2019-01-25T15:08:00Z">
              <w:r>
                <w:rPr>
                  <w:rFonts w:hint="eastAsia"/>
                  <w:sz w:val="24"/>
                  <w:szCs w:val="24"/>
                </w:rPr>
                <w:t>02</w:t>
              </w:r>
              <w:r>
                <w:rPr>
                  <w:sz w:val="24"/>
                  <w:szCs w:val="24"/>
                </w:rPr>
                <w:t>(</w:t>
              </w:r>
              <w:r>
                <w:rPr>
                  <w:rFonts w:hint="eastAsia"/>
                  <w:sz w:val="24"/>
                  <w:szCs w:val="24"/>
                </w:rPr>
                <w:t>左高位右低位</w:t>
              </w:r>
              <w:r>
                <w:rPr>
                  <w:sz w:val="24"/>
                  <w:szCs w:val="24"/>
                </w:rPr>
                <w:t>)</w:t>
              </w:r>
            </w:ins>
            <w:del w:id="205" w:author="james wang" w:date="2019-01-25T15:08:00Z">
              <w:r w:rsidDel="007A4CBD">
                <w:rPr>
                  <w:rFonts w:hint="eastAsia"/>
                  <w:sz w:val="24"/>
                  <w:szCs w:val="24"/>
                </w:rPr>
                <w:delText>02</w:delText>
              </w:r>
            </w:del>
          </w:p>
        </w:tc>
      </w:tr>
      <w:tr w:rsidR="00970185" w14:paraId="7A6E33CD" w14:textId="77777777" w:rsidTr="00CA7A85">
        <w:trPr>
          <w:ins w:id="206" w:author="james wang" w:date="2019-01-28T17:39:00Z"/>
        </w:trPr>
        <w:tc>
          <w:tcPr>
            <w:tcW w:w="787" w:type="pct"/>
          </w:tcPr>
          <w:p w14:paraId="39F2E744" w14:textId="2310FAB4" w:rsidR="00970185" w:rsidRPr="00D73133" w:rsidRDefault="00970185" w:rsidP="00970185">
            <w:pPr>
              <w:pStyle w:val="a5"/>
              <w:ind w:firstLineChars="0" w:firstLine="0"/>
              <w:rPr>
                <w:ins w:id="207" w:author="james wang" w:date="2019-01-28T17:39:00Z"/>
                <w:sz w:val="24"/>
                <w:szCs w:val="24"/>
              </w:rPr>
            </w:pPr>
            <w:ins w:id="208" w:author="james wang" w:date="2019-01-28T17:39:00Z">
              <w:r>
                <w:rPr>
                  <w:sz w:val="24"/>
                  <w:szCs w:val="24"/>
                </w:rPr>
                <w:t>p</w:t>
              </w:r>
              <w:r>
                <w:rPr>
                  <w:rFonts w:hint="eastAsia"/>
                  <w:sz w:val="24"/>
                  <w:szCs w:val="24"/>
                </w:rPr>
                <w:t>assword</w:t>
              </w:r>
            </w:ins>
          </w:p>
        </w:tc>
        <w:tc>
          <w:tcPr>
            <w:tcW w:w="1191" w:type="pct"/>
          </w:tcPr>
          <w:p w14:paraId="369EEDC0" w14:textId="5D6E980A" w:rsidR="00970185" w:rsidRPr="00D73133" w:rsidRDefault="00970185" w:rsidP="00970185">
            <w:pPr>
              <w:pStyle w:val="a5"/>
              <w:ind w:firstLineChars="0" w:firstLine="0"/>
              <w:rPr>
                <w:ins w:id="209" w:author="james wang" w:date="2019-01-28T17:39:00Z"/>
                <w:sz w:val="24"/>
                <w:szCs w:val="24"/>
              </w:rPr>
            </w:pPr>
            <w:ins w:id="210" w:author="james wang" w:date="2019-01-28T17:39:00Z">
              <w:r>
                <w:rPr>
                  <w:rFonts w:hint="eastAsia"/>
                  <w:sz w:val="24"/>
                  <w:szCs w:val="24"/>
                </w:rPr>
                <w:t>配对密码</w:t>
              </w:r>
            </w:ins>
          </w:p>
        </w:tc>
        <w:tc>
          <w:tcPr>
            <w:tcW w:w="750" w:type="pct"/>
          </w:tcPr>
          <w:p w14:paraId="0A13B49F" w14:textId="76CBB0DD" w:rsidR="00970185" w:rsidRDefault="00970185" w:rsidP="00970185">
            <w:pPr>
              <w:pStyle w:val="a5"/>
              <w:ind w:firstLineChars="0" w:firstLine="0"/>
              <w:rPr>
                <w:ins w:id="211" w:author="james wang" w:date="2019-01-28T17:39:00Z"/>
                <w:sz w:val="24"/>
                <w:szCs w:val="24"/>
              </w:rPr>
            </w:pPr>
            <w:ins w:id="212" w:author="james wang" w:date="2019-01-28T17:39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752" w:type="pct"/>
          </w:tcPr>
          <w:p w14:paraId="3104F162" w14:textId="7F4D0A70" w:rsidR="00970185" w:rsidRDefault="00970185" w:rsidP="00970185">
            <w:pPr>
              <w:pStyle w:val="a5"/>
              <w:ind w:firstLineChars="0" w:firstLine="0"/>
              <w:rPr>
                <w:ins w:id="213" w:author="james wang" w:date="2019-01-28T17:39:00Z"/>
                <w:sz w:val="24"/>
                <w:szCs w:val="24"/>
              </w:rPr>
            </w:pPr>
            <w:ins w:id="214" w:author="james wang" w:date="2019-01-28T17:39:00Z">
              <w:r>
                <w:rPr>
                  <w:rFonts w:hint="eastAsia"/>
                  <w:sz w:val="24"/>
                  <w:szCs w:val="24"/>
                </w:rPr>
                <w:t>6</w:t>
              </w:r>
            </w:ins>
          </w:p>
        </w:tc>
        <w:tc>
          <w:tcPr>
            <w:tcW w:w="1520" w:type="pct"/>
          </w:tcPr>
          <w:p w14:paraId="25AD0A3B" w14:textId="49966A24" w:rsidR="00970185" w:rsidRDefault="00970185" w:rsidP="00970185">
            <w:pPr>
              <w:pStyle w:val="a5"/>
              <w:ind w:firstLineChars="0" w:firstLine="0"/>
              <w:rPr>
                <w:ins w:id="215" w:author="james wang" w:date="2019-01-28T17:39:00Z"/>
                <w:sz w:val="24"/>
                <w:szCs w:val="24"/>
              </w:rPr>
            </w:pPr>
            <w:ins w:id="216" w:author="james wang" w:date="2019-01-28T17:39:00Z">
              <w:r>
                <w:rPr>
                  <w:rFonts w:hint="eastAsia"/>
                  <w:sz w:val="24"/>
                  <w:szCs w:val="24"/>
                </w:rPr>
                <w:t>654321</w:t>
              </w:r>
            </w:ins>
          </w:p>
        </w:tc>
      </w:tr>
      <w:tr w:rsidR="00970185" w14:paraId="59483D53" w14:textId="77777777" w:rsidTr="00CA7A85">
        <w:tc>
          <w:tcPr>
            <w:tcW w:w="787" w:type="pct"/>
          </w:tcPr>
          <w:p w14:paraId="13E87AFA" w14:textId="5E28D24F" w:rsidR="00970185" w:rsidRPr="00D73133" w:rsidRDefault="00970185" w:rsidP="0097018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elay</w:t>
            </w:r>
          </w:p>
        </w:tc>
        <w:tc>
          <w:tcPr>
            <w:tcW w:w="1191" w:type="pct"/>
          </w:tcPr>
          <w:p w14:paraId="58C29120" w14:textId="0D6C4E0B" w:rsidR="00970185" w:rsidRPr="00D73133" w:rsidRDefault="00970185" w:rsidP="0097018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开门延时时间</w:t>
            </w:r>
          </w:p>
        </w:tc>
        <w:tc>
          <w:tcPr>
            <w:tcW w:w="750" w:type="pct"/>
          </w:tcPr>
          <w:p w14:paraId="3B465D54" w14:textId="77777777" w:rsidR="00970185" w:rsidRPr="00D73133" w:rsidRDefault="00970185" w:rsidP="0097018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752" w:type="pct"/>
          </w:tcPr>
          <w:p w14:paraId="15773E27" w14:textId="08616EF5" w:rsidR="00970185" w:rsidRPr="00D73133" w:rsidRDefault="00970185" w:rsidP="00970185">
            <w:pPr>
              <w:pStyle w:val="a5"/>
              <w:ind w:firstLineChars="0" w:firstLine="0"/>
              <w:rPr>
                <w:sz w:val="24"/>
                <w:szCs w:val="24"/>
              </w:rPr>
            </w:pPr>
            <w:commentRangeStart w:id="217"/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20" w:type="pct"/>
          </w:tcPr>
          <w:p w14:paraId="1A982175" w14:textId="0F0C81F4" w:rsidR="00970185" w:rsidRPr="00D73133" w:rsidRDefault="00970185" w:rsidP="0097018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commentRangeEnd w:id="217"/>
            <w:r>
              <w:rPr>
                <w:rStyle w:val="a8"/>
              </w:rPr>
              <w:commentReference w:id="217"/>
            </w:r>
            <w:ins w:id="218" w:author="james wang" w:date="2019-01-28T17:58:00Z">
              <w:r w:rsidR="000A0D48">
                <w:rPr>
                  <w:rFonts w:hint="eastAsia"/>
                  <w:sz w:val="24"/>
                  <w:szCs w:val="24"/>
                </w:rPr>
                <w:t>（单位s）</w:t>
              </w:r>
            </w:ins>
          </w:p>
        </w:tc>
      </w:tr>
      <w:tr w:rsidR="00970185" w14:paraId="37D9974B" w14:textId="77777777" w:rsidTr="00E565E2">
        <w:tc>
          <w:tcPr>
            <w:tcW w:w="5000" w:type="pct"/>
            <w:gridSpan w:val="5"/>
          </w:tcPr>
          <w:p w14:paraId="5AEC572F" w14:textId="231970DD" w:rsidR="00970185" w:rsidRDefault="00970185" w:rsidP="00970185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  <w:tr w:rsidR="00970185" w14:paraId="4D94A4AF" w14:textId="77777777" w:rsidTr="00CA7A85">
        <w:trPr>
          <w:ins w:id="219" w:author="james wang" w:date="2019-01-08T16:40:00Z"/>
        </w:trPr>
        <w:tc>
          <w:tcPr>
            <w:tcW w:w="787" w:type="pct"/>
          </w:tcPr>
          <w:p w14:paraId="78319D22" w14:textId="7FBC70FF" w:rsidR="00970185" w:rsidRDefault="00970185" w:rsidP="00970185">
            <w:pPr>
              <w:pStyle w:val="a5"/>
              <w:ind w:firstLineChars="0" w:firstLine="0"/>
              <w:rPr>
                <w:ins w:id="220" w:author="james wang" w:date="2019-01-08T16:40:00Z"/>
                <w:sz w:val="24"/>
                <w:szCs w:val="24"/>
              </w:rPr>
            </w:pPr>
            <w:ins w:id="221" w:author="james wang" w:date="2019-01-25T15:08:00Z">
              <w:r w:rsidRPr="00D73133">
                <w:rPr>
                  <w:rFonts w:hint="eastAsia"/>
                  <w:sz w:val="24"/>
                  <w:szCs w:val="24"/>
                </w:rPr>
                <w:t>t</w:t>
              </w:r>
              <w:r w:rsidRPr="00D73133">
                <w:rPr>
                  <w:sz w:val="24"/>
                  <w:szCs w:val="24"/>
                </w:rPr>
                <w:t>ype</w:t>
              </w:r>
            </w:ins>
          </w:p>
        </w:tc>
        <w:tc>
          <w:tcPr>
            <w:tcW w:w="1191" w:type="pct"/>
          </w:tcPr>
          <w:p w14:paraId="226615D4" w14:textId="12863FCD" w:rsidR="00970185" w:rsidRDefault="00970185" w:rsidP="00970185">
            <w:pPr>
              <w:pStyle w:val="a5"/>
              <w:ind w:firstLineChars="0" w:firstLine="0"/>
              <w:rPr>
                <w:ins w:id="222" w:author="james wang" w:date="2019-01-08T16:40:00Z"/>
                <w:sz w:val="24"/>
                <w:szCs w:val="24"/>
              </w:rPr>
            </w:pPr>
            <w:ins w:id="223" w:author="james wang" w:date="2019-01-25T15:08:00Z">
              <w:r w:rsidRPr="00D73133">
                <w:rPr>
                  <w:rFonts w:hint="eastAsia"/>
                  <w:sz w:val="24"/>
                  <w:szCs w:val="24"/>
                </w:rPr>
                <w:t>帧类型</w:t>
              </w:r>
            </w:ins>
          </w:p>
        </w:tc>
        <w:tc>
          <w:tcPr>
            <w:tcW w:w="750" w:type="pct"/>
          </w:tcPr>
          <w:p w14:paraId="41603A9C" w14:textId="15DD4547" w:rsidR="00970185" w:rsidRDefault="00970185" w:rsidP="00970185">
            <w:pPr>
              <w:pStyle w:val="a5"/>
              <w:ind w:firstLineChars="0" w:firstLine="0"/>
              <w:rPr>
                <w:ins w:id="224" w:author="james wang" w:date="2019-01-08T16:40:00Z"/>
                <w:sz w:val="24"/>
                <w:szCs w:val="24"/>
              </w:rPr>
            </w:pPr>
            <w:ins w:id="225" w:author="james wang" w:date="2019-01-25T15:08:00Z">
              <w:r>
                <w:rPr>
                  <w:sz w:val="24"/>
                  <w:szCs w:val="24"/>
                </w:rPr>
                <w:t>string</w:t>
              </w:r>
            </w:ins>
          </w:p>
        </w:tc>
        <w:tc>
          <w:tcPr>
            <w:tcW w:w="752" w:type="pct"/>
          </w:tcPr>
          <w:p w14:paraId="23B54F49" w14:textId="6DCE5237" w:rsidR="00970185" w:rsidRDefault="00970185" w:rsidP="00970185">
            <w:pPr>
              <w:pStyle w:val="a5"/>
              <w:ind w:firstLineChars="0" w:firstLine="0"/>
              <w:rPr>
                <w:ins w:id="226" w:author="james wang" w:date="2019-01-08T16:40:00Z"/>
                <w:sz w:val="24"/>
                <w:szCs w:val="24"/>
              </w:rPr>
            </w:pPr>
            <w:ins w:id="227" w:author="james wang" w:date="2019-01-25T15:08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1520" w:type="pct"/>
          </w:tcPr>
          <w:p w14:paraId="7DAF6A79" w14:textId="0B1F35D4" w:rsidR="00970185" w:rsidRDefault="00970185" w:rsidP="00970185">
            <w:pPr>
              <w:pStyle w:val="a5"/>
              <w:ind w:firstLineChars="0" w:firstLine="0"/>
              <w:rPr>
                <w:ins w:id="228" w:author="james wang" w:date="2019-01-08T16:40:00Z"/>
                <w:sz w:val="24"/>
                <w:szCs w:val="24"/>
              </w:rPr>
            </w:pPr>
            <w:ins w:id="229" w:author="james wang" w:date="2019-01-25T15:08:00Z">
              <w:r>
                <w:rPr>
                  <w:rFonts w:hint="eastAsia"/>
                  <w:sz w:val="24"/>
                  <w:szCs w:val="24"/>
                </w:rPr>
                <w:t>0</w:t>
              </w:r>
            </w:ins>
            <w:ins w:id="230" w:author="james wang" w:date="2019-01-25T15:09:00Z">
              <w:r>
                <w:rPr>
                  <w:rFonts w:hint="eastAsia"/>
                  <w:sz w:val="24"/>
                  <w:szCs w:val="24"/>
                </w:rPr>
                <w:t>2</w:t>
              </w:r>
            </w:ins>
            <w:ins w:id="231" w:author="james wang" w:date="2019-01-25T15:08:00Z">
              <w:r>
                <w:rPr>
                  <w:sz w:val="24"/>
                  <w:szCs w:val="24"/>
                </w:rPr>
                <w:t>(</w:t>
              </w:r>
              <w:r>
                <w:rPr>
                  <w:rFonts w:hint="eastAsia"/>
                  <w:sz w:val="24"/>
                  <w:szCs w:val="24"/>
                </w:rPr>
                <w:t>左高位右低位</w:t>
              </w:r>
              <w:r>
                <w:rPr>
                  <w:sz w:val="24"/>
                  <w:szCs w:val="24"/>
                </w:rPr>
                <w:t>)</w:t>
              </w:r>
            </w:ins>
          </w:p>
        </w:tc>
      </w:tr>
      <w:tr w:rsidR="00970185" w14:paraId="676D930C" w14:textId="77777777" w:rsidTr="00CA7A85">
        <w:tc>
          <w:tcPr>
            <w:tcW w:w="787" w:type="pct"/>
          </w:tcPr>
          <w:p w14:paraId="45DAD64A" w14:textId="6A87D9BE" w:rsidR="00970185" w:rsidRDefault="00970185" w:rsidP="0097018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返回成功</w:t>
            </w:r>
          </w:p>
        </w:tc>
        <w:tc>
          <w:tcPr>
            <w:tcW w:w="1191" w:type="pct"/>
          </w:tcPr>
          <w:p w14:paraId="775BA19B" w14:textId="6E41AF0F" w:rsidR="00970185" w:rsidRDefault="00970185" w:rsidP="0097018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返回成功</w:t>
            </w:r>
          </w:p>
        </w:tc>
        <w:tc>
          <w:tcPr>
            <w:tcW w:w="750" w:type="pct"/>
          </w:tcPr>
          <w:p w14:paraId="1153B784" w14:textId="49FD90E0" w:rsidR="00970185" w:rsidRDefault="00970185" w:rsidP="0097018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752" w:type="pct"/>
          </w:tcPr>
          <w:p w14:paraId="53B3EE56" w14:textId="484ABE46" w:rsidR="00970185" w:rsidRDefault="00970185" w:rsidP="0097018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20" w:type="pct"/>
          </w:tcPr>
          <w:p w14:paraId="38CB399A" w14:textId="3C97DCE6" w:rsidR="00970185" w:rsidRDefault="00970185" w:rsidP="00970185">
            <w:pPr>
              <w:pStyle w:val="a5"/>
              <w:ind w:firstLineChars="0" w:firstLine="0"/>
              <w:rPr>
                <w:sz w:val="24"/>
                <w:szCs w:val="24"/>
              </w:rPr>
            </w:pPr>
            <w:commentRangeStart w:id="232"/>
            <w:r>
              <w:rPr>
                <w:sz w:val="24"/>
                <w:szCs w:val="24"/>
              </w:rPr>
              <w:t>openD</w:t>
            </w:r>
            <w:r>
              <w:rPr>
                <w:rFonts w:hint="eastAsia"/>
                <w:sz w:val="24"/>
                <w:szCs w:val="24"/>
              </w:rPr>
              <w:t>elay</w:t>
            </w:r>
            <w:r>
              <w:rPr>
                <w:sz w:val="24"/>
                <w:szCs w:val="24"/>
              </w:rPr>
              <w:t>Succ</w:t>
            </w:r>
            <w:commentRangeEnd w:id="232"/>
            <w:r>
              <w:rPr>
                <w:rStyle w:val="a8"/>
              </w:rPr>
              <w:commentReference w:id="232"/>
            </w:r>
          </w:p>
        </w:tc>
      </w:tr>
      <w:tr w:rsidR="00970185" w14:paraId="2DF27029" w14:textId="77777777" w:rsidTr="00CA7A85">
        <w:tc>
          <w:tcPr>
            <w:tcW w:w="787" w:type="pct"/>
          </w:tcPr>
          <w:p w14:paraId="077D20F0" w14:textId="09C50331" w:rsidR="00970185" w:rsidRDefault="00970185" w:rsidP="0097018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返回失败</w:t>
            </w:r>
          </w:p>
        </w:tc>
        <w:tc>
          <w:tcPr>
            <w:tcW w:w="1191" w:type="pct"/>
          </w:tcPr>
          <w:p w14:paraId="66654245" w14:textId="4086F1EC" w:rsidR="00970185" w:rsidRDefault="00970185" w:rsidP="0097018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返回失败</w:t>
            </w:r>
          </w:p>
        </w:tc>
        <w:tc>
          <w:tcPr>
            <w:tcW w:w="750" w:type="pct"/>
          </w:tcPr>
          <w:p w14:paraId="55AC3BEA" w14:textId="6DA0AE47" w:rsidR="00970185" w:rsidRDefault="00970185" w:rsidP="0097018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752" w:type="pct"/>
          </w:tcPr>
          <w:p w14:paraId="4B835A99" w14:textId="76724D3B" w:rsidR="00970185" w:rsidRDefault="00970185" w:rsidP="0097018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20" w:type="pct"/>
          </w:tcPr>
          <w:p w14:paraId="09376A37" w14:textId="006A2FB2" w:rsidR="00970185" w:rsidRDefault="00970185" w:rsidP="0097018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ail</w:t>
            </w:r>
          </w:p>
        </w:tc>
      </w:tr>
    </w:tbl>
    <w:p w14:paraId="599CC57A" w14:textId="3A90AC31" w:rsidR="00D73133" w:rsidRPr="00AF5AF4" w:rsidRDefault="00D73133" w:rsidP="00AF5AF4">
      <w:pPr>
        <w:rPr>
          <w:sz w:val="32"/>
          <w:szCs w:val="32"/>
          <w:shd w:val="pct15" w:color="auto" w:fill="FFFFFF"/>
        </w:rPr>
      </w:pPr>
    </w:p>
    <w:p w14:paraId="67E98CD5" w14:textId="6E50B8DA" w:rsidR="00D73133" w:rsidRPr="00AF5AF4" w:rsidRDefault="00D73133" w:rsidP="00E36EF2">
      <w:pPr>
        <w:pStyle w:val="3"/>
        <w:numPr>
          <w:ilvl w:val="1"/>
          <w:numId w:val="13"/>
        </w:numPr>
        <w:rPr>
          <w:shd w:val="pct15" w:color="auto" w:fill="FFFFFF"/>
        </w:rPr>
      </w:pPr>
      <w:r w:rsidRPr="00AF5AF4">
        <w:rPr>
          <w:rFonts w:hint="eastAsia"/>
          <w:shd w:val="pct15" w:color="auto" w:fill="FFFFFF"/>
        </w:rPr>
        <w:lastRenderedPageBreak/>
        <w:t>修改蓝牙匹配密码</w:t>
      </w:r>
    </w:p>
    <w:p w14:paraId="29D073BD" w14:textId="736D16CD" w:rsidR="00D73133" w:rsidRPr="00D73133" w:rsidRDefault="00D73133" w:rsidP="00D73133">
      <w:pPr>
        <w:pStyle w:val="a5"/>
        <w:numPr>
          <w:ilvl w:val="0"/>
          <w:numId w:val="3"/>
        </w:numPr>
        <w:ind w:firstLineChars="0"/>
        <w:rPr>
          <w:sz w:val="32"/>
          <w:szCs w:val="32"/>
          <w:shd w:val="pct15" w:color="auto" w:fill="FFFFFF"/>
        </w:rPr>
      </w:pPr>
      <w:r w:rsidRPr="00AF5AF4">
        <w:rPr>
          <w:rFonts w:hint="eastAsia"/>
          <w:sz w:val="24"/>
          <w:szCs w:val="24"/>
          <w:shd w:val="pct15" w:color="auto" w:fill="FFFFFF"/>
        </w:rPr>
        <w:t>type</w:t>
      </w:r>
      <w:r w:rsidR="00AF5AF4">
        <w:rPr>
          <w:rFonts w:hint="eastAsia"/>
          <w:sz w:val="24"/>
          <w:szCs w:val="24"/>
          <w:shd w:val="pct15" w:color="auto" w:fill="FFFFFF"/>
        </w:rPr>
        <w:t>:</w:t>
      </w:r>
      <w:r w:rsidRPr="00AF5AF4">
        <w:rPr>
          <w:sz w:val="24"/>
          <w:szCs w:val="24"/>
          <w:shd w:val="pct15" w:color="auto" w:fill="FFFFFF"/>
        </w:rPr>
        <w:t>03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05"/>
        <w:gridCol w:w="1976"/>
        <w:gridCol w:w="1245"/>
        <w:gridCol w:w="1248"/>
        <w:gridCol w:w="2522"/>
      </w:tblGrid>
      <w:tr w:rsidR="00D73133" w14:paraId="6D882181" w14:textId="77777777" w:rsidTr="00CA7A85">
        <w:tc>
          <w:tcPr>
            <w:tcW w:w="787" w:type="pct"/>
          </w:tcPr>
          <w:p w14:paraId="5EB4F81E" w14:textId="77777777" w:rsidR="00D73133" w:rsidRPr="00D73133" w:rsidRDefault="00D73133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bookmarkStart w:id="233" w:name="OLE_LINK7"/>
            <w:bookmarkStart w:id="234" w:name="OLE_LINK8"/>
            <w:r w:rsidRPr="00D73133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191" w:type="pct"/>
          </w:tcPr>
          <w:p w14:paraId="5F9F6F03" w14:textId="77777777" w:rsidR="00D73133" w:rsidRPr="00D73133" w:rsidRDefault="00D73133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D73133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50" w:type="pct"/>
          </w:tcPr>
          <w:p w14:paraId="0272B750" w14:textId="77777777" w:rsidR="00D73133" w:rsidRPr="00D73133" w:rsidRDefault="00D73133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D7313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52" w:type="pct"/>
          </w:tcPr>
          <w:p w14:paraId="05EF16C9" w14:textId="5920760D" w:rsidR="00D73133" w:rsidRPr="00D73133" w:rsidRDefault="00D73133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位数</w:t>
            </w:r>
          </w:p>
        </w:tc>
        <w:tc>
          <w:tcPr>
            <w:tcW w:w="1520" w:type="pct"/>
          </w:tcPr>
          <w:p w14:paraId="4049E2A1" w14:textId="77777777" w:rsidR="00D73133" w:rsidRPr="00D73133" w:rsidRDefault="00D73133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D73133">
              <w:rPr>
                <w:rFonts w:hint="eastAsia"/>
                <w:sz w:val="24"/>
                <w:szCs w:val="24"/>
              </w:rPr>
              <w:t>示例值</w:t>
            </w:r>
          </w:p>
        </w:tc>
      </w:tr>
      <w:tr w:rsidR="00CA7A85" w14:paraId="4F421D43" w14:textId="77777777" w:rsidTr="00CA7A85">
        <w:tc>
          <w:tcPr>
            <w:tcW w:w="787" w:type="pct"/>
          </w:tcPr>
          <w:p w14:paraId="1A7A396B" w14:textId="570176B8" w:rsidR="00CA7A85" w:rsidRPr="00D73133" w:rsidRDefault="00CA7A85" w:rsidP="00CA7A85">
            <w:pPr>
              <w:pStyle w:val="a5"/>
              <w:ind w:firstLineChars="0" w:firstLine="0"/>
              <w:rPr>
                <w:sz w:val="24"/>
                <w:szCs w:val="24"/>
              </w:rPr>
            </w:pPr>
            <w:ins w:id="235" w:author="james wang" w:date="2019-01-25T15:08:00Z">
              <w:r w:rsidRPr="00D73133">
                <w:rPr>
                  <w:rFonts w:hint="eastAsia"/>
                  <w:sz w:val="24"/>
                  <w:szCs w:val="24"/>
                </w:rPr>
                <w:t>t</w:t>
              </w:r>
              <w:r w:rsidRPr="00D73133">
                <w:rPr>
                  <w:sz w:val="24"/>
                  <w:szCs w:val="24"/>
                </w:rPr>
                <w:t>ype</w:t>
              </w:r>
            </w:ins>
            <w:del w:id="236" w:author="james wang" w:date="2019-01-25T15:08:00Z">
              <w:r w:rsidRPr="00D73133" w:rsidDel="002B28BA">
                <w:rPr>
                  <w:rFonts w:hint="eastAsia"/>
                  <w:sz w:val="24"/>
                  <w:szCs w:val="24"/>
                </w:rPr>
                <w:delText>t</w:delText>
              </w:r>
              <w:r w:rsidRPr="00D73133" w:rsidDel="002B28BA">
                <w:rPr>
                  <w:sz w:val="24"/>
                  <w:szCs w:val="24"/>
                </w:rPr>
                <w:delText>ype</w:delText>
              </w:r>
            </w:del>
          </w:p>
        </w:tc>
        <w:tc>
          <w:tcPr>
            <w:tcW w:w="1191" w:type="pct"/>
          </w:tcPr>
          <w:p w14:paraId="5DF9728B" w14:textId="66CE90FF" w:rsidR="00CA7A85" w:rsidRPr="00D73133" w:rsidRDefault="00CA7A85" w:rsidP="00CA7A85">
            <w:pPr>
              <w:pStyle w:val="a5"/>
              <w:ind w:firstLineChars="0" w:firstLine="0"/>
              <w:rPr>
                <w:sz w:val="24"/>
                <w:szCs w:val="24"/>
              </w:rPr>
            </w:pPr>
            <w:ins w:id="237" w:author="james wang" w:date="2019-01-25T15:08:00Z">
              <w:r w:rsidRPr="00D73133">
                <w:rPr>
                  <w:rFonts w:hint="eastAsia"/>
                  <w:sz w:val="24"/>
                  <w:szCs w:val="24"/>
                </w:rPr>
                <w:t>帧类型</w:t>
              </w:r>
            </w:ins>
            <w:del w:id="238" w:author="james wang" w:date="2019-01-25T15:08:00Z">
              <w:r w:rsidRPr="00D73133" w:rsidDel="002B28BA">
                <w:rPr>
                  <w:rFonts w:hint="eastAsia"/>
                  <w:sz w:val="24"/>
                  <w:szCs w:val="24"/>
                </w:rPr>
                <w:delText>帧类型</w:delText>
              </w:r>
            </w:del>
          </w:p>
        </w:tc>
        <w:tc>
          <w:tcPr>
            <w:tcW w:w="750" w:type="pct"/>
          </w:tcPr>
          <w:p w14:paraId="45AC32EF" w14:textId="667FB4C2" w:rsidR="00CA7A85" w:rsidRPr="00D73133" w:rsidRDefault="00CA7A85" w:rsidP="00CA7A85">
            <w:pPr>
              <w:pStyle w:val="a5"/>
              <w:ind w:firstLineChars="0" w:firstLine="0"/>
              <w:rPr>
                <w:sz w:val="24"/>
                <w:szCs w:val="24"/>
              </w:rPr>
            </w:pPr>
            <w:ins w:id="239" w:author="james wang" w:date="2019-01-25T15:08:00Z">
              <w:r>
                <w:rPr>
                  <w:sz w:val="24"/>
                  <w:szCs w:val="24"/>
                </w:rPr>
                <w:t>string</w:t>
              </w:r>
            </w:ins>
            <w:del w:id="240" w:author="james wang" w:date="2019-01-25T15:08:00Z">
              <w:r w:rsidRPr="00D73133" w:rsidDel="002B28BA">
                <w:rPr>
                  <w:rFonts w:hint="eastAsia"/>
                  <w:sz w:val="24"/>
                  <w:szCs w:val="24"/>
                </w:rPr>
                <w:delText>b</w:delText>
              </w:r>
              <w:r w:rsidRPr="00D73133" w:rsidDel="002B28BA">
                <w:rPr>
                  <w:sz w:val="24"/>
                  <w:szCs w:val="24"/>
                </w:rPr>
                <w:delText>yte</w:delText>
              </w:r>
            </w:del>
          </w:p>
        </w:tc>
        <w:tc>
          <w:tcPr>
            <w:tcW w:w="752" w:type="pct"/>
          </w:tcPr>
          <w:p w14:paraId="7A2ADF00" w14:textId="41CE963A" w:rsidR="00CA7A85" w:rsidRPr="00D73133" w:rsidRDefault="00CA7A85" w:rsidP="00CA7A85">
            <w:pPr>
              <w:pStyle w:val="a5"/>
              <w:ind w:firstLineChars="0" w:firstLine="0"/>
              <w:rPr>
                <w:sz w:val="24"/>
                <w:szCs w:val="24"/>
              </w:rPr>
            </w:pPr>
            <w:ins w:id="241" w:author="james wang" w:date="2019-01-25T15:08:00Z">
              <w:r>
                <w:rPr>
                  <w:sz w:val="24"/>
                  <w:szCs w:val="24"/>
                </w:rPr>
                <w:t>2</w:t>
              </w:r>
            </w:ins>
            <w:del w:id="242" w:author="james wang" w:date="2019-01-25T15:08:00Z">
              <w:r w:rsidDel="002B28BA">
                <w:rPr>
                  <w:rFonts w:hint="eastAsia"/>
                  <w:sz w:val="24"/>
                  <w:szCs w:val="24"/>
                </w:rPr>
                <w:delText>1</w:delText>
              </w:r>
            </w:del>
          </w:p>
        </w:tc>
        <w:tc>
          <w:tcPr>
            <w:tcW w:w="1520" w:type="pct"/>
          </w:tcPr>
          <w:p w14:paraId="59B9FD95" w14:textId="07DCD96A" w:rsidR="00CA7A85" w:rsidRPr="00D73133" w:rsidRDefault="00CA7A85" w:rsidP="00CA7A85">
            <w:pPr>
              <w:pStyle w:val="a5"/>
              <w:ind w:firstLineChars="0" w:firstLine="0"/>
              <w:rPr>
                <w:sz w:val="24"/>
                <w:szCs w:val="24"/>
              </w:rPr>
            </w:pPr>
            <w:ins w:id="243" w:author="james wang" w:date="2019-01-25T15:08:00Z">
              <w:r>
                <w:rPr>
                  <w:rFonts w:hint="eastAsia"/>
                  <w:sz w:val="24"/>
                  <w:szCs w:val="24"/>
                </w:rPr>
                <w:t>03</w:t>
              </w:r>
              <w:r>
                <w:rPr>
                  <w:sz w:val="24"/>
                  <w:szCs w:val="24"/>
                </w:rPr>
                <w:t>(</w:t>
              </w:r>
              <w:r>
                <w:rPr>
                  <w:rFonts w:hint="eastAsia"/>
                  <w:sz w:val="24"/>
                  <w:szCs w:val="24"/>
                </w:rPr>
                <w:t>左高位右低位</w:t>
              </w:r>
              <w:r>
                <w:rPr>
                  <w:sz w:val="24"/>
                  <w:szCs w:val="24"/>
                </w:rPr>
                <w:t>)</w:t>
              </w:r>
            </w:ins>
            <w:del w:id="244" w:author="james wang" w:date="2019-01-25T15:08:00Z">
              <w:r w:rsidDel="002B28BA">
                <w:rPr>
                  <w:rFonts w:hint="eastAsia"/>
                  <w:sz w:val="24"/>
                  <w:szCs w:val="24"/>
                </w:rPr>
                <w:delText>0</w:delText>
              </w:r>
              <w:r w:rsidDel="002B28BA">
                <w:rPr>
                  <w:sz w:val="24"/>
                  <w:szCs w:val="24"/>
                </w:rPr>
                <w:delText>3</w:delText>
              </w:r>
            </w:del>
          </w:p>
        </w:tc>
      </w:tr>
      <w:tr w:rsidR="00AF5AF4" w:rsidDel="00EC1D7B" w14:paraId="0D97D371" w14:textId="36D7CB2F" w:rsidTr="00CA7A85">
        <w:trPr>
          <w:del w:id="245" w:author="james wang" w:date="2019-01-28T17:46:00Z"/>
        </w:trPr>
        <w:tc>
          <w:tcPr>
            <w:tcW w:w="787" w:type="pct"/>
          </w:tcPr>
          <w:p w14:paraId="36696EE7" w14:textId="2D6DC914" w:rsidR="00D73133" w:rsidRPr="00D73133" w:rsidDel="00EC1D7B" w:rsidRDefault="00EC38D1" w:rsidP="00CD10EA">
            <w:pPr>
              <w:pStyle w:val="a5"/>
              <w:ind w:firstLineChars="0" w:firstLine="0"/>
              <w:rPr>
                <w:del w:id="246" w:author="james wang" w:date="2019-01-28T17:46:00Z"/>
                <w:sz w:val="24"/>
                <w:szCs w:val="24"/>
              </w:rPr>
            </w:pPr>
            <w:del w:id="247" w:author="james wang" w:date="2019-01-28T17:46:00Z">
              <w:r w:rsidDel="00EC1D7B">
                <w:rPr>
                  <w:rFonts w:hint="eastAsia"/>
                  <w:sz w:val="24"/>
                  <w:szCs w:val="24"/>
                </w:rPr>
                <w:delText>mac</w:delText>
              </w:r>
            </w:del>
          </w:p>
        </w:tc>
        <w:tc>
          <w:tcPr>
            <w:tcW w:w="1191" w:type="pct"/>
          </w:tcPr>
          <w:p w14:paraId="05D06C6A" w14:textId="08F39528" w:rsidR="00D73133" w:rsidRPr="00D73133" w:rsidDel="00EC1D7B" w:rsidRDefault="00D73133" w:rsidP="00CD10EA">
            <w:pPr>
              <w:pStyle w:val="a5"/>
              <w:ind w:firstLineChars="0" w:firstLine="0"/>
              <w:rPr>
                <w:del w:id="248" w:author="james wang" w:date="2019-01-28T17:46:00Z"/>
                <w:sz w:val="24"/>
                <w:szCs w:val="24"/>
              </w:rPr>
            </w:pPr>
            <w:del w:id="249" w:author="james wang" w:date="2019-01-28T17:46:00Z">
              <w:r w:rsidDel="00EC1D7B">
                <w:rPr>
                  <w:rFonts w:hint="eastAsia"/>
                  <w:sz w:val="24"/>
                  <w:szCs w:val="24"/>
                </w:rPr>
                <w:delText>蓝牙</w:delText>
              </w:r>
              <w:r w:rsidR="00EC38D1" w:rsidDel="00EC1D7B">
                <w:rPr>
                  <w:rFonts w:hint="eastAsia"/>
                  <w:sz w:val="24"/>
                  <w:szCs w:val="24"/>
                </w:rPr>
                <w:delText>mac地址</w:delText>
              </w:r>
            </w:del>
          </w:p>
        </w:tc>
        <w:tc>
          <w:tcPr>
            <w:tcW w:w="750" w:type="pct"/>
          </w:tcPr>
          <w:p w14:paraId="27DBBF7A" w14:textId="1481816E" w:rsidR="00D73133" w:rsidRPr="00D73133" w:rsidDel="00EC1D7B" w:rsidRDefault="00D73133" w:rsidP="00CD10EA">
            <w:pPr>
              <w:pStyle w:val="a5"/>
              <w:ind w:firstLineChars="0" w:firstLine="0"/>
              <w:rPr>
                <w:del w:id="250" w:author="james wang" w:date="2019-01-28T17:46:00Z"/>
                <w:sz w:val="24"/>
                <w:szCs w:val="24"/>
              </w:rPr>
            </w:pPr>
            <w:del w:id="251" w:author="james wang" w:date="2019-01-28T17:46:00Z">
              <w:r w:rsidDel="00EC1D7B">
                <w:rPr>
                  <w:sz w:val="24"/>
                  <w:szCs w:val="24"/>
                </w:rPr>
                <w:delText>S</w:delText>
              </w:r>
              <w:r w:rsidDel="00EC1D7B">
                <w:rPr>
                  <w:rFonts w:hint="eastAsia"/>
                  <w:sz w:val="24"/>
                  <w:szCs w:val="24"/>
                </w:rPr>
                <w:delText>tring</w:delText>
              </w:r>
            </w:del>
          </w:p>
        </w:tc>
        <w:tc>
          <w:tcPr>
            <w:tcW w:w="752" w:type="pct"/>
          </w:tcPr>
          <w:p w14:paraId="344D822A" w14:textId="3E85F765" w:rsidR="00D73133" w:rsidRPr="00D73133" w:rsidDel="00EC1D7B" w:rsidRDefault="002E0416" w:rsidP="00CD10EA">
            <w:pPr>
              <w:pStyle w:val="a5"/>
              <w:ind w:firstLineChars="0" w:firstLine="0"/>
              <w:rPr>
                <w:del w:id="252" w:author="james wang" w:date="2019-01-28T17:46:00Z"/>
                <w:sz w:val="24"/>
                <w:szCs w:val="24"/>
              </w:rPr>
            </w:pPr>
            <w:del w:id="253" w:author="james wang" w:date="2019-01-28T17:46:00Z">
              <w:r w:rsidDel="00EC1D7B">
                <w:rPr>
                  <w:rFonts w:hint="eastAsia"/>
                  <w:sz w:val="24"/>
                  <w:szCs w:val="24"/>
                </w:rPr>
                <w:delText>24</w:delText>
              </w:r>
            </w:del>
          </w:p>
        </w:tc>
        <w:tc>
          <w:tcPr>
            <w:tcW w:w="1520" w:type="pct"/>
          </w:tcPr>
          <w:p w14:paraId="1C874CBE" w14:textId="625D782A" w:rsidR="00D73133" w:rsidRPr="00D73133" w:rsidDel="00EC1D7B" w:rsidRDefault="0040035F" w:rsidP="00CD10EA">
            <w:pPr>
              <w:pStyle w:val="a5"/>
              <w:ind w:firstLineChars="0" w:firstLine="0"/>
              <w:rPr>
                <w:del w:id="254" w:author="james wang" w:date="2019-01-28T17:46:00Z"/>
                <w:sz w:val="24"/>
                <w:szCs w:val="24"/>
              </w:rPr>
            </w:pPr>
            <w:del w:id="255" w:author="james wang" w:date="2019-01-28T17:46:00Z">
              <w:r w:rsidDel="00EC1D7B">
                <w:rPr>
                  <w:rFonts w:ascii="微软雅黑" w:eastAsia="微软雅黑" w:hAnsi="微软雅黑" w:hint="eastAsia"/>
                  <w:sz w:val="15"/>
                  <w:szCs w:val="15"/>
                </w:rPr>
                <w:delText>1234567890ab1234567890ab</w:delText>
              </w:r>
            </w:del>
          </w:p>
        </w:tc>
      </w:tr>
      <w:tr w:rsidR="00EC38D1" w14:paraId="2395C049" w14:textId="77777777" w:rsidTr="00CA7A85">
        <w:tc>
          <w:tcPr>
            <w:tcW w:w="787" w:type="pct"/>
          </w:tcPr>
          <w:p w14:paraId="28C9FC05" w14:textId="222F88C3" w:rsidR="00EC38D1" w:rsidRDefault="00462DCB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assword</w:t>
            </w:r>
          </w:p>
        </w:tc>
        <w:tc>
          <w:tcPr>
            <w:tcW w:w="1191" w:type="pct"/>
          </w:tcPr>
          <w:p w14:paraId="67D6123F" w14:textId="7FD87514" w:rsidR="00EC38D1" w:rsidRDefault="00EC38D1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旧密码</w:t>
            </w:r>
          </w:p>
        </w:tc>
        <w:tc>
          <w:tcPr>
            <w:tcW w:w="750" w:type="pct"/>
          </w:tcPr>
          <w:p w14:paraId="1A86F133" w14:textId="48A6A21D" w:rsidR="00EC38D1" w:rsidRDefault="002E0416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752" w:type="pct"/>
          </w:tcPr>
          <w:p w14:paraId="45E00419" w14:textId="3BA61F8E" w:rsidR="00EC38D1" w:rsidRDefault="002E0416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20" w:type="pct"/>
          </w:tcPr>
          <w:p w14:paraId="3E0A135E" w14:textId="33D25750" w:rsidR="00EC38D1" w:rsidRDefault="004E7715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123456</w:t>
            </w:r>
          </w:p>
        </w:tc>
      </w:tr>
      <w:tr w:rsidR="004E7715" w14:paraId="2696EAC7" w14:textId="77777777" w:rsidTr="00CA7A85">
        <w:tc>
          <w:tcPr>
            <w:tcW w:w="787" w:type="pct"/>
          </w:tcPr>
          <w:p w14:paraId="7B2853F4" w14:textId="7F8B39BF" w:rsidR="004E7715" w:rsidRDefault="00462DCB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assword</w:t>
            </w:r>
          </w:p>
        </w:tc>
        <w:tc>
          <w:tcPr>
            <w:tcW w:w="1191" w:type="pct"/>
          </w:tcPr>
          <w:p w14:paraId="5529AAF4" w14:textId="5BBAA3D9" w:rsidR="004E7715" w:rsidRDefault="004E7715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新密码</w:t>
            </w:r>
          </w:p>
        </w:tc>
        <w:tc>
          <w:tcPr>
            <w:tcW w:w="750" w:type="pct"/>
          </w:tcPr>
          <w:p w14:paraId="3A904176" w14:textId="1539877E" w:rsidR="004E7715" w:rsidRDefault="004E7715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752" w:type="pct"/>
          </w:tcPr>
          <w:p w14:paraId="4B2C1825" w14:textId="5B0FA651" w:rsidR="004E7715" w:rsidRDefault="004E7715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20" w:type="pct"/>
          </w:tcPr>
          <w:p w14:paraId="75A719D5" w14:textId="3DF64E89" w:rsidR="004E7715" w:rsidRDefault="004E7715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654321</w:t>
            </w:r>
          </w:p>
        </w:tc>
      </w:tr>
      <w:tr w:rsidR="00E565E2" w14:paraId="3ED1944C" w14:textId="77777777" w:rsidTr="00E565E2">
        <w:tc>
          <w:tcPr>
            <w:tcW w:w="5000" w:type="pct"/>
            <w:gridSpan w:val="5"/>
          </w:tcPr>
          <w:p w14:paraId="509D54F8" w14:textId="50917A31" w:rsidR="00E565E2" w:rsidRDefault="00E565E2" w:rsidP="00E565E2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  <w:tr w:rsidR="00CA7A85" w14:paraId="610D3B27" w14:textId="77777777" w:rsidTr="00CA7A85">
        <w:trPr>
          <w:ins w:id="256" w:author="james wang" w:date="2019-01-08T16:41:00Z"/>
        </w:trPr>
        <w:tc>
          <w:tcPr>
            <w:tcW w:w="787" w:type="pct"/>
          </w:tcPr>
          <w:p w14:paraId="7D1E4267" w14:textId="729E33B8" w:rsidR="00CA7A85" w:rsidRDefault="00CA7A85" w:rsidP="00CA7A85">
            <w:pPr>
              <w:pStyle w:val="a5"/>
              <w:ind w:firstLineChars="0" w:firstLine="0"/>
              <w:rPr>
                <w:ins w:id="257" w:author="james wang" w:date="2019-01-08T16:41:00Z"/>
                <w:sz w:val="24"/>
                <w:szCs w:val="24"/>
              </w:rPr>
            </w:pPr>
            <w:bookmarkStart w:id="258" w:name="_Hlk534729020"/>
            <w:ins w:id="259" w:author="james wang" w:date="2019-01-25T15:08:00Z">
              <w:r w:rsidRPr="00D73133">
                <w:rPr>
                  <w:rFonts w:hint="eastAsia"/>
                  <w:sz w:val="24"/>
                  <w:szCs w:val="24"/>
                </w:rPr>
                <w:t>t</w:t>
              </w:r>
              <w:r w:rsidRPr="00D73133">
                <w:rPr>
                  <w:sz w:val="24"/>
                  <w:szCs w:val="24"/>
                </w:rPr>
                <w:t>ype</w:t>
              </w:r>
            </w:ins>
          </w:p>
        </w:tc>
        <w:tc>
          <w:tcPr>
            <w:tcW w:w="1191" w:type="pct"/>
          </w:tcPr>
          <w:p w14:paraId="0CE65877" w14:textId="51C95ABB" w:rsidR="00CA7A85" w:rsidRDefault="00CA7A85" w:rsidP="00CA7A85">
            <w:pPr>
              <w:pStyle w:val="a5"/>
              <w:ind w:firstLineChars="0" w:firstLine="0"/>
              <w:rPr>
                <w:ins w:id="260" w:author="james wang" w:date="2019-01-08T16:41:00Z"/>
                <w:sz w:val="24"/>
                <w:szCs w:val="24"/>
              </w:rPr>
            </w:pPr>
            <w:ins w:id="261" w:author="james wang" w:date="2019-01-25T15:08:00Z">
              <w:r w:rsidRPr="00D73133">
                <w:rPr>
                  <w:rFonts w:hint="eastAsia"/>
                  <w:sz w:val="24"/>
                  <w:szCs w:val="24"/>
                </w:rPr>
                <w:t>帧类型</w:t>
              </w:r>
            </w:ins>
          </w:p>
        </w:tc>
        <w:tc>
          <w:tcPr>
            <w:tcW w:w="750" w:type="pct"/>
          </w:tcPr>
          <w:p w14:paraId="7BDC8832" w14:textId="0CE3DEE9" w:rsidR="00CA7A85" w:rsidRDefault="00CA7A85" w:rsidP="00CA7A85">
            <w:pPr>
              <w:pStyle w:val="a5"/>
              <w:ind w:firstLineChars="0" w:firstLine="0"/>
              <w:rPr>
                <w:ins w:id="262" w:author="james wang" w:date="2019-01-08T16:41:00Z"/>
                <w:sz w:val="24"/>
                <w:szCs w:val="24"/>
              </w:rPr>
            </w:pPr>
            <w:ins w:id="263" w:author="james wang" w:date="2019-01-25T15:08:00Z">
              <w:r>
                <w:rPr>
                  <w:sz w:val="24"/>
                  <w:szCs w:val="24"/>
                </w:rPr>
                <w:t>string</w:t>
              </w:r>
            </w:ins>
          </w:p>
        </w:tc>
        <w:tc>
          <w:tcPr>
            <w:tcW w:w="752" w:type="pct"/>
          </w:tcPr>
          <w:p w14:paraId="5661E47E" w14:textId="07C994A3" w:rsidR="00CA7A85" w:rsidRDefault="00CA7A85" w:rsidP="00CA7A85">
            <w:pPr>
              <w:pStyle w:val="a5"/>
              <w:ind w:firstLineChars="0" w:firstLine="0"/>
              <w:rPr>
                <w:ins w:id="264" w:author="james wang" w:date="2019-01-08T16:41:00Z"/>
                <w:sz w:val="24"/>
                <w:szCs w:val="24"/>
              </w:rPr>
            </w:pPr>
            <w:ins w:id="265" w:author="james wang" w:date="2019-01-25T15:08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1520" w:type="pct"/>
          </w:tcPr>
          <w:p w14:paraId="04879935" w14:textId="6A287BE7" w:rsidR="00CA7A85" w:rsidRDefault="00CA7A85" w:rsidP="00CA7A85">
            <w:pPr>
              <w:pStyle w:val="a5"/>
              <w:ind w:firstLineChars="0" w:firstLine="0"/>
              <w:rPr>
                <w:ins w:id="266" w:author="james wang" w:date="2019-01-08T16:41:00Z"/>
                <w:sz w:val="24"/>
                <w:szCs w:val="24"/>
              </w:rPr>
            </w:pPr>
            <w:ins w:id="267" w:author="james wang" w:date="2019-01-25T15:08:00Z">
              <w:r>
                <w:rPr>
                  <w:rFonts w:hint="eastAsia"/>
                  <w:sz w:val="24"/>
                  <w:szCs w:val="24"/>
                </w:rPr>
                <w:t>03</w:t>
              </w:r>
              <w:r>
                <w:rPr>
                  <w:sz w:val="24"/>
                  <w:szCs w:val="24"/>
                </w:rPr>
                <w:t>(</w:t>
              </w:r>
              <w:r>
                <w:rPr>
                  <w:rFonts w:hint="eastAsia"/>
                  <w:sz w:val="24"/>
                  <w:szCs w:val="24"/>
                </w:rPr>
                <w:t>左高位右低位</w:t>
              </w:r>
              <w:r>
                <w:rPr>
                  <w:sz w:val="24"/>
                  <w:szCs w:val="24"/>
                </w:rPr>
                <w:t>)</w:t>
              </w:r>
            </w:ins>
          </w:p>
        </w:tc>
      </w:tr>
      <w:bookmarkEnd w:id="258"/>
      <w:tr w:rsidR="00E565E2" w14:paraId="6F7892D1" w14:textId="77777777" w:rsidTr="00CA7A85">
        <w:tc>
          <w:tcPr>
            <w:tcW w:w="787" w:type="pct"/>
          </w:tcPr>
          <w:p w14:paraId="217A0674" w14:textId="57B15365" w:rsidR="00E565E2" w:rsidRDefault="00E565E2" w:rsidP="00E565E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返回成功</w:t>
            </w:r>
          </w:p>
        </w:tc>
        <w:tc>
          <w:tcPr>
            <w:tcW w:w="1191" w:type="pct"/>
          </w:tcPr>
          <w:p w14:paraId="615646B0" w14:textId="48D92567" w:rsidR="00E565E2" w:rsidRDefault="00E565E2" w:rsidP="00E565E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返回成功</w:t>
            </w:r>
          </w:p>
        </w:tc>
        <w:tc>
          <w:tcPr>
            <w:tcW w:w="750" w:type="pct"/>
          </w:tcPr>
          <w:p w14:paraId="45E2B0C5" w14:textId="4D7CC6D8" w:rsidR="00E565E2" w:rsidRDefault="00E565E2" w:rsidP="00E565E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752" w:type="pct"/>
          </w:tcPr>
          <w:p w14:paraId="24A43F73" w14:textId="46E531EC" w:rsidR="00E565E2" w:rsidRDefault="00E565E2" w:rsidP="00E565E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20" w:type="pct"/>
          </w:tcPr>
          <w:p w14:paraId="4C22D600" w14:textId="6C194ED3" w:rsidR="00E565E2" w:rsidRDefault="00FF68A3" w:rsidP="00E565E2">
            <w:pPr>
              <w:pStyle w:val="a5"/>
              <w:ind w:firstLineChars="0" w:firstLine="0"/>
              <w:rPr>
                <w:sz w:val="24"/>
                <w:szCs w:val="24"/>
              </w:rPr>
            </w:pPr>
            <w:commentRangeStart w:id="268"/>
            <w:r>
              <w:rPr>
                <w:rFonts w:hint="eastAsia"/>
                <w:sz w:val="24"/>
                <w:szCs w:val="24"/>
              </w:rPr>
              <w:t>ble</w:t>
            </w:r>
            <w:r>
              <w:rPr>
                <w:sz w:val="24"/>
                <w:szCs w:val="24"/>
              </w:rPr>
              <w:t>P</w:t>
            </w:r>
            <w:r w:rsidR="007644F9">
              <w:rPr>
                <w:sz w:val="24"/>
                <w:szCs w:val="24"/>
              </w:rPr>
              <w:t>wd</w:t>
            </w:r>
            <w:r>
              <w:rPr>
                <w:sz w:val="24"/>
                <w:szCs w:val="24"/>
              </w:rPr>
              <w:t>S</w:t>
            </w:r>
            <w:r w:rsidR="00E565E2">
              <w:rPr>
                <w:sz w:val="24"/>
                <w:szCs w:val="24"/>
              </w:rPr>
              <w:t>ucc</w:t>
            </w:r>
            <w:commentRangeEnd w:id="268"/>
            <w:r w:rsidR="00471522">
              <w:rPr>
                <w:rStyle w:val="a8"/>
              </w:rPr>
              <w:commentReference w:id="268"/>
            </w:r>
          </w:p>
        </w:tc>
      </w:tr>
      <w:tr w:rsidR="00E565E2" w14:paraId="316CD450" w14:textId="77777777" w:rsidTr="00CA7A85">
        <w:tc>
          <w:tcPr>
            <w:tcW w:w="787" w:type="pct"/>
          </w:tcPr>
          <w:p w14:paraId="142A6978" w14:textId="119B10F5" w:rsidR="00E565E2" w:rsidRDefault="00E565E2" w:rsidP="00E565E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返回失败</w:t>
            </w:r>
          </w:p>
        </w:tc>
        <w:tc>
          <w:tcPr>
            <w:tcW w:w="1191" w:type="pct"/>
          </w:tcPr>
          <w:p w14:paraId="3A1CD379" w14:textId="04E64293" w:rsidR="00E565E2" w:rsidRDefault="00E565E2" w:rsidP="00E565E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返回失败</w:t>
            </w:r>
          </w:p>
        </w:tc>
        <w:tc>
          <w:tcPr>
            <w:tcW w:w="750" w:type="pct"/>
          </w:tcPr>
          <w:p w14:paraId="7EE9893E" w14:textId="1094C464" w:rsidR="00E565E2" w:rsidRDefault="00E565E2" w:rsidP="00E565E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752" w:type="pct"/>
          </w:tcPr>
          <w:p w14:paraId="604309E1" w14:textId="363EF2A4" w:rsidR="00E565E2" w:rsidRDefault="00E565E2" w:rsidP="00E565E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20" w:type="pct"/>
          </w:tcPr>
          <w:p w14:paraId="06DEEE69" w14:textId="27EF4DE7" w:rsidR="00E565E2" w:rsidRDefault="00E565E2" w:rsidP="00E565E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ail</w:t>
            </w:r>
          </w:p>
        </w:tc>
      </w:tr>
      <w:bookmarkEnd w:id="233"/>
      <w:bookmarkEnd w:id="234"/>
    </w:tbl>
    <w:p w14:paraId="0F2D65C4" w14:textId="109ED51B" w:rsidR="00D73133" w:rsidRDefault="00D73133" w:rsidP="00D73133">
      <w:pPr>
        <w:rPr>
          <w:sz w:val="32"/>
          <w:szCs w:val="32"/>
          <w:shd w:val="pct15" w:color="auto" w:fill="FFFFFF"/>
        </w:rPr>
      </w:pPr>
    </w:p>
    <w:p w14:paraId="0C42EF77" w14:textId="77777777" w:rsidR="001F51F0" w:rsidRDefault="001F51F0" w:rsidP="00E36EF2">
      <w:pPr>
        <w:pStyle w:val="3"/>
        <w:numPr>
          <w:ilvl w:val="1"/>
          <w:numId w:val="13"/>
        </w:numPr>
        <w:rPr>
          <w:shd w:val="pct15" w:color="auto" w:fill="FFFFFF"/>
        </w:rPr>
      </w:pPr>
      <w:r w:rsidRPr="002C2590">
        <w:rPr>
          <w:rFonts w:hint="eastAsia"/>
          <w:shd w:val="pct15" w:color="auto" w:fill="FFFFFF"/>
        </w:rPr>
        <w:t>修改固定密码</w:t>
      </w:r>
    </w:p>
    <w:p w14:paraId="7EE96525" w14:textId="77777777" w:rsidR="001F51F0" w:rsidRPr="00FF68A3" w:rsidRDefault="001F51F0" w:rsidP="001F51F0">
      <w:pPr>
        <w:pStyle w:val="a5"/>
        <w:numPr>
          <w:ilvl w:val="0"/>
          <w:numId w:val="3"/>
        </w:numPr>
        <w:ind w:firstLineChars="0"/>
        <w:rPr>
          <w:sz w:val="24"/>
          <w:szCs w:val="24"/>
          <w:shd w:val="pct15" w:color="auto" w:fill="FFFFFF"/>
        </w:rPr>
      </w:pPr>
      <w:r w:rsidRPr="00FF68A3">
        <w:rPr>
          <w:rFonts w:hint="eastAsia"/>
          <w:sz w:val="24"/>
          <w:szCs w:val="24"/>
          <w:shd w:val="pct15" w:color="auto" w:fill="FFFFFF"/>
        </w:rPr>
        <w:t>type</w:t>
      </w:r>
      <w:r w:rsidRPr="00FF68A3">
        <w:rPr>
          <w:sz w:val="24"/>
          <w:szCs w:val="24"/>
          <w:shd w:val="pct15" w:color="auto" w:fill="FFFFFF"/>
        </w:rPr>
        <w:t>0</w:t>
      </w:r>
      <w:r>
        <w:rPr>
          <w:rFonts w:hint="eastAsia"/>
          <w:sz w:val="24"/>
          <w:szCs w:val="24"/>
          <w:shd w:val="pct15" w:color="auto" w:fill="FFFFFF"/>
        </w:rPr>
        <w:t>4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05"/>
        <w:gridCol w:w="1976"/>
        <w:gridCol w:w="1245"/>
        <w:gridCol w:w="1248"/>
        <w:gridCol w:w="2522"/>
      </w:tblGrid>
      <w:tr w:rsidR="001F51F0" w14:paraId="7CEC7429" w14:textId="77777777" w:rsidTr="0087488C">
        <w:tc>
          <w:tcPr>
            <w:tcW w:w="787" w:type="pct"/>
          </w:tcPr>
          <w:p w14:paraId="5ADA3021" w14:textId="77777777" w:rsidR="001F51F0" w:rsidRPr="00D73133" w:rsidRDefault="001F51F0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D73133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191" w:type="pct"/>
          </w:tcPr>
          <w:p w14:paraId="7F754D35" w14:textId="77777777" w:rsidR="001F51F0" w:rsidRPr="00D73133" w:rsidRDefault="001F51F0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D73133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50" w:type="pct"/>
          </w:tcPr>
          <w:p w14:paraId="521FE7AF" w14:textId="77777777" w:rsidR="001F51F0" w:rsidRPr="00D73133" w:rsidRDefault="001F51F0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D7313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52" w:type="pct"/>
          </w:tcPr>
          <w:p w14:paraId="2D08011D" w14:textId="77777777" w:rsidR="001F51F0" w:rsidRPr="00D73133" w:rsidRDefault="001F51F0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位数</w:t>
            </w:r>
          </w:p>
        </w:tc>
        <w:tc>
          <w:tcPr>
            <w:tcW w:w="1520" w:type="pct"/>
          </w:tcPr>
          <w:p w14:paraId="271F7587" w14:textId="77777777" w:rsidR="001F51F0" w:rsidRPr="00D73133" w:rsidRDefault="001F51F0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D73133">
              <w:rPr>
                <w:rFonts w:hint="eastAsia"/>
                <w:sz w:val="24"/>
                <w:szCs w:val="24"/>
              </w:rPr>
              <w:t>示例值</w:t>
            </w:r>
          </w:p>
        </w:tc>
      </w:tr>
      <w:tr w:rsidR="0087488C" w14:paraId="11353977" w14:textId="77777777" w:rsidTr="0087488C">
        <w:tc>
          <w:tcPr>
            <w:tcW w:w="787" w:type="pct"/>
          </w:tcPr>
          <w:p w14:paraId="16314AF9" w14:textId="57E0A060" w:rsidR="0087488C" w:rsidRPr="00D73133" w:rsidRDefault="0087488C" w:rsidP="0087488C">
            <w:pPr>
              <w:pStyle w:val="a5"/>
              <w:ind w:firstLineChars="0" w:firstLine="0"/>
              <w:rPr>
                <w:sz w:val="24"/>
                <w:szCs w:val="24"/>
              </w:rPr>
            </w:pPr>
            <w:ins w:id="269" w:author="james wang" w:date="2019-01-25T15:09:00Z">
              <w:r w:rsidRPr="00D73133">
                <w:rPr>
                  <w:rFonts w:hint="eastAsia"/>
                  <w:sz w:val="24"/>
                  <w:szCs w:val="24"/>
                </w:rPr>
                <w:t>t</w:t>
              </w:r>
              <w:r w:rsidRPr="00D73133">
                <w:rPr>
                  <w:sz w:val="24"/>
                  <w:szCs w:val="24"/>
                </w:rPr>
                <w:t>ype</w:t>
              </w:r>
            </w:ins>
            <w:del w:id="270" w:author="james wang" w:date="2019-01-25T15:09:00Z">
              <w:r w:rsidRPr="00D73133" w:rsidDel="002D0A4B">
                <w:rPr>
                  <w:rFonts w:hint="eastAsia"/>
                  <w:sz w:val="24"/>
                  <w:szCs w:val="24"/>
                </w:rPr>
                <w:delText>t</w:delText>
              </w:r>
              <w:r w:rsidRPr="00D73133" w:rsidDel="002D0A4B">
                <w:rPr>
                  <w:sz w:val="24"/>
                  <w:szCs w:val="24"/>
                </w:rPr>
                <w:delText>ype</w:delText>
              </w:r>
            </w:del>
          </w:p>
        </w:tc>
        <w:tc>
          <w:tcPr>
            <w:tcW w:w="1191" w:type="pct"/>
          </w:tcPr>
          <w:p w14:paraId="7C15F284" w14:textId="37C583DF" w:rsidR="0087488C" w:rsidRPr="00D73133" w:rsidRDefault="0087488C" w:rsidP="0087488C">
            <w:pPr>
              <w:pStyle w:val="a5"/>
              <w:ind w:firstLineChars="0" w:firstLine="0"/>
              <w:rPr>
                <w:sz w:val="24"/>
                <w:szCs w:val="24"/>
              </w:rPr>
            </w:pPr>
            <w:ins w:id="271" w:author="james wang" w:date="2019-01-25T15:09:00Z">
              <w:r w:rsidRPr="00D73133">
                <w:rPr>
                  <w:rFonts w:hint="eastAsia"/>
                  <w:sz w:val="24"/>
                  <w:szCs w:val="24"/>
                </w:rPr>
                <w:t>帧类型</w:t>
              </w:r>
            </w:ins>
            <w:del w:id="272" w:author="james wang" w:date="2019-01-25T15:09:00Z">
              <w:r w:rsidRPr="00D73133" w:rsidDel="002D0A4B">
                <w:rPr>
                  <w:rFonts w:hint="eastAsia"/>
                  <w:sz w:val="24"/>
                  <w:szCs w:val="24"/>
                </w:rPr>
                <w:delText>帧类型</w:delText>
              </w:r>
            </w:del>
          </w:p>
        </w:tc>
        <w:tc>
          <w:tcPr>
            <w:tcW w:w="750" w:type="pct"/>
          </w:tcPr>
          <w:p w14:paraId="7105BDC4" w14:textId="0BCBA654" w:rsidR="0087488C" w:rsidRPr="00D73133" w:rsidRDefault="0087488C" w:rsidP="0087488C">
            <w:pPr>
              <w:pStyle w:val="a5"/>
              <w:ind w:firstLineChars="0" w:firstLine="0"/>
              <w:rPr>
                <w:sz w:val="24"/>
                <w:szCs w:val="24"/>
              </w:rPr>
            </w:pPr>
            <w:ins w:id="273" w:author="james wang" w:date="2019-01-25T15:09:00Z">
              <w:r>
                <w:rPr>
                  <w:sz w:val="24"/>
                  <w:szCs w:val="24"/>
                </w:rPr>
                <w:t>string</w:t>
              </w:r>
            </w:ins>
            <w:del w:id="274" w:author="james wang" w:date="2019-01-25T15:09:00Z">
              <w:r w:rsidRPr="00D73133" w:rsidDel="002D0A4B">
                <w:rPr>
                  <w:rFonts w:hint="eastAsia"/>
                  <w:sz w:val="24"/>
                  <w:szCs w:val="24"/>
                </w:rPr>
                <w:delText>b</w:delText>
              </w:r>
              <w:r w:rsidRPr="00D73133" w:rsidDel="002D0A4B">
                <w:rPr>
                  <w:sz w:val="24"/>
                  <w:szCs w:val="24"/>
                </w:rPr>
                <w:delText>yte</w:delText>
              </w:r>
            </w:del>
          </w:p>
        </w:tc>
        <w:tc>
          <w:tcPr>
            <w:tcW w:w="752" w:type="pct"/>
          </w:tcPr>
          <w:p w14:paraId="044E0650" w14:textId="28AEF3D6" w:rsidR="0087488C" w:rsidRPr="00D73133" w:rsidRDefault="0087488C" w:rsidP="0087488C">
            <w:pPr>
              <w:pStyle w:val="a5"/>
              <w:ind w:firstLineChars="0" w:firstLine="0"/>
              <w:rPr>
                <w:sz w:val="24"/>
                <w:szCs w:val="24"/>
              </w:rPr>
            </w:pPr>
            <w:ins w:id="275" w:author="james wang" w:date="2019-01-25T15:09:00Z">
              <w:r>
                <w:rPr>
                  <w:sz w:val="24"/>
                  <w:szCs w:val="24"/>
                </w:rPr>
                <w:t>2</w:t>
              </w:r>
            </w:ins>
            <w:del w:id="276" w:author="james wang" w:date="2019-01-25T15:09:00Z">
              <w:r w:rsidDel="002D0A4B">
                <w:rPr>
                  <w:rFonts w:hint="eastAsia"/>
                  <w:sz w:val="24"/>
                  <w:szCs w:val="24"/>
                </w:rPr>
                <w:delText>1</w:delText>
              </w:r>
            </w:del>
          </w:p>
        </w:tc>
        <w:tc>
          <w:tcPr>
            <w:tcW w:w="1520" w:type="pct"/>
          </w:tcPr>
          <w:p w14:paraId="4054D326" w14:textId="1BCEF0B7" w:rsidR="0087488C" w:rsidRPr="00D73133" w:rsidRDefault="0087488C" w:rsidP="0087488C">
            <w:pPr>
              <w:pStyle w:val="a5"/>
              <w:ind w:firstLineChars="0" w:firstLine="0"/>
              <w:rPr>
                <w:sz w:val="24"/>
                <w:szCs w:val="24"/>
              </w:rPr>
            </w:pPr>
            <w:ins w:id="277" w:author="james wang" w:date="2019-01-25T15:09:00Z">
              <w:r>
                <w:rPr>
                  <w:rFonts w:hint="eastAsia"/>
                  <w:sz w:val="24"/>
                  <w:szCs w:val="24"/>
                </w:rPr>
                <w:t>04</w:t>
              </w:r>
              <w:r>
                <w:rPr>
                  <w:sz w:val="24"/>
                  <w:szCs w:val="24"/>
                </w:rPr>
                <w:t>(</w:t>
              </w:r>
              <w:r>
                <w:rPr>
                  <w:rFonts w:hint="eastAsia"/>
                  <w:sz w:val="24"/>
                  <w:szCs w:val="24"/>
                </w:rPr>
                <w:t>左高位右低位</w:t>
              </w:r>
              <w:r>
                <w:rPr>
                  <w:sz w:val="24"/>
                  <w:szCs w:val="24"/>
                </w:rPr>
                <w:t>)</w:t>
              </w:r>
            </w:ins>
            <w:del w:id="278" w:author="james wang" w:date="2019-01-25T15:09:00Z">
              <w:r w:rsidDel="002D0A4B">
                <w:rPr>
                  <w:rFonts w:hint="eastAsia"/>
                  <w:sz w:val="24"/>
                  <w:szCs w:val="24"/>
                </w:rPr>
                <w:delText>04</w:delText>
              </w:r>
            </w:del>
          </w:p>
        </w:tc>
      </w:tr>
      <w:tr w:rsidR="00151CC5" w14:paraId="17BE958C" w14:textId="77777777" w:rsidTr="0087488C">
        <w:trPr>
          <w:ins w:id="279" w:author="james wang" w:date="2019-01-25T15:51:00Z"/>
        </w:trPr>
        <w:tc>
          <w:tcPr>
            <w:tcW w:w="787" w:type="pct"/>
          </w:tcPr>
          <w:p w14:paraId="70DB9C7B" w14:textId="2F53F346" w:rsidR="00151CC5" w:rsidRPr="00D73133" w:rsidRDefault="00151CC5" w:rsidP="00151CC5">
            <w:pPr>
              <w:pStyle w:val="a5"/>
              <w:ind w:firstLineChars="0" w:firstLine="0"/>
              <w:rPr>
                <w:ins w:id="280" w:author="james wang" w:date="2019-01-25T15:51:00Z"/>
                <w:sz w:val="24"/>
                <w:szCs w:val="24"/>
              </w:rPr>
            </w:pPr>
            <w:ins w:id="281" w:author="james wang" w:date="2019-01-25T15:51:00Z">
              <w:r>
                <w:rPr>
                  <w:sz w:val="24"/>
                  <w:szCs w:val="24"/>
                </w:rPr>
                <w:t>p</w:t>
              </w:r>
              <w:r>
                <w:rPr>
                  <w:rFonts w:hint="eastAsia"/>
                  <w:sz w:val="24"/>
                  <w:szCs w:val="24"/>
                </w:rPr>
                <w:t>assword</w:t>
              </w:r>
            </w:ins>
          </w:p>
        </w:tc>
        <w:tc>
          <w:tcPr>
            <w:tcW w:w="1191" w:type="pct"/>
          </w:tcPr>
          <w:p w14:paraId="340F1199" w14:textId="42A893C7" w:rsidR="00151CC5" w:rsidRPr="00D73133" w:rsidRDefault="00151CC5" w:rsidP="00151CC5">
            <w:pPr>
              <w:pStyle w:val="a5"/>
              <w:ind w:firstLineChars="0" w:firstLine="0"/>
              <w:rPr>
                <w:ins w:id="282" w:author="james wang" w:date="2019-01-25T15:51:00Z"/>
                <w:sz w:val="24"/>
                <w:szCs w:val="24"/>
              </w:rPr>
            </w:pPr>
            <w:ins w:id="283" w:author="james wang" w:date="2019-01-25T15:51:00Z">
              <w:r>
                <w:rPr>
                  <w:rFonts w:hint="eastAsia"/>
                  <w:sz w:val="24"/>
                  <w:szCs w:val="24"/>
                </w:rPr>
                <w:t>配对密码</w:t>
              </w:r>
            </w:ins>
          </w:p>
        </w:tc>
        <w:tc>
          <w:tcPr>
            <w:tcW w:w="750" w:type="pct"/>
          </w:tcPr>
          <w:p w14:paraId="4122D840" w14:textId="583A20D8" w:rsidR="00151CC5" w:rsidRDefault="00151CC5" w:rsidP="00151CC5">
            <w:pPr>
              <w:pStyle w:val="a5"/>
              <w:ind w:firstLineChars="0" w:firstLine="0"/>
              <w:rPr>
                <w:ins w:id="284" w:author="james wang" w:date="2019-01-25T15:51:00Z"/>
                <w:sz w:val="24"/>
                <w:szCs w:val="24"/>
              </w:rPr>
            </w:pPr>
            <w:ins w:id="285" w:author="james wang" w:date="2019-01-25T15:51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752" w:type="pct"/>
          </w:tcPr>
          <w:p w14:paraId="70CED588" w14:textId="490AD95B" w:rsidR="00151CC5" w:rsidRDefault="00151CC5" w:rsidP="00151CC5">
            <w:pPr>
              <w:pStyle w:val="a5"/>
              <w:ind w:firstLineChars="0" w:firstLine="0"/>
              <w:rPr>
                <w:ins w:id="286" w:author="james wang" w:date="2019-01-25T15:51:00Z"/>
                <w:sz w:val="24"/>
                <w:szCs w:val="24"/>
              </w:rPr>
            </w:pPr>
            <w:ins w:id="287" w:author="james wang" w:date="2019-01-25T15:51:00Z">
              <w:r>
                <w:rPr>
                  <w:rFonts w:hint="eastAsia"/>
                  <w:sz w:val="24"/>
                  <w:szCs w:val="24"/>
                </w:rPr>
                <w:t>6</w:t>
              </w:r>
            </w:ins>
          </w:p>
        </w:tc>
        <w:tc>
          <w:tcPr>
            <w:tcW w:w="1520" w:type="pct"/>
          </w:tcPr>
          <w:p w14:paraId="49E2AAC8" w14:textId="40415E90" w:rsidR="00151CC5" w:rsidRDefault="00151CC5" w:rsidP="00151CC5">
            <w:pPr>
              <w:pStyle w:val="a5"/>
              <w:ind w:firstLineChars="0" w:firstLine="0"/>
              <w:rPr>
                <w:ins w:id="288" w:author="james wang" w:date="2019-01-25T15:51:00Z"/>
                <w:sz w:val="24"/>
                <w:szCs w:val="24"/>
              </w:rPr>
            </w:pPr>
            <w:ins w:id="289" w:author="james wang" w:date="2019-01-25T15:51:00Z">
              <w:r>
                <w:rPr>
                  <w:rFonts w:hint="eastAsia"/>
                  <w:sz w:val="24"/>
                  <w:szCs w:val="24"/>
                </w:rPr>
                <w:t>654321</w:t>
              </w:r>
            </w:ins>
          </w:p>
        </w:tc>
      </w:tr>
      <w:tr w:rsidR="00151CC5" w14:paraId="1F44586B" w14:textId="77777777" w:rsidTr="0087488C">
        <w:tc>
          <w:tcPr>
            <w:tcW w:w="787" w:type="pct"/>
          </w:tcPr>
          <w:p w14:paraId="41EA49D8" w14:textId="77777777" w:rsidR="00151CC5" w:rsidRPr="00D73133" w:rsidRDefault="00151CC5" w:rsidP="00151CC5">
            <w:pPr>
              <w:pStyle w:val="a5"/>
              <w:ind w:firstLineChars="0" w:firstLine="0"/>
              <w:rPr>
                <w:sz w:val="24"/>
                <w:szCs w:val="24"/>
              </w:rPr>
            </w:pPr>
            <w:bookmarkStart w:id="290" w:name="_Hlk536194961"/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assword</w:t>
            </w:r>
          </w:p>
        </w:tc>
        <w:tc>
          <w:tcPr>
            <w:tcW w:w="1191" w:type="pct"/>
          </w:tcPr>
          <w:p w14:paraId="541FC579" w14:textId="77777777" w:rsidR="00151CC5" w:rsidRPr="00D73133" w:rsidRDefault="00151CC5" w:rsidP="00151CC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旧开门固定密码</w:t>
            </w:r>
          </w:p>
        </w:tc>
        <w:tc>
          <w:tcPr>
            <w:tcW w:w="750" w:type="pct"/>
          </w:tcPr>
          <w:p w14:paraId="61E7A346" w14:textId="77777777" w:rsidR="00151CC5" w:rsidRPr="00D73133" w:rsidRDefault="00151CC5" w:rsidP="00151CC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752" w:type="pct"/>
          </w:tcPr>
          <w:p w14:paraId="0E6F98FD" w14:textId="77777777" w:rsidR="00151CC5" w:rsidRDefault="00151CC5" w:rsidP="00151CC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20" w:type="pct"/>
          </w:tcPr>
          <w:p w14:paraId="6A4CCC3E" w14:textId="77777777" w:rsidR="00151CC5" w:rsidRDefault="00151CC5" w:rsidP="00151CC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123456</w:t>
            </w:r>
          </w:p>
        </w:tc>
      </w:tr>
      <w:bookmarkEnd w:id="290"/>
      <w:tr w:rsidR="00151CC5" w14:paraId="0F1ED2E9" w14:textId="77777777" w:rsidTr="0087488C">
        <w:tc>
          <w:tcPr>
            <w:tcW w:w="787" w:type="pct"/>
          </w:tcPr>
          <w:p w14:paraId="1C00B7F2" w14:textId="77777777" w:rsidR="00151CC5" w:rsidRDefault="00151CC5" w:rsidP="00151CC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assword</w:t>
            </w:r>
          </w:p>
        </w:tc>
        <w:tc>
          <w:tcPr>
            <w:tcW w:w="1191" w:type="pct"/>
          </w:tcPr>
          <w:p w14:paraId="629D85CB" w14:textId="77777777" w:rsidR="00151CC5" w:rsidRDefault="00151CC5" w:rsidP="00151CC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新开门固定密码</w:t>
            </w:r>
          </w:p>
        </w:tc>
        <w:tc>
          <w:tcPr>
            <w:tcW w:w="750" w:type="pct"/>
          </w:tcPr>
          <w:p w14:paraId="5022B681" w14:textId="77777777" w:rsidR="00151CC5" w:rsidRDefault="00151CC5" w:rsidP="00151CC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752" w:type="pct"/>
          </w:tcPr>
          <w:p w14:paraId="5EC05312" w14:textId="77777777" w:rsidR="00151CC5" w:rsidRDefault="00151CC5" w:rsidP="00151CC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20" w:type="pct"/>
          </w:tcPr>
          <w:p w14:paraId="133FBC13" w14:textId="77777777" w:rsidR="00151CC5" w:rsidRDefault="00151CC5" w:rsidP="00151CC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654321</w:t>
            </w:r>
          </w:p>
        </w:tc>
      </w:tr>
      <w:tr w:rsidR="00151CC5" w14:paraId="5E16DC04" w14:textId="77777777" w:rsidTr="00CD10EA">
        <w:tc>
          <w:tcPr>
            <w:tcW w:w="5000" w:type="pct"/>
            <w:gridSpan w:val="5"/>
          </w:tcPr>
          <w:p w14:paraId="2C8DFC5A" w14:textId="77777777" w:rsidR="00151CC5" w:rsidRDefault="00151CC5" w:rsidP="00151CC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  <w:tr w:rsidR="00151CC5" w14:paraId="231092C9" w14:textId="77777777" w:rsidTr="0087488C">
        <w:trPr>
          <w:ins w:id="291" w:author="james wang" w:date="2019-01-08T16:41:00Z"/>
        </w:trPr>
        <w:tc>
          <w:tcPr>
            <w:tcW w:w="787" w:type="pct"/>
          </w:tcPr>
          <w:p w14:paraId="175C0B44" w14:textId="15DF2BEC" w:rsidR="00151CC5" w:rsidRDefault="00151CC5" w:rsidP="00151CC5">
            <w:pPr>
              <w:pStyle w:val="a5"/>
              <w:ind w:firstLineChars="0" w:firstLine="0"/>
              <w:rPr>
                <w:ins w:id="292" w:author="james wang" w:date="2019-01-08T16:41:00Z"/>
                <w:sz w:val="24"/>
                <w:szCs w:val="24"/>
              </w:rPr>
            </w:pPr>
            <w:ins w:id="293" w:author="james wang" w:date="2019-01-25T15:09:00Z">
              <w:r w:rsidRPr="00D73133">
                <w:rPr>
                  <w:rFonts w:hint="eastAsia"/>
                  <w:sz w:val="24"/>
                  <w:szCs w:val="24"/>
                </w:rPr>
                <w:t>t</w:t>
              </w:r>
              <w:r w:rsidRPr="00D73133">
                <w:rPr>
                  <w:sz w:val="24"/>
                  <w:szCs w:val="24"/>
                </w:rPr>
                <w:t>ype</w:t>
              </w:r>
            </w:ins>
          </w:p>
        </w:tc>
        <w:tc>
          <w:tcPr>
            <w:tcW w:w="1191" w:type="pct"/>
          </w:tcPr>
          <w:p w14:paraId="4128EA99" w14:textId="2302EE0A" w:rsidR="00151CC5" w:rsidRDefault="00151CC5" w:rsidP="00151CC5">
            <w:pPr>
              <w:pStyle w:val="a5"/>
              <w:ind w:firstLineChars="0" w:firstLine="0"/>
              <w:rPr>
                <w:ins w:id="294" w:author="james wang" w:date="2019-01-08T16:41:00Z"/>
                <w:sz w:val="24"/>
                <w:szCs w:val="24"/>
              </w:rPr>
            </w:pPr>
            <w:ins w:id="295" w:author="james wang" w:date="2019-01-25T15:09:00Z">
              <w:r w:rsidRPr="00D73133">
                <w:rPr>
                  <w:rFonts w:hint="eastAsia"/>
                  <w:sz w:val="24"/>
                  <w:szCs w:val="24"/>
                </w:rPr>
                <w:t>帧类型</w:t>
              </w:r>
            </w:ins>
          </w:p>
        </w:tc>
        <w:tc>
          <w:tcPr>
            <w:tcW w:w="750" w:type="pct"/>
          </w:tcPr>
          <w:p w14:paraId="59BCC094" w14:textId="47801E4C" w:rsidR="00151CC5" w:rsidRDefault="00151CC5" w:rsidP="00151CC5">
            <w:pPr>
              <w:pStyle w:val="a5"/>
              <w:ind w:firstLineChars="0" w:firstLine="0"/>
              <w:rPr>
                <w:ins w:id="296" w:author="james wang" w:date="2019-01-08T16:41:00Z"/>
                <w:sz w:val="24"/>
                <w:szCs w:val="24"/>
              </w:rPr>
            </w:pPr>
            <w:ins w:id="297" w:author="james wang" w:date="2019-01-25T15:09:00Z">
              <w:r>
                <w:rPr>
                  <w:sz w:val="24"/>
                  <w:szCs w:val="24"/>
                </w:rPr>
                <w:t>string</w:t>
              </w:r>
            </w:ins>
          </w:p>
        </w:tc>
        <w:tc>
          <w:tcPr>
            <w:tcW w:w="752" w:type="pct"/>
          </w:tcPr>
          <w:p w14:paraId="3934D52B" w14:textId="25AF7BDC" w:rsidR="00151CC5" w:rsidRDefault="00151CC5" w:rsidP="00151CC5">
            <w:pPr>
              <w:pStyle w:val="a5"/>
              <w:ind w:firstLineChars="0" w:firstLine="0"/>
              <w:rPr>
                <w:ins w:id="298" w:author="james wang" w:date="2019-01-08T16:41:00Z"/>
                <w:sz w:val="24"/>
                <w:szCs w:val="24"/>
              </w:rPr>
            </w:pPr>
            <w:ins w:id="299" w:author="james wang" w:date="2019-01-25T15:09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1520" w:type="pct"/>
          </w:tcPr>
          <w:p w14:paraId="3AE29F93" w14:textId="582F6AF5" w:rsidR="00151CC5" w:rsidRDefault="00151CC5" w:rsidP="00151CC5">
            <w:pPr>
              <w:pStyle w:val="a5"/>
              <w:ind w:firstLineChars="0" w:firstLine="0"/>
              <w:rPr>
                <w:ins w:id="300" w:author="james wang" w:date="2019-01-08T16:41:00Z"/>
                <w:sz w:val="24"/>
                <w:szCs w:val="24"/>
              </w:rPr>
            </w:pPr>
            <w:ins w:id="301" w:author="james wang" w:date="2019-01-25T15:09:00Z">
              <w:r>
                <w:rPr>
                  <w:rFonts w:hint="eastAsia"/>
                  <w:sz w:val="24"/>
                  <w:szCs w:val="24"/>
                </w:rPr>
                <w:t>04</w:t>
              </w:r>
              <w:r>
                <w:rPr>
                  <w:sz w:val="24"/>
                  <w:szCs w:val="24"/>
                </w:rPr>
                <w:t>(</w:t>
              </w:r>
              <w:r>
                <w:rPr>
                  <w:rFonts w:hint="eastAsia"/>
                  <w:sz w:val="24"/>
                  <w:szCs w:val="24"/>
                </w:rPr>
                <w:t>左高位右低位</w:t>
              </w:r>
              <w:r>
                <w:rPr>
                  <w:sz w:val="24"/>
                  <w:szCs w:val="24"/>
                </w:rPr>
                <w:t>)</w:t>
              </w:r>
            </w:ins>
          </w:p>
        </w:tc>
      </w:tr>
      <w:tr w:rsidR="00151CC5" w14:paraId="7D3E2A2F" w14:textId="77777777" w:rsidTr="0087488C">
        <w:tc>
          <w:tcPr>
            <w:tcW w:w="787" w:type="pct"/>
          </w:tcPr>
          <w:p w14:paraId="2E035EB2" w14:textId="77777777" w:rsidR="00151CC5" w:rsidRDefault="00151CC5" w:rsidP="00151CC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succ</w:t>
            </w:r>
          </w:p>
        </w:tc>
        <w:tc>
          <w:tcPr>
            <w:tcW w:w="1191" w:type="pct"/>
          </w:tcPr>
          <w:p w14:paraId="525492F4" w14:textId="77777777" w:rsidR="00151CC5" w:rsidRDefault="00151CC5" w:rsidP="00151CC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成功结束</w:t>
            </w:r>
          </w:p>
        </w:tc>
        <w:tc>
          <w:tcPr>
            <w:tcW w:w="750" w:type="pct"/>
          </w:tcPr>
          <w:p w14:paraId="11966EA3" w14:textId="77777777" w:rsidR="00151CC5" w:rsidRDefault="00151CC5" w:rsidP="00151CC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752" w:type="pct"/>
          </w:tcPr>
          <w:p w14:paraId="531F2E71" w14:textId="77777777" w:rsidR="00151CC5" w:rsidRDefault="00151CC5" w:rsidP="00151CC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20" w:type="pct"/>
          </w:tcPr>
          <w:p w14:paraId="6E458CF9" w14:textId="77777777" w:rsidR="00151CC5" w:rsidRDefault="00151CC5" w:rsidP="00151CC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succ</w:t>
            </w:r>
          </w:p>
        </w:tc>
      </w:tr>
      <w:tr w:rsidR="00151CC5" w14:paraId="6149209D" w14:textId="77777777" w:rsidTr="0087488C">
        <w:tc>
          <w:tcPr>
            <w:tcW w:w="787" w:type="pct"/>
          </w:tcPr>
          <w:p w14:paraId="54E5457C" w14:textId="77777777" w:rsidR="00151CC5" w:rsidRDefault="00151CC5" w:rsidP="00151CC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fail</w:t>
            </w:r>
          </w:p>
        </w:tc>
        <w:tc>
          <w:tcPr>
            <w:tcW w:w="1191" w:type="pct"/>
          </w:tcPr>
          <w:p w14:paraId="7AA77BFD" w14:textId="77777777" w:rsidR="00151CC5" w:rsidRDefault="00151CC5" w:rsidP="00151CC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返回失败</w:t>
            </w:r>
          </w:p>
        </w:tc>
        <w:tc>
          <w:tcPr>
            <w:tcW w:w="750" w:type="pct"/>
          </w:tcPr>
          <w:p w14:paraId="064C7FDE" w14:textId="77777777" w:rsidR="00151CC5" w:rsidRDefault="00151CC5" w:rsidP="00151CC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752" w:type="pct"/>
          </w:tcPr>
          <w:p w14:paraId="3FD20AF1" w14:textId="77777777" w:rsidR="00151CC5" w:rsidRDefault="00151CC5" w:rsidP="00151CC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20" w:type="pct"/>
          </w:tcPr>
          <w:p w14:paraId="77FA883A" w14:textId="77777777" w:rsidR="00151CC5" w:rsidRDefault="00151CC5" w:rsidP="00151CC5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fail</w:t>
            </w:r>
          </w:p>
        </w:tc>
      </w:tr>
    </w:tbl>
    <w:p w14:paraId="5EAC1F8B" w14:textId="4DB847C2" w:rsidR="001F51F0" w:rsidRDefault="001F51F0" w:rsidP="00AF5AF4">
      <w:pPr>
        <w:rPr>
          <w:sz w:val="32"/>
          <w:szCs w:val="32"/>
          <w:shd w:val="pct15" w:color="auto" w:fill="FFFFFF"/>
        </w:rPr>
      </w:pPr>
    </w:p>
    <w:p w14:paraId="3B5A0869" w14:textId="77777777" w:rsidR="00494054" w:rsidRDefault="00494054" w:rsidP="00E36EF2">
      <w:pPr>
        <w:pStyle w:val="3"/>
        <w:numPr>
          <w:ilvl w:val="1"/>
          <w:numId w:val="13"/>
        </w:numPr>
        <w:rPr>
          <w:shd w:val="pct15" w:color="auto" w:fill="FFFFFF"/>
        </w:rPr>
      </w:pPr>
      <w:r w:rsidRPr="00494054">
        <w:rPr>
          <w:rFonts w:hint="eastAsia"/>
          <w:shd w:val="pct15" w:color="auto" w:fill="FFFFFF"/>
        </w:rPr>
        <w:t>蓝牙开门</w:t>
      </w:r>
    </w:p>
    <w:p w14:paraId="08018508" w14:textId="77777777" w:rsidR="00494054" w:rsidRPr="00E36EF2" w:rsidRDefault="00494054" w:rsidP="00494054">
      <w:pPr>
        <w:pStyle w:val="a5"/>
        <w:numPr>
          <w:ilvl w:val="0"/>
          <w:numId w:val="3"/>
        </w:numPr>
        <w:ind w:firstLineChars="0"/>
        <w:rPr>
          <w:sz w:val="24"/>
          <w:szCs w:val="24"/>
          <w:shd w:val="pct15" w:color="auto" w:fill="FFFFFF"/>
        </w:rPr>
      </w:pPr>
      <w:r w:rsidRPr="00E36EF2">
        <w:rPr>
          <w:rFonts w:hint="eastAsia"/>
          <w:sz w:val="24"/>
          <w:szCs w:val="24"/>
          <w:shd w:val="pct15" w:color="auto" w:fill="FFFFFF"/>
        </w:rPr>
        <w:t>type08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05"/>
        <w:gridCol w:w="1976"/>
        <w:gridCol w:w="1245"/>
        <w:gridCol w:w="1248"/>
        <w:gridCol w:w="2522"/>
      </w:tblGrid>
      <w:tr w:rsidR="00494054" w14:paraId="489B9B52" w14:textId="77777777" w:rsidTr="0087488C">
        <w:tc>
          <w:tcPr>
            <w:tcW w:w="787" w:type="pct"/>
          </w:tcPr>
          <w:p w14:paraId="4BDAA19D" w14:textId="77777777" w:rsidR="00494054" w:rsidRPr="00D73133" w:rsidRDefault="00494054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D73133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191" w:type="pct"/>
          </w:tcPr>
          <w:p w14:paraId="1D76E286" w14:textId="77777777" w:rsidR="00494054" w:rsidRPr="00D73133" w:rsidRDefault="00494054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D73133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50" w:type="pct"/>
          </w:tcPr>
          <w:p w14:paraId="74DCE407" w14:textId="77777777" w:rsidR="00494054" w:rsidRPr="00D73133" w:rsidRDefault="00494054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D7313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52" w:type="pct"/>
          </w:tcPr>
          <w:p w14:paraId="5924C6F8" w14:textId="77777777" w:rsidR="00494054" w:rsidRPr="00D73133" w:rsidRDefault="00494054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位数</w:t>
            </w:r>
          </w:p>
        </w:tc>
        <w:tc>
          <w:tcPr>
            <w:tcW w:w="1520" w:type="pct"/>
          </w:tcPr>
          <w:p w14:paraId="72F1FD9E" w14:textId="77777777" w:rsidR="00494054" w:rsidRPr="00D73133" w:rsidRDefault="00494054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D73133">
              <w:rPr>
                <w:rFonts w:hint="eastAsia"/>
                <w:sz w:val="24"/>
                <w:szCs w:val="24"/>
              </w:rPr>
              <w:t>示例值</w:t>
            </w:r>
          </w:p>
        </w:tc>
      </w:tr>
      <w:tr w:rsidR="0087488C" w14:paraId="7E4BACD3" w14:textId="77777777" w:rsidTr="0087488C">
        <w:tc>
          <w:tcPr>
            <w:tcW w:w="787" w:type="pct"/>
          </w:tcPr>
          <w:p w14:paraId="14A27B9F" w14:textId="084339A7" w:rsidR="0087488C" w:rsidRPr="00D73133" w:rsidRDefault="0087488C" w:rsidP="0087488C">
            <w:pPr>
              <w:pStyle w:val="a5"/>
              <w:ind w:firstLineChars="0" w:firstLine="0"/>
              <w:rPr>
                <w:sz w:val="24"/>
                <w:szCs w:val="24"/>
              </w:rPr>
            </w:pPr>
            <w:ins w:id="302" w:author="james wang" w:date="2019-01-25T15:09:00Z">
              <w:r w:rsidRPr="00D73133">
                <w:rPr>
                  <w:rFonts w:hint="eastAsia"/>
                  <w:sz w:val="24"/>
                  <w:szCs w:val="24"/>
                </w:rPr>
                <w:t>t</w:t>
              </w:r>
              <w:r w:rsidRPr="00D73133">
                <w:rPr>
                  <w:sz w:val="24"/>
                  <w:szCs w:val="24"/>
                </w:rPr>
                <w:t>ype</w:t>
              </w:r>
            </w:ins>
            <w:del w:id="303" w:author="james wang" w:date="2019-01-25T15:09:00Z">
              <w:r w:rsidRPr="00D73133" w:rsidDel="00AC74F5">
                <w:rPr>
                  <w:rFonts w:hint="eastAsia"/>
                  <w:sz w:val="24"/>
                  <w:szCs w:val="24"/>
                </w:rPr>
                <w:delText>t</w:delText>
              </w:r>
              <w:r w:rsidRPr="00D73133" w:rsidDel="00AC74F5">
                <w:rPr>
                  <w:sz w:val="24"/>
                  <w:szCs w:val="24"/>
                </w:rPr>
                <w:delText>ype</w:delText>
              </w:r>
            </w:del>
          </w:p>
        </w:tc>
        <w:tc>
          <w:tcPr>
            <w:tcW w:w="1191" w:type="pct"/>
          </w:tcPr>
          <w:p w14:paraId="386D4CA4" w14:textId="37D7DDC0" w:rsidR="0087488C" w:rsidRPr="00D73133" w:rsidRDefault="0087488C" w:rsidP="0087488C">
            <w:pPr>
              <w:pStyle w:val="a5"/>
              <w:ind w:firstLineChars="0" w:firstLine="0"/>
              <w:rPr>
                <w:sz w:val="24"/>
                <w:szCs w:val="24"/>
              </w:rPr>
            </w:pPr>
            <w:ins w:id="304" w:author="james wang" w:date="2019-01-25T15:09:00Z">
              <w:r w:rsidRPr="00D73133">
                <w:rPr>
                  <w:rFonts w:hint="eastAsia"/>
                  <w:sz w:val="24"/>
                  <w:szCs w:val="24"/>
                </w:rPr>
                <w:t>帧类型</w:t>
              </w:r>
            </w:ins>
            <w:del w:id="305" w:author="james wang" w:date="2019-01-25T15:09:00Z">
              <w:r w:rsidRPr="00D73133" w:rsidDel="00AC74F5">
                <w:rPr>
                  <w:rFonts w:hint="eastAsia"/>
                  <w:sz w:val="24"/>
                  <w:szCs w:val="24"/>
                </w:rPr>
                <w:delText>帧类型</w:delText>
              </w:r>
            </w:del>
          </w:p>
        </w:tc>
        <w:tc>
          <w:tcPr>
            <w:tcW w:w="750" w:type="pct"/>
          </w:tcPr>
          <w:p w14:paraId="54220D2A" w14:textId="36756574" w:rsidR="0087488C" w:rsidRPr="00D73133" w:rsidRDefault="0087488C" w:rsidP="0087488C">
            <w:pPr>
              <w:pStyle w:val="a5"/>
              <w:ind w:firstLineChars="0" w:firstLine="0"/>
              <w:rPr>
                <w:sz w:val="24"/>
                <w:szCs w:val="24"/>
              </w:rPr>
            </w:pPr>
            <w:ins w:id="306" w:author="james wang" w:date="2019-01-25T15:09:00Z">
              <w:r>
                <w:rPr>
                  <w:sz w:val="24"/>
                  <w:szCs w:val="24"/>
                </w:rPr>
                <w:t>string</w:t>
              </w:r>
            </w:ins>
            <w:del w:id="307" w:author="james wang" w:date="2019-01-25T15:09:00Z">
              <w:r w:rsidRPr="00D73133" w:rsidDel="00AC74F5">
                <w:rPr>
                  <w:rFonts w:hint="eastAsia"/>
                  <w:sz w:val="24"/>
                  <w:szCs w:val="24"/>
                </w:rPr>
                <w:delText>b</w:delText>
              </w:r>
              <w:r w:rsidRPr="00D73133" w:rsidDel="00AC74F5">
                <w:rPr>
                  <w:sz w:val="24"/>
                  <w:szCs w:val="24"/>
                </w:rPr>
                <w:delText>yte</w:delText>
              </w:r>
            </w:del>
          </w:p>
        </w:tc>
        <w:tc>
          <w:tcPr>
            <w:tcW w:w="752" w:type="pct"/>
          </w:tcPr>
          <w:p w14:paraId="395FD914" w14:textId="39235C93" w:rsidR="0087488C" w:rsidRPr="00D73133" w:rsidRDefault="0087488C" w:rsidP="0087488C">
            <w:pPr>
              <w:pStyle w:val="a5"/>
              <w:ind w:firstLineChars="0" w:firstLine="0"/>
              <w:rPr>
                <w:sz w:val="24"/>
                <w:szCs w:val="24"/>
              </w:rPr>
            </w:pPr>
            <w:ins w:id="308" w:author="james wang" w:date="2019-01-25T15:09:00Z">
              <w:r>
                <w:rPr>
                  <w:sz w:val="24"/>
                  <w:szCs w:val="24"/>
                </w:rPr>
                <w:t>2</w:t>
              </w:r>
            </w:ins>
            <w:del w:id="309" w:author="james wang" w:date="2019-01-25T15:09:00Z">
              <w:r w:rsidDel="00AC74F5">
                <w:rPr>
                  <w:rFonts w:hint="eastAsia"/>
                  <w:sz w:val="24"/>
                  <w:szCs w:val="24"/>
                </w:rPr>
                <w:delText>1</w:delText>
              </w:r>
            </w:del>
          </w:p>
        </w:tc>
        <w:tc>
          <w:tcPr>
            <w:tcW w:w="1520" w:type="pct"/>
          </w:tcPr>
          <w:p w14:paraId="2D179F6C" w14:textId="639B4798" w:rsidR="0087488C" w:rsidRPr="00D73133" w:rsidRDefault="0087488C" w:rsidP="0087488C">
            <w:pPr>
              <w:pStyle w:val="a5"/>
              <w:ind w:firstLineChars="0" w:firstLine="0"/>
              <w:rPr>
                <w:sz w:val="24"/>
                <w:szCs w:val="24"/>
              </w:rPr>
            </w:pPr>
            <w:ins w:id="310" w:author="james wang" w:date="2019-01-25T15:09:00Z">
              <w:r>
                <w:rPr>
                  <w:rFonts w:hint="eastAsia"/>
                  <w:sz w:val="24"/>
                  <w:szCs w:val="24"/>
                </w:rPr>
                <w:t>08</w:t>
              </w:r>
              <w:r>
                <w:rPr>
                  <w:sz w:val="24"/>
                  <w:szCs w:val="24"/>
                </w:rPr>
                <w:t>(</w:t>
              </w:r>
              <w:r>
                <w:rPr>
                  <w:rFonts w:hint="eastAsia"/>
                  <w:sz w:val="24"/>
                  <w:szCs w:val="24"/>
                </w:rPr>
                <w:t>左高位右低位</w:t>
              </w:r>
              <w:r>
                <w:rPr>
                  <w:sz w:val="24"/>
                  <w:szCs w:val="24"/>
                </w:rPr>
                <w:t>)</w:t>
              </w:r>
            </w:ins>
            <w:del w:id="311" w:author="james wang" w:date="2019-01-25T15:09:00Z">
              <w:r w:rsidDel="00AC74F5">
                <w:rPr>
                  <w:rFonts w:hint="eastAsia"/>
                  <w:sz w:val="24"/>
                  <w:szCs w:val="24"/>
                </w:rPr>
                <w:delText>08</w:delText>
              </w:r>
            </w:del>
          </w:p>
        </w:tc>
      </w:tr>
      <w:tr w:rsidR="00494054" w:rsidDel="00B06C4D" w14:paraId="4ABC3D10" w14:textId="01515540" w:rsidTr="0087488C">
        <w:trPr>
          <w:del w:id="312" w:author="james wang" w:date="2019-01-25T16:00:00Z"/>
        </w:trPr>
        <w:tc>
          <w:tcPr>
            <w:tcW w:w="787" w:type="pct"/>
          </w:tcPr>
          <w:p w14:paraId="38321C81" w14:textId="36879932" w:rsidR="00494054" w:rsidRPr="00D73133" w:rsidDel="00B06C4D" w:rsidRDefault="002E0E84" w:rsidP="00CD10EA">
            <w:pPr>
              <w:pStyle w:val="a5"/>
              <w:ind w:firstLineChars="0" w:firstLine="0"/>
              <w:rPr>
                <w:del w:id="313" w:author="james wang" w:date="2019-01-25T16:00:00Z"/>
                <w:sz w:val="24"/>
                <w:szCs w:val="24"/>
              </w:rPr>
            </w:pPr>
            <w:del w:id="314" w:author="james wang" w:date="2019-01-25T16:00:00Z">
              <w:r w:rsidDel="00B06C4D">
                <w:rPr>
                  <w:sz w:val="24"/>
                  <w:szCs w:val="24"/>
                </w:rPr>
                <w:delText>m</w:delText>
              </w:r>
              <w:r w:rsidDel="00B06C4D">
                <w:rPr>
                  <w:rFonts w:hint="eastAsia"/>
                  <w:sz w:val="24"/>
                  <w:szCs w:val="24"/>
                </w:rPr>
                <w:delText>ac</w:delText>
              </w:r>
            </w:del>
          </w:p>
        </w:tc>
        <w:tc>
          <w:tcPr>
            <w:tcW w:w="1191" w:type="pct"/>
          </w:tcPr>
          <w:p w14:paraId="757C5275" w14:textId="34A97F59" w:rsidR="00494054" w:rsidRPr="00D73133" w:rsidDel="00B06C4D" w:rsidRDefault="00D44D7A" w:rsidP="00CD10EA">
            <w:pPr>
              <w:pStyle w:val="a5"/>
              <w:ind w:firstLineChars="0" w:firstLine="0"/>
              <w:rPr>
                <w:del w:id="315" w:author="james wang" w:date="2019-01-25T16:00:00Z"/>
                <w:sz w:val="24"/>
                <w:szCs w:val="24"/>
              </w:rPr>
            </w:pPr>
            <w:del w:id="316" w:author="james wang" w:date="2019-01-25T16:00:00Z">
              <w:r w:rsidDel="00B06C4D">
                <w:rPr>
                  <w:rFonts w:hint="eastAsia"/>
                  <w:sz w:val="24"/>
                  <w:szCs w:val="24"/>
                </w:rPr>
                <w:delText>设备</w:delText>
              </w:r>
              <w:r w:rsidR="002E0E84" w:rsidDel="00B06C4D">
                <w:rPr>
                  <w:rFonts w:hint="eastAsia"/>
                  <w:sz w:val="24"/>
                  <w:szCs w:val="24"/>
                </w:rPr>
                <w:delText>mac地址</w:delText>
              </w:r>
            </w:del>
          </w:p>
        </w:tc>
        <w:tc>
          <w:tcPr>
            <w:tcW w:w="750" w:type="pct"/>
          </w:tcPr>
          <w:p w14:paraId="3D744B4A" w14:textId="2E107954" w:rsidR="00494054" w:rsidRPr="00D73133" w:rsidDel="00B06C4D" w:rsidRDefault="00494054" w:rsidP="00CD10EA">
            <w:pPr>
              <w:pStyle w:val="a5"/>
              <w:ind w:firstLineChars="0" w:firstLine="0"/>
              <w:rPr>
                <w:del w:id="317" w:author="james wang" w:date="2019-01-25T16:00:00Z"/>
                <w:sz w:val="24"/>
                <w:szCs w:val="24"/>
              </w:rPr>
            </w:pPr>
            <w:del w:id="318" w:author="james wang" w:date="2019-01-25T16:00:00Z">
              <w:r w:rsidDel="00B06C4D">
                <w:rPr>
                  <w:sz w:val="24"/>
                  <w:szCs w:val="24"/>
                </w:rPr>
                <w:delText>S</w:delText>
              </w:r>
              <w:r w:rsidDel="00B06C4D">
                <w:rPr>
                  <w:rFonts w:hint="eastAsia"/>
                  <w:sz w:val="24"/>
                  <w:szCs w:val="24"/>
                </w:rPr>
                <w:delText>tring</w:delText>
              </w:r>
            </w:del>
          </w:p>
        </w:tc>
        <w:tc>
          <w:tcPr>
            <w:tcW w:w="752" w:type="pct"/>
          </w:tcPr>
          <w:p w14:paraId="3179283B" w14:textId="540E534F" w:rsidR="00494054" w:rsidDel="00B06C4D" w:rsidRDefault="002E0E84" w:rsidP="00CD10EA">
            <w:pPr>
              <w:pStyle w:val="a5"/>
              <w:ind w:firstLineChars="0" w:firstLine="0"/>
              <w:rPr>
                <w:del w:id="319" w:author="james wang" w:date="2019-01-25T16:00:00Z"/>
                <w:sz w:val="24"/>
                <w:szCs w:val="24"/>
              </w:rPr>
            </w:pPr>
            <w:del w:id="320" w:author="james wang" w:date="2019-01-25T16:00:00Z">
              <w:r w:rsidDel="00B06C4D">
                <w:rPr>
                  <w:rFonts w:hint="eastAsia"/>
                  <w:sz w:val="24"/>
                  <w:szCs w:val="24"/>
                </w:rPr>
                <w:delText>24</w:delText>
              </w:r>
            </w:del>
          </w:p>
        </w:tc>
        <w:tc>
          <w:tcPr>
            <w:tcW w:w="1520" w:type="pct"/>
          </w:tcPr>
          <w:p w14:paraId="10092AD1" w14:textId="1E496917" w:rsidR="00494054" w:rsidDel="00B06C4D" w:rsidRDefault="002E0E84" w:rsidP="00CD10EA">
            <w:pPr>
              <w:pStyle w:val="a5"/>
              <w:ind w:firstLineChars="0" w:firstLine="0"/>
              <w:rPr>
                <w:del w:id="321" w:author="james wang" w:date="2019-01-25T16:00:00Z"/>
                <w:sz w:val="24"/>
                <w:szCs w:val="24"/>
              </w:rPr>
            </w:pPr>
            <w:del w:id="322" w:author="james wang" w:date="2019-01-25T16:00:00Z">
              <w:r w:rsidDel="00B06C4D">
                <w:rPr>
                  <w:rFonts w:ascii="微软雅黑" w:eastAsia="微软雅黑" w:hAnsi="微软雅黑" w:hint="eastAsia"/>
                  <w:sz w:val="15"/>
                  <w:szCs w:val="15"/>
                </w:rPr>
                <w:delText>1234567890ab1234567890ab</w:delText>
              </w:r>
            </w:del>
          </w:p>
        </w:tc>
      </w:tr>
      <w:tr w:rsidR="00494054" w:rsidDel="00DB79B6" w14:paraId="458D1BFD" w14:textId="52E95EA2" w:rsidTr="0087488C">
        <w:trPr>
          <w:del w:id="323" w:author="james wang" w:date="2019-01-28T17:48:00Z"/>
        </w:trPr>
        <w:tc>
          <w:tcPr>
            <w:tcW w:w="787" w:type="pct"/>
          </w:tcPr>
          <w:p w14:paraId="327F5DF0" w14:textId="482E2127" w:rsidR="00494054" w:rsidDel="00DB79B6" w:rsidRDefault="00494054" w:rsidP="00CD10EA">
            <w:pPr>
              <w:pStyle w:val="a5"/>
              <w:ind w:firstLineChars="0" w:firstLine="0"/>
              <w:rPr>
                <w:del w:id="324" w:author="james wang" w:date="2019-01-28T17:48:00Z"/>
                <w:sz w:val="24"/>
                <w:szCs w:val="24"/>
              </w:rPr>
            </w:pPr>
            <w:del w:id="325" w:author="james wang" w:date="2019-01-28T17:48:00Z">
              <w:r w:rsidDel="00DB79B6">
                <w:rPr>
                  <w:sz w:val="24"/>
                  <w:szCs w:val="24"/>
                </w:rPr>
                <w:delText>p</w:delText>
              </w:r>
              <w:r w:rsidDel="00DB79B6">
                <w:rPr>
                  <w:rFonts w:hint="eastAsia"/>
                  <w:sz w:val="24"/>
                  <w:szCs w:val="24"/>
                </w:rPr>
                <w:delText>assword</w:delText>
              </w:r>
            </w:del>
          </w:p>
        </w:tc>
        <w:tc>
          <w:tcPr>
            <w:tcW w:w="1191" w:type="pct"/>
          </w:tcPr>
          <w:p w14:paraId="5B4392D5" w14:textId="12DE1A1F" w:rsidR="00494054" w:rsidDel="00DB79B6" w:rsidRDefault="0040035F" w:rsidP="00CD10EA">
            <w:pPr>
              <w:pStyle w:val="a5"/>
              <w:ind w:firstLineChars="0" w:firstLine="0"/>
              <w:rPr>
                <w:del w:id="326" w:author="james wang" w:date="2019-01-28T17:48:00Z"/>
                <w:sz w:val="24"/>
                <w:szCs w:val="24"/>
              </w:rPr>
            </w:pPr>
            <w:del w:id="327" w:author="james wang" w:date="2019-01-25T15:13:00Z">
              <w:r w:rsidDel="00CD10EA">
                <w:rPr>
                  <w:rFonts w:hint="eastAsia"/>
                  <w:sz w:val="24"/>
                  <w:szCs w:val="24"/>
                </w:rPr>
                <w:delText>门锁密码</w:delText>
              </w:r>
            </w:del>
          </w:p>
        </w:tc>
        <w:tc>
          <w:tcPr>
            <w:tcW w:w="750" w:type="pct"/>
          </w:tcPr>
          <w:p w14:paraId="4A64DCA1" w14:textId="7B7E6BBF" w:rsidR="00494054" w:rsidDel="00DB79B6" w:rsidRDefault="00494054" w:rsidP="00CD10EA">
            <w:pPr>
              <w:pStyle w:val="a5"/>
              <w:ind w:firstLineChars="0" w:firstLine="0"/>
              <w:rPr>
                <w:del w:id="328" w:author="james wang" w:date="2019-01-28T17:48:00Z"/>
                <w:sz w:val="24"/>
                <w:szCs w:val="24"/>
              </w:rPr>
            </w:pPr>
            <w:del w:id="329" w:author="james wang" w:date="2019-01-28T17:48:00Z">
              <w:r w:rsidDel="00DB79B6">
                <w:rPr>
                  <w:sz w:val="24"/>
                  <w:szCs w:val="24"/>
                </w:rPr>
                <w:delText>S</w:delText>
              </w:r>
              <w:r w:rsidDel="00DB79B6">
                <w:rPr>
                  <w:rFonts w:hint="eastAsia"/>
                  <w:sz w:val="24"/>
                  <w:szCs w:val="24"/>
                </w:rPr>
                <w:delText>tring</w:delText>
              </w:r>
            </w:del>
          </w:p>
        </w:tc>
        <w:tc>
          <w:tcPr>
            <w:tcW w:w="752" w:type="pct"/>
          </w:tcPr>
          <w:p w14:paraId="1A70F1DE" w14:textId="46E0DB65" w:rsidR="00494054" w:rsidDel="00DB79B6" w:rsidRDefault="00494054" w:rsidP="00CD10EA">
            <w:pPr>
              <w:pStyle w:val="a5"/>
              <w:ind w:firstLineChars="0" w:firstLine="0"/>
              <w:rPr>
                <w:del w:id="330" w:author="james wang" w:date="2019-01-28T17:48:00Z"/>
                <w:sz w:val="24"/>
                <w:szCs w:val="24"/>
              </w:rPr>
            </w:pPr>
            <w:del w:id="331" w:author="james wang" w:date="2019-01-28T17:48:00Z">
              <w:r w:rsidDel="00DB79B6">
                <w:rPr>
                  <w:rFonts w:hint="eastAsia"/>
                  <w:sz w:val="24"/>
                  <w:szCs w:val="24"/>
                </w:rPr>
                <w:delText>6</w:delText>
              </w:r>
            </w:del>
          </w:p>
        </w:tc>
        <w:tc>
          <w:tcPr>
            <w:tcW w:w="1520" w:type="pct"/>
          </w:tcPr>
          <w:p w14:paraId="79FBA245" w14:textId="26ACEC13" w:rsidR="00494054" w:rsidDel="00DB79B6" w:rsidRDefault="00494054" w:rsidP="00CD10EA">
            <w:pPr>
              <w:pStyle w:val="a5"/>
              <w:ind w:firstLineChars="0" w:firstLine="0"/>
              <w:rPr>
                <w:del w:id="332" w:author="james wang" w:date="2019-01-28T17:48:00Z"/>
                <w:sz w:val="24"/>
                <w:szCs w:val="24"/>
              </w:rPr>
            </w:pPr>
            <w:del w:id="333" w:author="james wang" w:date="2019-01-28T17:48:00Z">
              <w:r w:rsidDel="00DB79B6">
                <w:rPr>
                  <w:rFonts w:hint="eastAsia"/>
                  <w:sz w:val="24"/>
                  <w:szCs w:val="24"/>
                </w:rPr>
                <w:delText>654321</w:delText>
              </w:r>
            </w:del>
          </w:p>
        </w:tc>
      </w:tr>
      <w:tr w:rsidR="00A160BE" w14:paraId="0B8FAEEC" w14:textId="77777777" w:rsidTr="0087488C">
        <w:trPr>
          <w:ins w:id="334" w:author="james wang" w:date="2019-01-25T15:53:00Z"/>
        </w:trPr>
        <w:tc>
          <w:tcPr>
            <w:tcW w:w="787" w:type="pct"/>
          </w:tcPr>
          <w:p w14:paraId="027E9E69" w14:textId="4FAF64AA" w:rsidR="00A160BE" w:rsidRDefault="00A160BE" w:rsidP="00CD10EA">
            <w:pPr>
              <w:pStyle w:val="a5"/>
              <w:ind w:firstLineChars="0" w:firstLine="0"/>
              <w:rPr>
                <w:ins w:id="335" w:author="james wang" w:date="2019-01-25T15:53:00Z"/>
                <w:sz w:val="24"/>
                <w:szCs w:val="24"/>
              </w:rPr>
            </w:pPr>
            <w:ins w:id="336" w:author="james wang" w:date="2019-01-25T15:54:00Z">
              <w:r>
                <w:rPr>
                  <w:sz w:val="24"/>
                  <w:szCs w:val="24"/>
                </w:rPr>
                <w:t>p</w:t>
              </w:r>
              <w:r>
                <w:rPr>
                  <w:rFonts w:hint="eastAsia"/>
                  <w:sz w:val="24"/>
                  <w:szCs w:val="24"/>
                </w:rPr>
                <w:t>assword</w:t>
              </w:r>
            </w:ins>
          </w:p>
        </w:tc>
        <w:tc>
          <w:tcPr>
            <w:tcW w:w="1191" w:type="pct"/>
          </w:tcPr>
          <w:p w14:paraId="4E8FE1E8" w14:textId="787658C1" w:rsidR="00A160BE" w:rsidRDefault="00A160BE" w:rsidP="00CD10EA">
            <w:pPr>
              <w:pStyle w:val="a5"/>
              <w:ind w:firstLineChars="0" w:firstLine="0"/>
              <w:rPr>
                <w:ins w:id="337" w:author="james wang" w:date="2019-01-25T15:53:00Z"/>
                <w:sz w:val="24"/>
                <w:szCs w:val="24"/>
              </w:rPr>
            </w:pPr>
            <w:ins w:id="338" w:author="james wang" w:date="2019-01-25T15:54:00Z">
              <w:r w:rsidRPr="00DB79B6">
                <w:rPr>
                  <w:rFonts w:hint="eastAsia"/>
                  <w:sz w:val="18"/>
                  <w:szCs w:val="18"/>
                  <w:rPrChange w:id="339" w:author="james wang" w:date="2019-01-28T17:50:00Z">
                    <w:rPr>
                      <w:rFonts w:hint="eastAsia"/>
                      <w:sz w:val="24"/>
                      <w:szCs w:val="24"/>
                    </w:rPr>
                  </w:rPrChange>
                </w:rPr>
                <w:t>固定密码</w:t>
              </w:r>
            </w:ins>
            <w:ins w:id="340" w:author="james wang" w:date="2019-01-28T17:50:00Z">
              <w:r w:rsidR="00DB79B6" w:rsidRPr="00DB79B6">
                <w:rPr>
                  <w:rFonts w:hint="eastAsia"/>
                  <w:sz w:val="18"/>
                  <w:szCs w:val="18"/>
                  <w:rPrChange w:id="341" w:author="james wang" w:date="2019-01-28T17:50:00Z">
                    <w:rPr>
                      <w:rFonts w:hint="eastAsia"/>
                      <w:sz w:val="24"/>
                      <w:szCs w:val="24"/>
                    </w:rPr>
                  </w:rPrChange>
                </w:rPr>
                <w:t>（或配对密</w:t>
              </w:r>
              <w:r w:rsidR="00DB79B6">
                <w:rPr>
                  <w:rFonts w:hint="eastAsia"/>
                  <w:sz w:val="18"/>
                  <w:szCs w:val="18"/>
                </w:rPr>
                <w:t>码</w:t>
              </w:r>
            </w:ins>
            <w:ins w:id="342" w:author="james wang" w:date="2019-01-28T17:51:00Z">
              <w:r w:rsidR="00DB79B6">
                <w:rPr>
                  <w:rFonts w:hint="eastAsia"/>
                  <w:sz w:val="18"/>
                  <w:szCs w:val="18"/>
                </w:rPr>
                <w:t>）</w:t>
              </w:r>
            </w:ins>
          </w:p>
        </w:tc>
        <w:tc>
          <w:tcPr>
            <w:tcW w:w="750" w:type="pct"/>
          </w:tcPr>
          <w:p w14:paraId="00DA713B" w14:textId="70C15FDB" w:rsidR="00A160BE" w:rsidRDefault="00A160BE" w:rsidP="00CD10EA">
            <w:pPr>
              <w:pStyle w:val="a5"/>
              <w:ind w:firstLineChars="0" w:firstLine="0"/>
              <w:rPr>
                <w:ins w:id="343" w:author="james wang" w:date="2019-01-25T15:53:00Z"/>
                <w:sz w:val="24"/>
                <w:szCs w:val="24"/>
              </w:rPr>
            </w:pPr>
            <w:ins w:id="344" w:author="james wang" w:date="2019-01-25T15:54:00Z">
              <w:r>
                <w:rPr>
                  <w:rFonts w:hint="eastAsia"/>
                  <w:sz w:val="24"/>
                  <w:szCs w:val="24"/>
                </w:rPr>
                <w:t>String</w:t>
              </w:r>
            </w:ins>
          </w:p>
        </w:tc>
        <w:tc>
          <w:tcPr>
            <w:tcW w:w="752" w:type="pct"/>
          </w:tcPr>
          <w:p w14:paraId="573696C9" w14:textId="45874A92" w:rsidR="00A160BE" w:rsidRDefault="00A160BE" w:rsidP="00CD10EA">
            <w:pPr>
              <w:pStyle w:val="a5"/>
              <w:ind w:firstLineChars="0" w:firstLine="0"/>
              <w:rPr>
                <w:ins w:id="345" w:author="james wang" w:date="2019-01-25T15:53:00Z"/>
                <w:sz w:val="24"/>
                <w:szCs w:val="24"/>
              </w:rPr>
            </w:pPr>
            <w:ins w:id="346" w:author="james wang" w:date="2019-01-25T15:54:00Z">
              <w:r>
                <w:rPr>
                  <w:rFonts w:hint="eastAsia"/>
                  <w:sz w:val="24"/>
                  <w:szCs w:val="24"/>
                </w:rPr>
                <w:t>6</w:t>
              </w:r>
            </w:ins>
          </w:p>
        </w:tc>
        <w:tc>
          <w:tcPr>
            <w:tcW w:w="1520" w:type="pct"/>
          </w:tcPr>
          <w:p w14:paraId="64437941" w14:textId="44308D98" w:rsidR="00A160BE" w:rsidRDefault="00A160BE" w:rsidP="00CD10EA">
            <w:pPr>
              <w:pStyle w:val="a5"/>
              <w:ind w:firstLineChars="0" w:firstLine="0"/>
              <w:rPr>
                <w:ins w:id="347" w:author="james wang" w:date="2019-01-25T15:53:00Z"/>
                <w:sz w:val="24"/>
                <w:szCs w:val="24"/>
              </w:rPr>
            </w:pPr>
            <w:ins w:id="348" w:author="james wang" w:date="2019-01-25T15:54:00Z">
              <w:r>
                <w:rPr>
                  <w:rFonts w:hint="eastAsia"/>
                  <w:sz w:val="24"/>
                  <w:szCs w:val="24"/>
                </w:rPr>
                <w:t>654321</w:t>
              </w:r>
            </w:ins>
          </w:p>
        </w:tc>
      </w:tr>
      <w:tr w:rsidR="00494054" w14:paraId="747093F8" w14:textId="77777777" w:rsidTr="00CD10EA">
        <w:tc>
          <w:tcPr>
            <w:tcW w:w="5000" w:type="pct"/>
            <w:gridSpan w:val="5"/>
          </w:tcPr>
          <w:p w14:paraId="51779A8A" w14:textId="77777777" w:rsidR="00494054" w:rsidRDefault="00494054" w:rsidP="0040035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  <w:tr w:rsidR="0087488C" w14:paraId="3221C1E5" w14:textId="77777777" w:rsidTr="0087488C">
        <w:trPr>
          <w:ins w:id="349" w:author="james wang" w:date="2019-01-08T16:42:00Z"/>
        </w:trPr>
        <w:tc>
          <w:tcPr>
            <w:tcW w:w="787" w:type="pct"/>
          </w:tcPr>
          <w:p w14:paraId="28FAB5BE" w14:textId="2D765357" w:rsidR="0087488C" w:rsidRDefault="0087488C" w:rsidP="0087488C">
            <w:pPr>
              <w:pStyle w:val="a5"/>
              <w:ind w:firstLineChars="0" w:firstLine="0"/>
              <w:rPr>
                <w:ins w:id="350" w:author="james wang" w:date="2019-01-08T16:42:00Z"/>
                <w:sz w:val="24"/>
                <w:szCs w:val="24"/>
              </w:rPr>
            </w:pPr>
            <w:ins w:id="351" w:author="james wang" w:date="2019-01-25T15:09:00Z">
              <w:r w:rsidRPr="00D73133">
                <w:rPr>
                  <w:rFonts w:hint="eastAsia"/>
                  <w:sz w:val="24"/>
                  <w:szCs w:val="24"/>
                </w:rPr>
                <w:t>t</w:t>
              </w:r>
              <w:r w:rsidRPr="00D73133">
                <w:rPr>
                  <w:sz w:val="24"/>
                  <w:szCs w:val="24"/>
                </w:rPr>
                <w:t>ype</w:t>
              </w:r>
            </w:ins>
          </w:p>
        </w:tc>
        <w:tc>
          <w:tcPr>
            <w:tcW w:w="1191" w:type="pct"/>
          </w:tcPr>
          <w:p w14:paraId="351B0A46" w14:textId="43E45A6A" w:rsidR="0087488C" w:rsidRDefault="0087488C" w:rsidP="0087488C">
            <w:pPr>
              <w:pStyle w:val="a5"/>
              <w:ind w:firstLineChars="0" w:firstLine="0"/>
              <w:rPr>
                <w:ins w:id="352" w:author="james wang" w:date="2019-01-08T16:42:00Z"/>
                <w:sz w:val="24"/>
                <w:szCs w:val="24"/>
              </w:rPr>
            </w:pPr>
            <w:ins w:id="353" w:author="james wang" w:date="2019-01-25T15:09:00Z">
              <w:r w:rsidRPr="00D73133">
                <w:rPr>
                  <w:rFonts w:hint="eastAsia"/>
                  <w:sz w:val="24"/>
                  <w:szCs w:val="24"/>
                </w:rPr>
                <w:t>帧类型</w:t>
              </w:r>
            </w:ins>
          </w:p>
        </w:tc>
        <w:tc>
          <w:tcPr>
            <w:tcW w:w="750" w:type="pct"/>
          </w:tcPr>
          <w:p w14:paraId="6965E782" w14:textId="456284A8" w:rsidR="0087488C" w:rsidRDefault="0087488C" w:rsidP="0087488C">
            <w:pPr>
              <w:pStyle w:val="a5"/>
              <w:ind w:firstLineChars="0" w:firstLine="0"/>
              <w:rPr>
                <w:ins w:id="354" w:author="james wang" w:date="2019-01-08T16:42:00Z"/>
                <w:sz w:val="24"/>
                <w:szCs w:val="24"/>
              </w:rPr>
            </w:pPr>
            <w:ins w:id="355" w:author="james wang" w:date="2019-01-25T15:09:00Z">
              <w:r>
                <w:rPr>
                  <w:sz w:val="24"/>
                  <w:szCs w:val="24"/>
                </w:rPr>
                <w:t>string</w:t>
              </w:r>
            </w:ins>
          </w:p>
        </w:tc>
        <w:tc>
          <w:tcPr>
            <w:tcW w:w="752" w:type="pct"/>
          </w:tcPr>
          <w:p w14:paraId="056F5C64" w14:textId="4E4E5315" w:rsidR="0087488C" w:rsidRDefault="0087488C" w:rsidP="0087488C">
            <w:pPr>
              <w:pStyle w:val="a5"/>
              <w:ind w:firstLineChars="0" w:firstLine="0"/>
              <w:rPr>
                <w:ins w:id="356" w:author="james wang" w:date="2019-01-08T16:42:00Z"/>
                <w:sz w:val="24"/>
                <w:szCs w:val="24"/>
              </w:rPr>
            </w:pPr>
            <w:ins w:id="357" w:author="james wang" w:date="2019-01-25T15:09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1520" w:type="pct"/>
          </w:tcPr>
          <w:p w14:paraId="1C382CF7" w14:textId="364B3D36" w:rsidR="0087488C" w:rsidDel="00AC6B2F" w:rsidRDefault="0087488C" w:rsidP="0087488C">
            <w:pPr>
              <w:pStyle w:val="a5"/>
              <w:ind w:firstLineChars="0" w:firstLine="0"/>
              <w:rPr>
                <w:ins w:id="358" w:author="james wang" w:date="2019-01-08T16:42:00Z"/>
                <w:sz w:val="24"/>
                <w:szCs w:val="24"/>
              </w:rPr>
            </w:pPr>
            <w:ins w:id="359" w:author="james wang" w:date="2019-01-25T15:09:00Z">
              <w:r>
                <w:rPr>
                  <w:rFonts w:hint="eastAsia"/>
                  <w:sz w:val="24"/>
                  <w:szCs w:val="24"/>
                </w:rPr>
                <w:t>08</w:t>
              </w:r>
              <w:r>
                <w:rPr>
                  <w:sz w:val="24"/>
                  <w:szCs w:val="24"/>
                </w:rPr>
                <w:t>(</w:t>
              </w:r>
              <w:r>
                <w:rPr>
                  <w:rFonts w:hint="eastAsia"/>
                  <w:sz w:val="24"/>
                  <w:szCs w:val="24"/>
                </w:rPr>
                <w:t>左高位右低位</w:t>
              </w:r>
              <w:r>
                <w:rPr>
                  <w:sz w:val="24"/>
                  <w:szCs w:val="24"/>
                </w:rPr>
                <w:t>)</w:t>
              </w:r>
            </w:ins>
          </w:p>
        </w:tc>
      </w:tr>
      <w:tr w:rsidR="00494054" w14:paraId="14078EAE" w14:textId="77777777" w:rsidTr="0087488C">
        <w:tc>
          <w:tcPr>
            <w:tcW w:w="787" w:type="pct"/>
          </w:tcPr>
          <w:p w14:paraId="1DE98A41" w14:textId="77777777" w:rsidR="00494054" w:rsidRDefault="00494054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succ</w:t>
            </w:r>
          </w:p>
        </w:tc>
        <w:tc>
          <w:tcPr>
            <w:tcW w:w="1191" w:type="pct"/>
          </w:tcPr>
          <w:p w14:paraId="2369AE84" w14:textId="77777777" w:rsidR="00494054" w:rsidRDefault="00494054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成功结束</w:t>
            </w:r>
          </w:p>
        </w:tc>
        <w:tc>
          <w:tcPr>
            <w:tcW w:w="750" w:type="pct"/>
          </w:tcPr>
          <w:p w14:paraId="2858BBB2" w14:textId="77777777" w:rsidR="00494054" w:rsidRDefault="00494054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752" w:type="pct"/>
          </w:tcPr>
          <w:p w14:paraId="6F2568EA" w14:textId="77777777" w:rsidR="00494054" w:rsidRDefault="00494054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20" w:type="pct"/>
          </w:tcPr>
          <w:p w14:paraId="0936BD44" w14:textId="7ED04C29" w:rsidR="00494054" w:rsidRDefault="00E550A7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commentRangeStart w:id="360"/>
            <w:del w:id="361" w:author="james wang" w:date="2019-01-08T16:42:00Z">
              <w:r w:rsidDel="00AC6B2F">
                <w:rPr>
                  <w:sz w:val="24"/>
                  <w:szCs w:val="24"/>
                </w:rPr>
                <w:delText>o</w:delText>
              </w:r>
              <w:r w:rsidDel="00AC6B2F">
                <w:rPr>
                  <w:rFonts w:hint="eastAsia"/>
                  <w:sz w:val="24"/>
                  <w:szCs w:val="24"/>
                </w:rPr>
                <w:delText>pen</w:delText>
              </w:r>
            </w:del>
            <w:del w:id="362" w:author="james wang" w:date="2019-01-08T16:44:00Z">
              <w:r w:rsidDel="00616A1D">
                <w:rPr>
                  <w:sz w:val="24"/>
                  <w:szCs w:val="24"/>
                </w:rPr>
                <w:delText>S</w:delText>
              </w:r>
            </w:del>
            <w:ins w:id="363" w:author="james wang" w:date="2019-01-08T16:44:00Z">
              <w:r w:rsidR="00616A1D">
                <w:rPr>
                  <w:rFonts w:hint="eastAsia"/>
                  <w:sz w:val="24"/>
                  <w:szCs w:val="24"/>
                </w:rPr>
                <w:t>s</w:t>
              </w:r>
            </w:ins>
            <w:r>
              <w:rPr>
                <w:sz w:val="24"/>
                <w:szCs w:val="24"/>
              </w:rPr>
              <w:t>ucc</w:t>
            </w:r>
            <w:commentRangeEnd w:id="360"/>
            <w:r w:rsidR="00471522">
              <w:rPr>
                <w:rStyle w:val="a8"/>
              </w:rPr>
              <w:commentReference w:id="360"/>
            </w:r>
          </w:p>
        </w:tc>
      </w:tr>
      <w:tr w:rsidR="00494054" w14:paraId="3825E7FD" w14:textId="77777777" w:rsidTr="0087488C">
        <w:tc>
          <w:tcPr>
            <w:tcW w:w="787" w:type="pct"/>
          </w:tcPr>
          <w:p w14:paraId="00F96CCD" w14:textId="42475F40" w:rsidR="00494054" w:rsidRDefault="00494054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fail</w:t>
            </w:r>
          </w:p>
        </w:tc>
        <w:tc>
          <w:tcPr>
            <w:tcW w:w="1191" w:type="pct"/>
          </w:tcPr>
          <w:p w14:paraId="7BCFA1CD" w14:textId="77777777" w:rsidR="00494054" w:rsidRDefault="00494054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返回失败</w:t>
            </w:r>
          </w:p>
        </w:tc>
        <w:tc>
          <w:tcPr>
            <w:tcW w:w="750" w:type="pct"/>
          </w:tcPr>
          <w:p w14:paraId="677F318E" w14:textId="77777777" w:rsidR="00494054" w:rsidRDefault="00494054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752" w:type="pct"/>
          </w:tcPr>
          <w:p w14:paraId="159CF22D" w14:textId="389FB1AB" w:rsidR="00494054" w:rsidRDefault="00494054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del w:id="364" w:author="james wang" w:date="2019-01-08T16:40:00Z">
              <w:r w:rsidDel="00A0350E">
                <w:rPr>
                  <w:rFonts w:hint="eastAsia"/>
                  <w:sz w:val="24"/>
                  <w:szCs w:val="24"/>
                </w:rPr>
                <w:delText>4</w:delText>
              </w:r>
            </w:del>
            <w:ins w:id="365" w:author="james wang" w:date="2019-01-08T16:40:00Z">
              <w:r w:rsidR="00A0350E">
                <w:rPr>
                  <w:rFonts w:hint="eastAsia"/>
                  <w:sz w:val="24"/>
                  <w:szCs w:val="24"/>
                </w:rPr>
                <w:t>7</w:t>
              </w:r>
            </w:ins>
          </w:p>
        </w:tc>
        <w:tc>
          <w:tcPr>
            <w:tcW w:w="1520" w:type="pct"/>
          </w:tcPr>
          <w:p w14:paraId="410356CE" w14:textId="361A7231" w:rsidR="00494054" w:rsidRDefault="009514A6" w:rsidP="00CD10EA">
            <w:pPr>
              <w:pStyle w:val="a5"/>
              <w:ind w:firstLineChars="0" w:firstLine="0"/>
              <w:rPr>
                <w:sz w:val="24"/>
                <w:szCs w:val="24"/>
              </w:rPr>
            </w:pPr>
            <w:commentRangeStart w:id="366"/>
            <w:del w:id="367" w:author="james wang" w:date="2019-01-28T17:51:00Z">
              <w:r w:rsidDel="00867377">
                <w:rPr>
                  <w:rFonts w:hint="eastAsia"/>
                  <w:sz w:val="24"/>
                  <w:szCs w:val="24"/>
                </w:rPr>
                <w:delText>pwd</w:delText>
              </w:r>
            </w:del>
            <w:r w:rsidR="00E550A7">
              <w:rPr>
                <w:rFonts w:hint="eastAsia"/>
                <w:sz w:val="24"/>
                <w:szCs w:val="24"/>
              </w:rPr>
              <w:t>f</w:t>
            </w:r>
            <w:r w:rsidR="00494054">
              <w:rPr>
                <w:rFonts w:hint="eastAsia"/>
                <w:sz w:val="24"/>
                <w:szCs w:val="24"/>
              </w:rPr>
              <w:t>ail</w:t>
            </w:r>
            <w:commentRangeEnd w:id="366"/>
            <w:r w:rsidR="00471522">
              <w:rPr>
                <w:rStyle w:val="a8"/>
              </w:rPr>
              <w:commentReference w:id="366"/>
            </w:r>
            <w:r w:rsidR="00E550A7">
              <w:rPr>
                <w:sz w:val="24"/>
                <w:szCs w:val="24"/>
              </w:rPr>
              <w:t>(</w:t>
            </w:r>
            <w:r w:rsidR="00E550A7">
              <w:rPr>
                <w:rFonts w:hint="eastAsia"/>
                <w:sz w:val="24"/>
                <w:szCs w:val="24"/>
              </w:rPr>
              <w:t>密码错误</w:t>
            </w:r>
            <w:r w:rsidR="00E550A7">
              <w:rPr>
                <w:sz w:val="24"/>
                <w:szCs w:val="24"/>
              </w:rPr>
              <w:t>)</w:t>
            </w:r>
          </w:p>
        </w:tc>
      </w:tr>
      <w:tr w:rsidR="00E550A7" w:rsidDel="00867377" w14:paraId="2BC2D2B9" w14:textId="0E9A2253" w:rsidTr="0087488C">
        <w:trPr>
          <w:del w:id="368" w:author="james wang" w:date="2019-01-28T17:51:00Z"/>
        </w:trPr>
        <w:tc>
          <w:tcPr>
            <w:tcW w:w="787" w:type="pct"/>
          </w:tcPr>
          <w:p w14:paraId="653370CC" w14:textId="7568AA29" w:rsidR="00E550A7" w:rsidDel="00867377" w:rsidRDefault="00E550A7" w:rsidP="00CD10EA">
            <w:pPr>
              <w:pStyle w:val="a5"/>
              <w:ind w:firstLineChars="0" w:firstLine="0"/>
              <w:rPr>
                <w:del w:id="369" w:author="james wang" w:date="2019-01-28T17:51:00Z"/>
                <w:sz w:val="24"/>
                <w:szCs w:val="24"/>
              </w:rPr>
            </w:pPr>
            <w:del w:id="370" w:author="james wang" w:date="2019-01-28T17:51:00Z">
              <w:r w:rsidDel="00867377">
                <w:rPr>
                  <w:rFonts w:hint="eastAsia"/>
                  <w:sz w:val="24"/>
                  <w:szCs w:val="24"/>
                </w:rPr>
                <w:delText>fail</w:delText>
              </w:r>
            </w:del>
          </w:p>
        </w:tc>
        <w:tc>
          <w:tcPr>
            <w:tcW w:w="1191" w:type="pct"/>
          </w:tcPr>
          <w:p w14:paraId="017B2638" w14:textId="125AE575" w:rsidR="00E550A7" w:rsidDel="00867377" w:rsidRDefault="00E550A7" w:rsidP="00CD10EA">
            <w:pPr>
              <w:pStyle w:val="a5"/>
              <w:ind w:firstLineChars="0" w:firstLine="0"/>
              <w:rPr>
                <w:del w:id="371" w:author="james wang" w:date="2019-01-28T17:51:00Z"/>
                <w:sz w:val="24"/>
                <w:szCs w:val="24"/>
              </w:rPr>
            </w:pPr>
            <w:del w:id="372" w:author="james wang" w:date="2019-01-28T17:51:00Z">
              <w:r w:rsidDel="00867377">
                <w:rPr>
                  <w:rFonts w:hint="eastAsia"/>
                  <w:sz w:val="24"/>
                  <w:szCs w:val="24"/>
                </w:rPr>
                <w:delText>返回失败</w:delText>
              </w:r>
            </w:del>
          </w:p>
        </w:tc>
        <w:tc>
          <w:tcPr>
            <w:tcW w:w="750" w:type="pct"/>
          </w:tcPr>
          <w:p w14:paraId="6C75D93B" w14:textId="51A0C7E1" w:rsidR="00E550A7" w:rsidDel="00867377" w:rsidRDefault="00E550A7" w:rsidP="00CD10EA">
            <w:pPr>
              <w:pStyle w:val="a5"/>
              <w:ind w:firstLineChars="0" w:firstLine="0"/>
              <w:rPr>
                <w:del w:id="373" w:author="james wang" w:date="2019-01-28T17:51:00Z"/>
                <w:sz w:val="24"/>
                <w:szCs w:val="24"/>
              </w:rPr>
            </w:pPr>
          </w:p>
        </w:tc>
        <w:tc>
          <w:tcPr>
            <w:tcW w:w="752" w:type="pct"/>
          </w:tcPr>
          <w:p w14:paraId="001B90B1" w14:textId="2AB4A92B" w:rsidR="00E550A7" w:rsidDel="00867377" w:rsidRDefault="00E550A7" w:rsidP="00CD10EA">
            <w:pPr>
              <w:pStyle w:val="a5"/>
              <w:ind w:firstLineChars="0" w:firstLine="0"/>
              <w:rPr>
                <w:del w:id="374" w:author="james wang" w:date="2019-01-28T17:51:00Z"/>
                <w:sz w:val="24"/>
                <w:szCs w:val="24"/>
              </w:rPr>
            </w:pPr>
          </w:p>
        </w:tc>
        <w:tc>
          <w:tcPr>
            <w:tcW w:w="1520" w:type="pct"/>
          </w:tcPr>
          <w:p w14:paraId="3C8A96AA" w14:textId="256AD5D5" w:rsidR="00E550A7" w:rsidDel="00867377" w:rsidRDefault="009514A6" w:rsidP="00CD10EA">
            <w:pPr>
              <w:pStyle w:val="a5"/>
              <w:ind w:firstLineChars="0" w:firstLine="0"/>
              <w:rPr>
                <w:del w:id="375" w:author="james wang" w:date="2019-01-28T17:51:00Z"/>
                <w:sz w:val="24"/>
                <w:szCs w:val="24"/>
              </w:rPr>
            </w:pPr>
            <w:commentRangeStart w:id="376"/>
            <w:del w:id="377" w:author="james wang" w:date="2019-01-28T17:51:00Z">
              <w:r w:rsidDel="00867377">
                <w:rPr>
                  <w:sz w:val="24"/>
                  <w:szCs w:val="24"/>
                </w:rPr>
                <w:delText>mac</w:delText>
              </w:r>
              <w:r w:rsidDel="00867377">
                <w:rPr>
                  <w:rFonts w:hint="eastAsia"/>
                  <w:sz w:val="24"/>
                  <w:szCs w:val="24"/>
                </w:rPr>
                <w:delText>f</w:delText>
              </w:r>
              <w:r w:rsidR="00E550A7" w:rsidDel="00867377">
                <w:rPr>
                  <w:rFonts w:hint="eastAsia"/>
                  <w:sz w:val="24"/>
                  <w:szCs w:val="24"/>
                </w:rPr>
                <w:delText>ail</w:delText>
              </w:r>
              <w:commentRangeEnd w:id="376"/>
              <w:r w:rsidR="00471522" w:rsidDel="00867377">
                <w:rPr>
                  <w:rStyle w:val="a8"/>
                </w:rPr>
                <w:commentReference w:id="376"/>
              </w:r>
              <w:r w:rsidR="004631D0" w:rsidDel="00867377">
                <w:rPr>
                  <w:rFonts w:hint="eastAsia"/>
                  <w:sz w:val="24"/>
                  <w:szCs w:val="24"/>
                </w:rPr>
                <w:delText>（mac错误）</w:delText>
              </w:r>
            </w:del>
          </w:p>
        </w:tc>
      </w:tr>
    </w:tbl>
    <w:p w14:paraId="31A5A93B" w14:textId="77777777" w:rsidR="00494054" w:rsidRDefault="00494054" w:rsidP="00AF5AF4">
      <w:pPr>
        <w:rPr>
          <w:sz w:val="32"/>
          <w:szCs w:val="32"/>
          <w:shd w:val="pct15" w:color="auto" w:fill="FFFFFF"/>
        </w:rPr>
      </w:pPr>
    </w:p>
    <w:p w14:paraId="34F99C1E" w14:textId="44BDF66D" w:rsidR="00AF5AF4" w:rsidDel="00607722" w:rsidRDefault="00AF5AF4" w:rsidP="00E36EF2">
      <w:pPr>
        <w:pStyle w:val="3"/>
        <w:numPr>
          <w:ilvl w:val="1"/>
          <w:numId w:val="13"/>
        </w:numPr>
        <w:rPr>
          <w:del w:id="378" w:author="james wang" w:date="2019-01-28T17:51:00Z"/>
          <w:shd w:val="pct15" w:color="auto" w:fill="FFFFFF"/>
        </w:rPr>
      </w:pPr>
      <w:del w:id="379" w:author="james wang" w:date="2019-01-28T17:51:00Z">
        <w:r w:rsidDel="00607722">
          <w:rPr>
            <w:rFonts w:hint="eastAsia"/>
            <w:shd w:val="pct15" w:color="auto" w:fill="FFFFFF"/>
          </w:rPr>
          <w:delText>获取蓝牙mac地址</w:delText>
        </w:r>
      </w:del>
    </w:p>
    <w:p w14:paraId="632DD3D0" w14:textId="790FB5FC" w:rsidR="00AF5AF4" w:rsidRPr="007D3BA8" w:rsidDel="00607722" w:rsidRDefault="00AF5AF4" w:rsidP="00AF5AF4">
      <w:pPr>
        <w:pStyle w:val="a5"/>
        <w:numPr>
          <w:ilvl w:val="0"/>
          <w:numId w:val="3"/>
        </w:numPr>
        <w:ind w:firstLineChars="0"/>
        <w:rPr>
          <w:del w:id="380" w:author="james wang" w:date="2019-01-28T17:51:00Z"/>
          <w:sz w:val="24"/>
          <w:szCs w:val="24"/>
          <w:shd w:val="pct15" w:color="auto" w:fill="FFFFFF"/>
        </w:rPr>
      </w:pPr>
      <w:del w:id="381" w:author="james wang" w:date="2019-01-28T17:51:00Z">
        <w:r w:rsidRPr="007D3BA8" w:rsidDel="00607722">
          <w:rPr>
            <w:rFonts w:hint="eastAsia"/>
            <w:sz w:val="24"/>
            <w:szCs w:val="24"/>
            <w:shd w:val="pct15" w:color="auto" w:fill="FFFFFF"/>
          </w:rPr>
          <w:delText>type</w:delText>
        </w:r>
        <w:r w:rsidRPr="007D3BA8" w:rsidDel="00607722">
          <w:rPr>
            <w:sz w:val="24"/>
            <w:szCs w:val="24"/>
            <w:shd w:val="pct15" w:color="auto" w:fill="FFFFFF"/>
          </w:rPr>
          <w:delText>:05</w:delText>
        </w:r>
      </w:del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235"/>
        <w:gridCol w:w="2187"/>
        <w:gridCol w:w="1244"/>
        <w:gridCol w:w="1176"/>
        <w:gridCol w:w="2454"/>
      </w:tblGrid>
      <w:tr w:rsidR="00AF5AF4" w:rsidDel="00607722" w14:paraId="0EACE7AF" w14:textId="597B95EC" w:rsidTr="00CD10EA">
        <w:trPr>
          <w:del w:id="382" w:author="james wang" w:date="2019-01-28T17:51:00Z"/>
        </w:trPr>
        <w:tc>
          <w:tcPr>
            <w:tcW w:w="744" w:type="pct"/>
          </w:tcPr>
          <w:p w14:paraId="275A17C5" w14:textId="382BF85B" w:rsidR="00AF5AF4" w:rsidRPr="00D73133" w:rsidDel="00607722" w:rsidRDefault="00AF5AF4" w:rsidP="00CD10EA">
            <w:pPr>
              <w:pStyle w:val="a5"/>
              <w:ind w:firstLineChars="0" w:firstLine="0"/>
              <w:rPr>
                <w:del w:id="383" w:author="james wang" w:date="2019-01-28T17:51:00Z"/>
                <w:sz w:val="24"/>
                <w:szCs w:val="24"/>
              </w:rPr>
            </w:pPr>
            <w:del w:id="384" w:author="james wang" w:date="2019-01-28T17:51:00Z">
              <w:r w:rsidRPr="00D73133" w:rsidDel="00607722">
                <w:rPr>
                  <w:rFonts w:hint="eastAsia"/>
                  <w:sz w:val="24"/>
                  <w:szCs w:val="24"/>
                </w:rPr>
                <w:delText>字段</w:delText>
              </w:r>
            </w:del>
          </w:p>
        </w:tc>
        <w:tc>
          <w:tcPr>
            <w:tcW w:w="1318" w:type="pct"/>
          </w:tcPr>
          <w:p w14:paraId="464EB65C" w14:textId="7C667B1E" w:rsidR="00AF5AF4" w:rsidRPr="00D73133" w:rsidDel="00607722" w:rsidRDefault="00AF5AF4" w:rsidP="00CD10EA">
            <w:pPr>
              <w:pStyle w:val="a5"/>
              <w:ind w:firstLineChars="0" w:firstLine="0"/>
              <w:rPr>
                <w:del w:id="385" w:author="james wang" w:date="2019-01-28T17:51:00Z"/>
                <w:sz w:val="24"/>
                <w:szCs w:val="24"/>
              </w:rPr>
            </w:pPr>
            <w:del w:id="386" w:author="james wang" w:date="2019-01-28T17:51:00Z">
              <w:r w:rsidRPr="00D73133" w:rsidDel="00607722">
                <w:rPr>
                  <w:rFonts w:hint="eastAsia"/>
                  <w:sz w:val="24"/>
                  <w:szCs w:val="24"/>
                </w:rPr>
                <w:delText>描述</w:delText>
              </w:r>
            </w:del>
          </w:p>
        </w:tc>
        <w:tc>
          <w:tcPr>
            <w:tcW w:w="750" w:type="pct"/>
          </w:tcPr>
          <w:p w14:paraId="54B6C070" w14:textId="2340B08E" w:rsidR="00AF5AF4" w:rsidRPr="00D73133" w:rsidDel="00607722" w:rsidRDefault="00AF5AF4" w:rsidP="00CD10EA">
            <w:pPr>
              <w:pStyle w:val="a5"/>
              <w:ind w:firstLineChars="0" w:firstLine="0"/>
              <w:rPr>
                <w:del w:id="387" w:author="james wang" w:date="2019-01-28T17:51:00Z"/>
                <w:sz w:val="24"/>
                <w:szCs w:val="24"/>
              </w:rPr>
            </w:pPr>
            <w:del w:id="388" w:author="james wang" w:date="2019-01-28T17:51:00Z">
              <w:r w:rsidRPr="00D73133" w:rsidDel="00607722">
                <w:rPr>
                  <w:rFonts w:hint="eastAsia"/>
                  <w:sz w:val="24"/>
                  <w:szCs w:val="24"/>
                </w:rPr>
                <w:delText>类型</w:delText>
              </w:r>
            </w:del>
          </w:p>
        </w:tc>
        <w:tc>
          <w:tcPr>
            <w:tcW w:w="709" w:type="pct"/>
          </w:tcPr>
          <w:p w14:paraId="02015A70" w14:textId="46ECCDBB" w:rsidR="00AF5AF4" w:rsidRPr="00D73133" w:rsidDel="00607722" w:rsidRDefault="00AF5AF4" w:rsidP="00CD10EA">
            <w:pPr>
              <w:pStyle w:val="a5"/>
              <w:ind w:firstLineChars="0" w:firstLine="0"/>
              <w:rPr>
                <w:del w:id="389" w:author="james wang" w:date="2019-01-28T17:51:00Z"/>
                <w:sz w:val="24"/>
                <w:szCs w:val="24"/>
              </w:rPr>
            </w:pPr>
            <w:del w:id="390" w:author="james wang" w:date="2019-01-28T17:51:00Z">
              <w:r w:rsidDel="00607722">
                <w:rPr>
                  <w:rFonts w:hint="eastAsia"/>
                  <w:kern w:val="0"/>
                  <w:sz w:val="24"/>
                  <w:szCs w:val="24"/>
                </w:rPr>
                <w:delText>位数</w:delText>
              </w:r>
            </w:del>
          </w:p>
        </w:tc>
        <w:tc>
          <w:tcPr>
            <w:tcW w:w="1479" w:type="pct"/>
          </w:tcPr>
          <w:p w14:paraId="08F734B0" w14:textId="7F32C34E" w:rsidR="00AF5AF4" w:rsidRPr="00D73133" w:rsidDel="00607722" w:rsidRDefault="00AF5AF4" w:rsidP="00CD10EA">
            <w:pPr>
              <w:pStyle w:val="a5"/>
              <w:ind w:firstLineChars="0" w:firstLine="0"/>
              <w:rPr>
                <w:del w:id="391" w:author="james wang" w:date="2019-01-28T17:51:00Z"/>
                <w:sz w:val="24"/>
                <w:szCs w:val="24"/>
              </w:rPr>
            </w:pPr>
            <w:del w:id="392" w:author="james wang" w:date="2019-01-28T17:51:00Z">
              <w:r w:rsidRPr="00D73133" w:rsidDel="00607722">
                <w:rPr>
                  <w:rFonts w:hint="eastAsia"/>
                  <w:sz w:val="24"/>
                  <w:szCs w:val="24"/>
                </w:rPr>
                <w:delText>示例值</w:delText>
              </w:r>
            </w:del>
          </w:p>
        </w:tc>
      </w:tr>
      <w:tr w:rsidR="0087488C" w:rsidDel="00607722" w14:paraId="02100B0E" w14:textId="68690995" w:rsidTr="00CD10EA">
        <w:trPr>
          <w:del w:id="393" w:author="james wang" w:date="2019-01-28T17:51:00Z"/>
        </w:trPr>
        <w:tc>
          <w:tcPr>
            <w:tcW w:w="744" w:type="pct"/>
          </w:tcPr>
          <w:p w14:paraId="1A40E156" w14:textId="2DBB4245" w:rsidR="0087488C" w:rsidRPr="00D73133" w:rsidDel="00607722" w:rsidRDefault="0087488C" w:rsidP="0087488C">
            <w:pPr>
              <w:pStyle w:val="a5"/>
              <w:ind w:firstLineChars="0" w:firstLine="0"/>
              <w:rPr>
                <w:del w:id="394" w:author="james wang" w:date="2019-01-28T17:51:00Z"/>
                <w:sz w:val="24"/>
                <w:szCs w:val="24"/>
              </w:rPr>
            </w:pPr>
            <w:del w:id="395" w:author="james wang" w:date="2019-01-25T15:09:00Z">
              <w:r w:rsidRPr="00D73133" w:rsidDel="00ED4A6E">
                <w:rPr>
                  <w:rFonts w:hint="eastAsia"/>
                  <w:sz w:val="24"/>
                  <w:szCs w:val="24"/>
                </w:rPr>
                <w:delText>t</w:delText>
              </w:r>
              <w:r w:rsidRPr="00D73133" w:rsidDel="00ED4A6E">
                <w:rPr>
                  <w:sz w:val="24"/>
                  <w:szCs w:val="24"/>
                </w:rPr>
                <w:delText>ype</w:delText>
              </w:r>
            </w:del>
          </w:p>
        </w:tc>
        <w:tc>
          <w:tcPr>
            <w:tcW w:w="1318" w:type="pct"/>
          </w:tcPr>
          <w:p w14:paraId="46115062" w14:textId="45EDA0F3" w:rsidR="0087488C" w:rsidRPr="00D73133" w:rsidDel="00607722" w:rsidRDefault="0087488C" w:rsidP="0087488C">
            <w:pPr>
              <w:pStyle w:val="a5"/>
              <w:ind w:firstLineChars="0" w:firstLine="0"/>
              <w:rPr>
                <w:del w:id="396" w:author="james wang" w:date="2019-01-28T17:51:00Z"/>
                <w:sz w:val="24"/>
                <w:szCs w:val="24"/>
              </w:rPr>
            </w:pPr>
            <w:del w:id="397" w:author="james wang" w:date="2019-01-25T15:09:00Z">
              <w:r w:rsidRPr="00D73133" w:rsidDel="00ED4A6E">
                <w:rPr>
                  <w:rFonts w:hint="eastAsia"/>
                  <w:sz w:val="24"/>
                  <w:szCs w:val="24"/>
                </w:rPr>
                <w:delText>帧类型</w:delText>
              </w:r>
            </w:del>
          </w:p>
        </w:tc>
        <w:tc>
          <w:tcPr>
            <w:tcW w:w="750" w:type="pct"/>
          </w:tcPr>
          <w:p w14:paraId="2145A146" w14:textId="02FE01DC" w:rsidR="0087488C" w:rsidRPr="00D73133" w:rsidDel="00607722" w:rsidRDefault="0087488C" w:rsidP="0087488C">
            <w:pPr>
              <w:pStyle w:val="a5"/>
              <w:ind w:firstLineChars="0" w:firstLine="0"/>
              <w:rPr>
                <w:del w:id="398" w:author="james wang" w:date="2019-01-28T17:51:00Z"/>
                <w:sz w:val="24"/>
                <w:szCs w:val="24"/>
              </w:rPr>
            </w:pPr>
            <w:del w:id="399" w:author="james wang" w:date="2019-01-25T15:09:00Z">
              <w:r w:rsidRPr="00D73133" w:rsidDel="00ED4A6E">
                <w:rPr>
                  <w:rFonts w:hint="eastAsia"/>
                  <w:sz w:val="24"/>
                  <w:szCs w:val="24"/>
                </w:rPr>
                <w:delText>b</w:delText>
              </w:r>
              <w:r w:rsidRPr="00D73133" w:rsidDel="00ED4A6E">
                <w:rPr>
                  <w:sz w:val="24"/>
                  <w:szCs w:val="24"/>
                </w:rPr>
                <w:delText>yte</w:delText>
              </w:r>
            </w:del>
          </w:p>
        </w:tc>
        <w:tc>
          <w:tcPr>
            <w:tcW w:w="709" w:type="pct"/>
          </w:tcPr>
          <w:p w14:paraId="0748B82D" w14:textId="5FB73472" w:rsidR="0087488C" w:rsidRPr="00D73133" w:rsidDel="00607722" w:rsidRDefault="0087488C" w:rsidP="0087488C">
            <w:pPr>
              <w:pStyle w:val="a5"/>
              <w:ind w:firstLineChars="0" w:firstLine="0"/>
              <w:rPr>
                <w:del w:id="400" w:author="james wang" w:date="2019-01-28T17:51:00Z"/>
                <w:sz w:val="24"/>
                <w:szCs w:val="24"/>
              </w:rPr>
            </w:pPr>
            <w:del w:id="401" w:author="james wang" w:date="2019-01-25T15:09:00Z">
              <w:r w:rsidDel="00ED4A6E">
                <w:rPr>
                  <w:rFonts w:hint="eastAsia"/>
                  <w:sz w:val="24"/>
                  <w:szCs w:val="24"/>
                </w:rPr>
                <w:delText>1</w:delText>
              </w:r>
            </w:del>
          </w:p>
        </w:tc>
        <w:tc>
          <w:tcPr>
            <w:tcW w:w="1479" w:type="pct"/>
          </w:tcPr>
          <w:p w14:paraId="0BCE3D3D" w14:textId="78762B53" w:rsidR="0087488C" w:rsidRPr="00D73133" w:rsidDel="00607722" w:rsidRDefault="0087488C" w:rsidP="0087488C">
            <w:pPr>
              <w:pStyle w:val="a5"/>
              <w:ind w:firstLineChars="0" w:firstLine="0"/>
              <w:rPr>
                <w:del w:id="402" w:author="james wang" w:date="2019-01-28T17:51:00Z"/>
                <w:sz w:val="24"/>
                <w:szCs w:val="24"/>
              </w:rPr>
            </w:pPr>
            <w:del w:id="403" w:author="james wang" w:date="2019-01-25T15:09:00Z">
              <w:r w:rsidDel="00ED4A6E">
                <w:rPr>
                  <w:rFonts w:hint="eastAsia"/>
                  <w:sz w:val="24"/>
                  <w:szCs w:val="24"/>
                </w:rPr>
                <w:delText>0</w:delText>
              </w:r>
              <w:r w:rsidDel="00ED4A6E">
                <w:rPr>
                  <w:sz w:val="24"/>
                  <w:szCs w:val="24"/>
                </w:rPr>
                <w:delText>5</w:delText>
              </w:r>
            </w:del>
          </w:p>
        </w:tc>
      </w:tr>
      <w:tr w:rsidR="00CD10EA" w:rsidDel="00607722" w14:paraId="5626D8D7" w14:textId="10029BBE" w:rsidTr="00367367">
        <w:trPr>
          <w:del w:id="404" w:author="james wang" w:date="2019-01-28T17:51:00Z"/>
        </w:trPr>
        <w:tc>
          <w:tcPr>
            <w:tcW w:w="5000" w:type="pct"/>
            <w:gridSpan w:val="5"/>
          </w:tcPr>
          <w:p w14:paraId="5130BF47" w14:textId="18FBD40C" w:rsidR="00CD10EA" w:rsidDel="00607722" w:rsidRDefault="00CD10EA" w:rsidP="00CD10EA">
            <w:pPr>
              <w:pStyle w:val="a5"/>
              <w:ind w:firstLineChars="0" w:firstLine="0"/>
              <w:jc w:val="center"/>
              <w:rPr>
                <w:del w:id="405" w:author="james wang" w:date="2019-01-28T17:51:00Z"/>
                <w:sz w:val="24"/>
                <w:szCs w:val="24"/>
              </w:rPr>
            </w:pPr>
            <w:del w:id="406" w:author="james wang" w:date="2019-01-28T17:51:00Z">
              <w:r w:rsidDel="00607722">
                <w:rPr>
                  <w:rFonts w:hint="eastAsia"/>
                  <w:sz w:val="24"/>
                  <w:szCs w:val="24"/>
                </w:rPr>
                <w:delText>返回参数</w:delText>
              </w:r>
            </w:del>
          </w:p>
        </w:tc>
      </w:tr>
      <w:tr w:rsidR="00CD10EA" w:rsidDel="00607722" w14:paraId="615F0BE1" w14:textId="203038A2" w:rsidTr="00CD10EA">
        <w:trPr>
          <w:del w:id="407" w:author="james wang" w:date="2019-01-28T17:51:00Z"/>
        </w:trPr>
        <w:tc>
          <w:tcPr>
            <w:tcW w:w="744" w:type="pct"/>
          </w:tcPr>
          <w:p w14:paraId="3C84CCE9" w14:textId="0A16FA89" w:rsidR="00CD10EA" w:rsidRPr="00D73133" w:rsidDel="00607722" w:rsidRDefault="00CD10EA" w:rsidP="00CD10EA">
            <w:pPr>
              <w:pStyle w:val="a5"/>
              <w:ind w:firstLineChars="0" w:firstLine="0"/>
              <w:rPr>
                <w:del w:id="408" w:author="james wang" w:date="2019-01-28T17:51:00Z"/>
                <w:sz w:val="24"/>
                <w:szCs w:val="24"/>
              </w:rPr>
            </w:pPr>
            <w:del w:id="409" w:author="james wang" w:date="2019-01-28T17:51:00Z">
              <w:r w:rsidDel="00607722">
                <w:rPr>
                  <w:rFonts w:hint="eastAsia"/>
                  <w:sz w:val="24"/>
                  <w:szCs w:val="24"/>
                </w:rPr>
                <w:delText>m</w:delText>
              </w:r>
              <w:r w:rsidDel="00607722">
                <w:rPr>
                  <w:sz w:val="24"/>
                  <w:szCs w:val="24"/>
                </w:rPr>
                <w:delText>ac</w:delText>
              </w:r>
            </w:del>
          </w:p>
        </w:tc>
        <w:tc>
          <w:tcPr>
            <w:tcW w:w="1318" w:type="pct"/>
          </w:tcPr>
          <w:p w14:paraId="4DB5E2A9" w14:textId="0C5B4882" w:rsidR="00CD10EA" w:rsidRPr="00D73133" w:rsidDel="00607722" w:rsidRDefault="00CD10EA" w:rsidP="00CD10EA">
            <w:pPr>
              <w:pStyle w:val="a5"/>
              <w:ind w:firstLineChars="0" w:firstLine="0"/>
              <w:rPr>
                <w:del w:id="410" w:author="james wang" w:date="2019-01-28T17:51:00Z"/>
                <w:sz w:val="24"/>
                <w:szCs w:val="24"/>
              </w:rPr>
            </w:pPr>
            <w:del w:id="411" w:author="james wang" w:date="2019-01-28T17:51:00Z">
              <w:r w:rsidDel="00607722">
                <w:rPr>
                  <w:rFonts w:hint="eastAsia"/>
                  <w:sz w:val="24"/>
                  <w:szCs w:val="24"/>
                </w:rPr>
                <w:delText>蓝牙唯一mac地址</w:delText>
              </w:r>
            </w:del>
          </w:p>
        </w:tc>
        <w:tc>
          <w:tcPr>
            <w:tcW w:w="750" w:type="pct"/>
          </w:tcPr>
          <w:p w14:paraId="55C539F8" w14:textId="5E1B47B3" w:rsidR="00CD10EA" w:rsidRPr="00D73133" w:rsidDel="00607722" w:rsidRDefault="00CD10EA" w:rsidP="00CD10EA">
            <w:pPr>
              <w:pStyle w:val="a5"/>
              <w:ind w:firstLineChars="0" w:firstLine="0"/>
              <w:rPr>
                <w:del w:id="412" w:author="james wang" w:date="2019-01-28T17:51:00Z"/>
                <w:sz w:val="24"/>
                <w:szCs w:val="24"/>
              </w:rPr>
            </w:pPr>
            <w:del w:id="413" w:author="james wang" w:date="2019-01-28T17:51:00Z">
              <w:r w:rsidDel="00607722">
                <w:rPr>
                  <w:sz w:val="24"/>
                  <w:szCs w:val="24"/>
                </w:rPr>
                <w:delText>S</w:delText>
              </w:r>
              <w:r w:rsidDel="00607722">
                <w:rPr>
                  <w:rFonts w:hint="eastAsia"/>
                  <w:sz w:val="24"/>
                  <w:szCs w:val="24"/>
                </w:rPr>
                <w:delText>tring</w:delText>
              </w:r>
            </w:del>
          </w:p>
        </w:tc>
        <w:tc>
          <w:tcPr>
            <w:tcW w:w="709" w:type="pct"/>
          </w:tcPr>
          <w:p w14:paraId="0A4DD15D" w14:textId="5E2B97D7" w:rsidR="00CD10EA" w:rsidRPr="00D73133" w:rsidDel="00607722" w:rsidRDefault="00CD10EA" w:rsidP="00CD10EA">
            <w:pPr>
              <w:pStyle w:val="a5"/>
              <w:ind w:firstLineChars="0" w:firstLine="0"/>
              <w:rPr>
                <w:del w:id="414" w:author="james wang" w:date="2019-01-28T17:51:00Z"/>
                <w:sz w:val="24"/>
                <w:szCs w:val="24"/>
              </w:rPr>
            </w:pPr>
            <w:del w:id="415" w:author="james wang" w:date="2019-01-28T17:51:00Z">
              <w:r w:rsidDel="00607722">
                <w:rPr>
                  <w:rFonts w:hint="eastAsia"/>
                  <w:sz w:val="24"/>
                  <w:szCs w:val="24"/>
                </w:rPr>
                <w:delText>24</w:delText>
              </w:r>
            </w:del>
          </w:p>
        </w:tc>
        <w:tc>
          <w:tcPr>
            <w:tcW w:w="1479" w:type="pct"/>
          </w:tcPr>
          <w:p w14:paraId="66659055" w14:textId="778ABAE1" w:rsidR="00CD10EA" w:rsidRPr="00D73133" w:rsidDel="00607722" w:rsidRDefault="00CD10EA" w:rsidP="00CD10EA">
            <w:pPr>
              <w:pStyle w:val="a5"/>
              <w:ind w:firstLineChars="0" w:firstLine="0"/>
              <w:rPr>
                <w:del w:id="416" w:author="james wang" w:date="2019-01-28T17:51:00Z"/>
                <w:sz w:val="24"/>
                <w:szCs w:val="24"/>
              </w:rPr>
            </w:pPr>
            <w:del w:id="417" w:author="james wang" w:date="2019-01-28T17:51:00Z">
              <w:r w:rsidDel="00607722">
                <w:rPr>
                  <w:rFonts w:ascii="微软雅黑" w:eastAsia="微软雅黑" w:hAnsi="微软雅黑" w:hint="eastAsia"/>
                  <w:sz w:val="15"/>
                  <w:szCs w:val="15"/>
                </w:rPr>
                <w:delText>1234567890ab1234567890ab</w:delText>
              </w:r>
            </w:del>
          </w:p>
        </w:tc>
      </w:tr>
      <w:tr w:rsidR="00CD10EA" w:rsidDel="00607722" w14:paraId="1DF919F9" w14:textId="3B1F6EEE" w:rsidTr="00CD10EA">
        <w:trPr>
          <w:del w:id="418" w:author="james wang" w:date="2019-01-28T17:51:00Z"/>
        </w:trPr>
        <w:tc>
          <w:tcPr>
            <w:tcW w:w="744" w:type="pct"/>
          </w:tcPr>
          <w:p w14:paraId="4379561F" w14:textId="209AFB5B" w:rsidR="00CD10EA" w:rsidDel="00607722" w:rsidRDefault="00CD10EA" w:rsidP="00CD10EA">
            <w:pPr>
              <w:pStyle w:val="a5"/>
              <w:ind w:firstLineChars="0" w:firstLine="0"/>
              <w:rPr>
                <w:del w:id="419" w:author="james wang" w:date="2019-01-28T17:51:00Z"/>
                <w:sz w:val="24"/>
                <w:szCs w:val="24"/>
              </w:rPr>
            </w:pPr>
            <w:del w:id="420" w:author="james wang" w:date="2019-01-28T17:51:00Z">
              <w:r w:rsidDel="00607722">
                <w:rPr>
                  <w:rFonts w:hint="eastAsia"/>
                  <w:sz w:val="24"/>
                  <w:szCs w:val="24"/>
                </w:rPr>
                <w:delText>succ</w:delText>
              </w:r>
            </w:del>
          </w:p>
        </w:tc>
        <w:tc>
          <w:tcPr>
            <w:tcW w:w="1318" w:type="pct"/>
          </w:tcPr>
          <w:p w14:paraId="20E9AE7E" w14:textId="29040CF5" w:rsidR="00CD10EA" w:rsidDel="00607722" w:rsidRDefault="00CD10EA" w:rsidP="00CD10EA">
            <w:pPr>
              <w:pStyle w:val="a5"/>
              <w:ind w:firstLineChars="0" w:firstLine="0"/>
              <w:rPr>
                <w:del w:id="421" w:author="james wang" w:date="2019-01-28T17:51:00Z"/>
                <w:sz w:val="24"/>
                <w:szCs w:val="24"/>
              </w:rPr>
            </w:pPr>
            <w:del w:id="422" w:author="james wang" w:date="2019-01-28T17:51:00Z">
              <w:r w:rsidDel="00607722">
                <w:rPr>
                  <w:rFonts w:hint="eastAsia"/>
                  <w:sz w:val="24"/>
                  <w:szCs w:val="24"/>
                </w:rPr>
                <w:delText>成功结束</w:delText>
              </w:r>
            </w:del>
          </w:p>
        </w:tc>
        <w:tc>
          <w:tcPr>
            <w:tcW w:w="750" w:type="pct"/>
          </w:tcPr>
          <w:p w14:paraId="3FD7D956" w14:textId="24E11676" w:rsidR="00CD10EA" w:rsidDel="00607722" w:rsidRDefault="00CD10EA" w:rsidP="00CD10EA">
            <w:pPr>
              <w:pStyle w:val="a5"/>
              <w:ind w:firstLineChars="0" w:firstLine="0"/>
              <w:rPr>
                <w:del w:id="423" w:author="james wang" w:date="2019-01-28T17:51:00Z"/>
                <w:sz w:val="24"/>
                <w:szCs w:val="24"/>
              </w:rPr>
            </w:pPr>
            <w:del w:id="424" w:author="james wang" w:date="2019-01-28T17:51:00Z">
              <w:r w:rsidDel="00607722">
                <w:rPr>
                  <w:sz w:val="24"/>
                  <w:szCs w:val="24"/>
                </w:rPr>
                <w:delText>S</w:delText>
              </w:r>
              <w:r w:rsidDel="00607722">
                <w:rPr>
                  <w:rFonts w:hint="eastAsia"/>
                  <w:sz w:val="24"/>
                  <w:szCs w:val="24"/>
                </w:rPr>
                <w:delText>tring</w:delText>
              </w:r>
            </w:del>
          </w:p>
        </w:tc>
        <w:tc>
          <w:tcPr>
            <w:tcW w:w="709" w:type="pct"/>
          </w:tcPr>
          <w:p w14:paraId="56B98F9C" w14:textId="04CD1474" w:rsidR="00CD10EA" w:rsidDel="00607722" w:rsidRDefault="00CD10EA" w:rsidP="00CD10EA">
            <w:pPr>
              <w:pStyle w:val="a5"/>
              <w:ind w:firstLineChars="0" w:firstLine="0"/>
              <w:rPr>
                <w:del w:id="425" w:author="james wang" w:date="2019-01-28T17:51:00Z"/>
                <w:sz w:val="24"/>
                <w:szCs w:val="24"/>
              </w:rPr>
            </w:pPr>
            <w:del w:id="426" w:author="james wang" w:date="2019-01-28T17:51:00Z">
              <w:r w:rsidDel="00607722">
                <w:rPr>
                  <w:rFonts w:hint="eastAsia"/>
                  <w:sz w:val="24"/>
                  <w:szCs w:val="24"/>
                </w:rPr>
                <w:delText>4</w:delText>
              </w:r>
            </w:del>
          </w:p>
        </w:tc>
        <w:tc>
          <w:tcPr>
            <w:tcW w:w="1479" w:type="pct"/>
          </w:tcPr>
          <w:p w14:paraId="27C72592" w14:textId="3D532E2E" w:rsidR="00CD10EA" w:rsidRPr="007644F9" w:rsidDel="00607722" w:rsidRDefault="00CD10EA" w:rsidP="00CD10EA">
            <w:pPr>
              <w:pStyle w:val="a5"/>
              <w:ind w:firstLineChars="0" w:firstLine="0"/>
              <w:rPr>
                <w:del w:id="427" w:author="james wang" w:date="2019-01-28T17:51:00Z"/>
                <w:rFonts w:ascii="微软雅黑" w:eastAsia="微软雅黑" w:hAnsi="微软雅黑"/>
                <w:sz w:val="24"/>
                <w:szCs w:val="24"/>
              </w:rPr>
            </w:pPr>
            <w:del w:id="428" w:author="james wang" w:date="2019-01-28T17:51:00Z">
              <w:r w:rsidRPr="007644F9" w:rsidDel="00607722">
                <w:rPr>
                  <w:rFonts w:hint="eastAsia"/>
                  <w:sz w:val="24"/>
                  <w:szCs w:val="24"/>
                </w:rPr>
                <w:delText>s</w:delText>
              </w:r>
              <w:r w:rsidRPr="007644F9" w:rsidDel="00607722">
                <w:rPr>
                  <w:sz w:val="24"/>
                  <w:szCs w:val="24"/>
                </w:rPr>
                <w:delText>ucc</w:delText>
              </w:r>
            </w:del>
          </w:p>
        </w:tc>
      </w:tr>
    </w:tbl>
    <w:p w14:paraId="5924236F" w14:textId="3FEF8098" w:rsidR="00AF5AF4" w:rsidDel="00607722" w:rsidRDefault="00AF5AF4" w:rsidP="00AF5AF4">
      <w:pPr>
        <w:pStyle w:val="a5"/>
        <w:ind w:left="720" w:firstLineChars="0" w:firstLine="0"/>
        <w:rPr>
          <w:del w:id="429" w:author="james wang" w:date="2019-01-28T17:51:00Z"/>
          <w:sz w:val="32"/>
          <w:szCs w:val="32"/>
          <w:shd w:val="pct15" w:color="auto" w:fill="FFFFFF"/>
        </w:rPr>
      </w:pPr>
    </w:p>
    <w:p w14:paraId="449AB71B" w14:textId="45B42B26" w:rsidR="007D3BA8" w:rsidDel="00607722" w:rsidRDefault="007D3BA8" w:rsidP="00E36EF2">
      <w:pPr>
        <w:pStyle w:val="3"/>
        <w:numPr>
          <w:ilvl w:val="1"/>
          <w:numId w:val="13"/>
        </w:numPr>
        <w:rPr>
          <w:del w:id="430" w:author="james wang" w:date="2019-01-28T17:52:00Z"/>
          <w:shd w:val="pct15" w:color="auto" w:fill="FFFFFF"/>
        </w:rPr>
      </w:pPr>
      <w:del w:id="431" w:author="james wang" w:date="2019-01-28T17:52:00Z">
        <w:r w:rsidRPr="007D3BA8" w:rsidDel="00607722">
          <w:rPr>
            <w:rFonts w:hint="eastAsia"/>
            <w:shd w:val="pct15" w:color="auto" w:fill="FFFFFF"/>
          </w:rPr>
          <w:delText>获取蓝牙匹配密码</w:delText>
        </w:r>
      </w:del>
    </w:p>
    <w:p w14:paraId="6C8BC324" w14:textId="5AC4AE6E" w:rsidR="007D3BA8" w:rsidRPr="001C3DBB" w:rsidDel="00607722" w:rsidRDefault="007D3BA8" w:rsidP="007D3BA8">
      <w:pPr>
        <w:pStyle w:val="a5"/>
        <w:numPr>
          <w:ilvl w:val="0"/>
          <w:numId w:val="3"/>
        </w:numPr>
        <w:ind w:firstLineChars="0"/>
        <w:rPr>
          <w:del w:id="432" w:author="james wang" w:date="2019-01-28T17:52:00Z"/>
          <w:sz w:val="24"/>
          <w:szCs w:val="24"/>
          <w:shd w:val="pct15" w:color="auto" w:fill="FFFFFF"/>
        </w:rPr>
      </w:pPr>
      <w:del w:id="433" w:author="james wang" w:date="2019-01-28T17:52:00Z">
        <w:r w:rsidRPr="001C3DBB" w:rsidDel="00607722">
          <w:rPr>
            <w:rFonts w:hint="eastAsia"/>
            <w:sz w:val="24"/>
            <w:szCs w:val="24"/>
            <w:shd w:val="pct15" w:color="auto" w:fill="FFFFFF"/>
          </w:rPr>
          <w:delText>type</w:delText>
        </w:r>
        <w:r w:rsidRPr="001C3DBB" w:rsidDel="00607722">
          <w:rPr>
            <w:sz w:val="24"/>
            <w:szCs w:val="24"/>
            <w:shd w:val="pct15" w:color="auto" w:fill="FFFFFF"/>
          </w:rPr>
          <w:delText>:06</w:delText>
        </w:r>
      </w:del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06"/>
        <w:gridCol w:w="1976"/>
        <w:gridCol w:w="1244"/>
        <w:gridCol w:w="1248"/>
        <w:gridCol w:w="2522"/>
      </w:tblGrid>
      <w:tr w:rsidR="001C3DBB" w:rsidDel="00607722" w14:paraId="0E3F90C1" w14:textId="152B31C5" w:rsidTr="0087488C">
        <w:trPr>
          <w:del w:id="434" w:author="james wang" w:date="2019-01-28T17:52:00Z"/>
        </w:trPr>
        <w:tc>
          <w:tcPr>
            <w:tcW w:w="787" w:type="pct"/>
          </w:tcPr>
          <w:p w14:paraId="13CCF0FB" w14:textId="1BF7CD45" w:rsidR="001C3DBB" w:rsidRPr="00D73133" w:rsidDel="00607722" w:rsidRDefault="001C3DBB" w:rsidP="00CD10EA">
            <w:pPr>
              <w:pStyle w:val="a5"/>
              <w:ind w:firstLineChars="0" w:firstLine="0"/>
              <w:rPr>
                <w:del w:id="435" w:author="james wang" w:date="2019-01-28T17:52:00Z"/>
                <w:sz w:val="24"/>
                <w:szCs w:val="24"/>
              </w:rPr>
            </w:pPr>
            <w:bookmarkStart w:id="436" w:name="_Hlk532548645"/>
            <w:del w:id="437" w:author="james wang" w:date="2019-01-28T17:52:00Z">
              <w:r w:rsidRPr="00D73133" w:rsidDel="00607722">
                <w:rPr>
                  <w:rFonts w:hint="eastAsia"/>
                  <w:sz w:val="24"/>
                  <w:szCs w:val="24"/>
                </w:rPr>
                <w:delText>字段</w:delText>
              </w:r>
            </w:del>
          </w:p>
        </w:tc>
        <w:tc>
          <w:tcPr>
            <w:tcW w:w="1191" w:type="pct"/>
          </w:tcPr>
          <w:p w14:paraId="38458455" w14:textId="3949D8A4" w:rsidR="001C3DBB" w:rsidRPr="00D73133" w:rsidDel="00607722" w:rsidRDefault="001C3DBB" w:rsidP="00CD10EA">
            <w:pPr>
              <w:pStyle w:val="a5"/>
              <w:ind w:firstLineChars="0" w:firstLine="0"/>
              <w:rPr>
                <w:del w:id="438" w:author="james wang" w:date="2019-01-28T17:52:00Z"/>
                <w:sz w:val="24"/>
                <w:szCs w:val="24"/>
              </w:rPr>
            </w:pPr>
            <w:del w:id="439" w:author="james wang" w:date="2019-01-28T17:52:00Z">
              <w:r w:rsidRPr="00D73133" w:rsidDel="00607722">
                <w:rPr>
                  <w:rFonts w:hint="eastAsia"/>
                  <w:sz w:val="24"/>
                  <w:szCs w:val="24"/>
                </w:rPr>
                <w:delText>描述</w:delText>
              </w:r>
            </w:del>
          </w:p>
        </w:tc>
        <w:tc>
          <w:tcPr>
            <w:tcW w:w="750" w:type="pct"/>
          </w:tcPr>
          <w:p w14:paraId="5DF27EBA" w14:textId="2EA65C6A" w:rsidR="001C3DBB" w:rsidRPr="00D73133" w:rsidDel="00607722" w:rsidRDefault="001C3DBB" w:rsidP="00CD10EA">
            <w:pPr>
              <w:pStyle w:val="a5"/>
              <w:ind w:firstLineChars="0" w:firstLine="0"/>
              <w:rPr>
                <w:del w:id="440" w:author="james wang" w:date="2019-01-28T17:52:00Z"/>
                <w:sz w:val="24"/>
                <w:szCs w:val="24"/>
              </w:rPr>
            </w:pPr>
            <w:del w:id="441" w:author="james wang" w:date="2019-01-28T17:52:00Z">
              <w:r w:rsidRPr="00D73133" w:rsidDel="00607722">
                <w:rPr>
                  <w:rFonts w:hint="eastAsia"/>
                  <w:sz w:val="24"/>
                  <w:szCs w:val="24"/>
                </w:rPr>
                <w:delText>类型</w:delText>
              </w:r>
            </w:del>
          </w:p>
        </w:tc>
        <w:tc>
          <w:tcPr>
            <w:tcW w:w="752" w:type="pct"/>
          </w:tcPr>
          <w:p w14:paraId="3AF49B35" w14:textId="4BA6F66A" w:rsidR="001C3DBB" w:rsidRPr="00D73133" w:rsidDel="00607722" w:rsidRDefault="001C3DBB" w:rsidP="00CD10EA">
            <w:pPr>
              <w:pStyle w:val="a5"/>
              <w:ind w:firstLineChars="0" w:firstLine="0"/>
              <w:rPr>
                <w:del w:id="442" w:author="james wang" w:date="2019-01-28T17:52:00Z"/>
                <w:sz w:val="24"/>
                <w:szCs w:val="24"/>
              </w:rPr>
            </w:pPr>
            <w:del w:id="443" w:author="james wang" w:date="2019-01-28T17:52:00Z">
              <w:r w:rsidDel="00607722">
                <w:rPr>
                  <w:rFonts w:hint="eastAsia"/>
                  <w:kern w:val="0"/>
                  <w:sz w:val="24"/>
                  <w:szCs w:val="24"/>
                </w:rPr>
                <w:delText>位数</w:delText>
              </w:r>
            </w:del>
          </w:p>
        </w:tc>
        <w:tc>
          <w:tcPr>
            <w:tcW w:w="1520" w:type="pct"/>
          </w:tcPr>
          <w:p w14:paraId="54F320D6" w14:textId="6B89811D" w:rsidR="001C3DBB" w:rsidRPr="00D73133" w:rsidDel="00607722" w:rsidRDefault="001C3DBB" w:rsidP="00CD10EA">
            <w:pPr>
              <w:pStyle w:val="a5"/>
              <w:ind w:firstLineChars="0" w:firstLine="0"/>
              <w:rPr>
                <w:del w:id="444" w:author="james wang" w:date="2019-01-28T17:52:00Z"/>
                <w:sz w:val="24"/>
                <w:szCs w:val="24"/>
              </w:rPr>
            </w:pPr>
            <w:del w:id="445" w:author="james wang" w:date="2019-01-28T17:52:00Z">
              <w:r w:rsidRPr="00D73133" w:rsidDel="00607722">
                <w:rPr>
                  <w:rFonts w:hint="eastAsia"/>
                  <w:sz w:val="24"/>
                  <w:szCs w:val="24"/>
                </w:rPr>
                <w:delText>示例值</w:delText>
              </w:r>
            </w:del>
          </w:p>
        </w:tc>
      </w:tr>
      <w:tr w:rsidR="0087488C" w:rsidDel="00607722" w14:paraId="1E718475" w14:textId="12287238" w:rsidTr="0087488C">
        <w:trPr>
          <w:del w:id="446" w:author="james wang" w:date="2019-01-28T17:52:00Z"/>
        </w:trPr>
        <w:tc>
          <w:tcPr>
            <w:tcW w:w="787" w:type="pct"/>
          </w:tcPr>
          <w:p w14:paraId="37A0FBE1" w14:textId="56882953" w:rsidR="0087488C" w:rsidRPr="00D73133" w:rsidDel="00607722" w:rsidRDefault="0087488C" w:rsidP="0087488C">
            <w:pPr>
              <w:pStyle w:val="a5"/>
              <w:ind w:firstLineChars="0" w:firstLine="0"/>
              <w:rPr>
                <w:del w:id="447" w:author="james wang" w:date="2019-01-28T17:52:00Z"/>
                <w:sz w:val="24"/>
                <w:szCs w:val="24"/>
              </w:rPr>
            </w:pPr>
            <w:del w:id="448" w:author="james wang" w:date="2019-01-25T15:10:00Z">
              <w:r w:rsidRPr="00D73133" w:rsidDel="00CB6C79">
                <w:rPr>
                  <w:rFonts w:hint="eastAsia"/>
                  <w:sz w:val="24"/>
                  <w:szCs w:val="24"/>
                </w:rPr>
                <w:delText>t</w:delText>
              </w:r>
              <w:r w:rsidRPr="00D73133" w:rsidDel="00CB6C79">
                <w:rPr>
                  <w:sz w:val="24"/>
                  <w:szCs w:val="24"/>
                </w:rPr>
                <w:delText>ype</w:delText>
              </w:r>
            </w:del>
          </w:p>
        </w:tc>
        <w:tc>
          <w:tcPr>
            <w:tcW w:w="1191" w:type="pct"/>
          </w:tcPr>
          <w:p w14:paraId="35EBB052" w14:textId="455F55AD" w:rsidR="0087488C" w:rsidRPr="00D73133" w:rsidDel="00607722" w:rsidRDefault="0087488C" w:rsidP="0087488C">
            <w:pPr>
              <w:pStyle w:val="a5"/>
              <w:ind w:firstLineChars="0" w:firstLine="0"/>
              <w:rPr>
                <w:del w:id="449" w:author="james wang" w:date="2019-01-28T17:52:00Z"/>
                <w:sz w:val="24"/>
                <w:szCs w:val="24"/>
              </w:rPr>
            </w:pPr>
            <w:del w:id="450" w:author="james wang" w:date="2019-01-25T15:10:00Z">
              <w:r w:rsidRPr="00D73133" w:rsidDel="00CB6C79">
                <w:rPr>
                  <w:rFonts w:hint="eastAsia"/>
                  <w:sz w:val="24"/>
                  <w:szCs w:val="24"/>
                </w:rPr>
                <w:delText>帧类型</w:delText>
              </w:r>
            </w:del>
          </w:p>
        </w:tc>
        <w:tc>
          <w:tcPr>
            <w:tcW w:w="750" w:type="pct"/>
          </w:tcPr>
          <w:p w14:paraId="2DD7FB81" w14:textId="7B7B9C4A" w:rsidR="0087488C" w:rsidRPr="00D73133" w:rsidDel="00607722" w:rsidRDefault="0087488C" w:rsidP="0087488C">
            <w:pPr>
              <w:pStyle w:val="a5"/>
              <w:ind w:firstLineChars="0" w:firstLine="0"/>
              <w:rPr>
                <w:del w:id="451" w:author="james wang" w:date="2019-01-28T17:52:00Z"/>
                <w:sz w:val="24"/>
                <w:szCs w:val="24"/>
              </w:rPr>
            </w:pPr>
            <w:del w:id="452" w:author="james wang" w:date="2019-01-25T15:10:00Z">
              <w:r w:rsidRPr="00D73133" w:rsidDel="00CB6C79">
                <w:rPr>
                  <w:rFonts w:hint="eastAsia"/>
                  <w:sz w:val="24"/>
                  <w:szCs w:val="24"/>
                </w:rPr>
                <w:delText>b</w:delText>
              </w:r>
              <w:r w:rsidRPr="00D73133" w:rsidDel="00CB6C79">
                <w:rPr>
                  <w:sz w:val="24"/>
                  <w:szCs w:val="24"/>
                </w:rPr>
                <w:delText>yte</w:delText>
              </w:r>
            </w:del>
          </w:p>
        </w:tc>
        <w:tc>
          <w:tcPr>
            <w:tcW w:w="752" w:type="pct"/>
          </w:tcPr>
          <w:p w14:paraId="51D842CD" w14:textId="223A204F" w:rsidR="0087488C" w:rsidRPr="00D73133" w:rsidDel="00607722" w:rsidRDefault="0087488C" w:rsidP="0087488C">
            <w:pPr>
              <w:pStyle w:val="a5"/>
              <w:ind w:firstLineChars="0" w:firstLine="0"/>
              <w:rPr>
                <w:del w:id="453" w:author="james wang" w:date="2019-01-28T17:52:00Z"/>
                <w:sz w:val="24"/>
                <w:szCs w:val="24"/>
              </w:rPr>
            </w:pPr>
            <w:del w:id="454" w:author="james wang" w:date="2019-01-25T15:10:00Z">
              <w:r w:rsidDel="00CB6C79">
                <w:rPr>
                  <w:rFonts w:hint="eastAsia"/>
                  <w:sz w:val="24"/>
                  <w:szCs w:val="24"/>
                </w:rPr>
                <w:delText>1</w:delText>
              </w:r>
            </w:del>
          </w:p>
        </w:tc>
        <w:tc>
          <w:tcPr>
            <w:tcW w:w="1520" w:type="pct"/>
          </w:tcPr>
          <w:p w14:paraId="7087A27D" w14:textId="6FD9D0B4" w:rsidR="0087488C" w:rsidRPr="00D73133" w:rsidDel="00607722" w:rsidRDefault="0087488C" w:rsidP="0087488C">
            <w:pPr>
              <w:pStyle w:val="a5"/>
              <w:ind w:firstLineChars="0" w:firstLine="0"/>
              <w:rPr>
                <w:del w:id="455" w:author="james wang" w:date="2019-01-28T17:52:00Z"/>
                <w:sz w:val="24"/>
                <w:szCs w:val="24"/>
              </w:rPr>
            </w:pPr>
            <w:del w:id="456" w:author="james wang" w:date="2019-01-25T15:10:00Z">
              <w:r w:rsidDel="00CB6C79">
                <w:rPr>
                  <w:rFonts w:hint="eastAsia"/>
                  <w:sz w:val="24"/>
                  <w:szCs w:val="24"/>
                </w:rPr>
                <w:delText>0</w:delText>
              </w:r>
              <w:r w:rsidDel="00CB6C79">
                <w:rPr>
                  <w:sz w:val="24"/>
                  <w:szCs w:val="24"/>
                </w:rPr>
                <w:delText>3</w:delText>
              </w:r>
            </w:del>
          </w:p>
        </w:tc>
      </w:tr>
      <w:tr w:rsidR="00CD10EA" w:rsidDel="00607722" w14:paraId="224E793C" w14:textId="080A0BFC" w:rsidTr="007E7B63">
        <w:trPr>
          <w:del w:id="457" w:author="james wang" w:date="2019-01-28T17:52:00Z"/>
        </w:trPr>
        <w:tc>
          <w:tcPr>
            <w:tcW w:w="5000" w:type="pct"/>
            <w:gridSpan w:val="5"/>
          </w:tcPr>
          <w:p w14:paraId="3186FAC1" w14:textId="78EBC5A4" w:rsidR="00CD10EA" w:rsidDel="00607722" w:rsidRDefault="00CD10EA" w:rsidP="00CD10EA">
            <w:pPr>
              <w:pStyle w:val="a5"/>
              <w:ind w:firstLineChars="0" w:firstLine="0"/>
              <w:jc w:val="center"/>
              <w:rPr>
                <w:del w:id="458" w:author="james wang" w:date="2019-01-28T17:52:00Z"/>
                <w:sz w:val="24"/>
                <w:szCs w:val="24"/>
              </w:rPr>
            </w:pPr>
            <w:del w:id="459" w:author="james wang" w:date="2019-01-28T17:52:00Z">
              <w:r w:rsidDel="00607722">
                <w:rPr>
                  <w:rFonts w:hint="eastAsia"/>
                  <w:sz w:val="24"/>
                  <w:szCs w:val="24"/>
                </w:rPr>
                <w:delText>返回参数</w:delText>
              </w:r>
            </w:del>
          </w:p>
        </w:tc>
      </w:tr>
      <w:tr w:rsidR="00CD10EA" w:rsidDel="00607722" w14:paraId="3C47D706" w14:textId="4DEBA017" w:rsidTr="0087488C">
        <w:trPr>
          <w:del w:id="460" w:author="james wang" w:date="2019-01-28T17:52:00Z"/>
        </w:trPr>
        <w:tc>
          <w:tcPr>
            <w:tcW w:w="787" w:type="pct"/>
          </w:tcPr>
          <w:p w14:paraId="03F3377A" w14:textId="4A6F2AD0" w:rsidR="00CD10EA" w:rsidRPr="00D73133" w:rsidDel="00607722" w:rsidRDefault="00CD10EA" w:rsidP="00CD10EA">
            <w:pPr>
              <w:pStyle w:val="a5"/>
              <w:ind w:firstLineChars="0" w:firstLine="0"/>
              <w:rPr>
                <w:del w:id="461" w:author="james wang" w:date="2019-01-28T17:52:00Z"/>
                <w:sz w:val="24"/>
                <w:szCs w:val="24"/>
              </w:rPr>
            </w:pPr>
            <w:del w:id="462" w:author="james wang" w:date="2019-01-28T17:52:00Z">
              <w:r w:rsidDel="00607722">
                <w:rPr>
                  <w:sz w:val="24"/>
                  <w:szCs w:val="24"/>
                </w:rPr>
                <w:delText>password</w:delText>
              </w:r>
            </w:del>
          </w:p>
        </w:tc>
        <w:tc>
          <w:tcPr>
            <w:tcW w:w="1191" w:type="pct"/>
          </w:tcPr>
          <w:p w14:paraId="24A3F4ED" w14:textId="5D9D7B04" w:rsidR="00CD10EA" w:rsidRPr="00D73133" w:rsidDel="00607722" w:rsidRDefault="00CD10EA" w:rsidP="00CD10EA">
            <w:pPr>
              <w:pStyle w:val="a5"/>
              <w:ind w:firstLineChars="0" w:firstLine="0"/>
              <w:rPr>
                <w:del w:id="463" w:author="james wang" w:date="2019-01-28T17:52:00Z"/>
                <w:sz w:val="24"/>
                <w:szCs w:val="24"/>
              </w:rPr>
            </w:pPr>
            <w:del w:id="464" w:author="james wang" w:date="2019-01-28T17:52:00Z">
              <w:r w:rsidDel="00607722">
                <w:rPr>
                  <w:rFonts w:hint="eastAsia"/>
                  <w:sz w:val="24"/>
                  <w:szCs w:val="24"/>
                </w:rPr>
                <w:delText>蓝牙匹配密码</w:delText>
              </w:r>
            </w:del>
          </w:p>
        </w:tc>
        <w:tc>
          <w:tcPr>
            <w:tcW w:w="750" w:type="pct"/>
          </w:tcPr>
          <w:p w14:paraId="40F7E504" w14:textId="10821780" w:rsidR="00CD10EA" w:rsidRPr="00D73133" w:rsidDel="00607722" w:rsidRDefault="00CD10EA" w:rsidP="00CD10EA">
            <w:pPr>
              <w:pStyle w:val="a5"/>
              <w:ind w:firstLineChars="0" w:firstLine="0"/>
              <w:rPr>
                <w:del w:id="465" w:author="james wang" w:date="2019-01-28T17:52:00Z"/>
                <w:sz w:val="24"/>
                <w:szCs w:val="24"/>
              </w:rPr>
            </w:pPr>
            <w:del w:id="466" w:author="james wang" w:date="2019-01-28T17:52:00Z">
              <w:r w:rsidDel="00607722">
                <w:rPr>
                  <w:sz w:val="24"/>
                  <w:szCs w:val="24"/>
                </w:rPr>
                <w:delText>S</w:delText>
              </w:r>
              <w:r w:rsidDel="00607722">
                <w:rPr>
                  <w:rFonts w:hint="eastAsia"/>
                  <w:sz w:val="24"/>
                  <w:szCs w:val="24"/>
                </w:rPr>
                <w:delText>tring</w:delText>
              </w:r>
            </w:del>
          </w:p>
        </w:tc>
        <w:tc>
          <w:tcPr>
            <w:tcW w:w="752" w:type="pct"/>
          </w:tcPr>
          <w:p w14:paraId="011997C9" w14:textId="59D0A590" w:rsidR="00CD10EA" w:rsidRPr="00D73133" w:rsidDel="00607722" w:rsidRDefault="00CD10EA" w:rsidP="00CD10EA">
            <w:pPr>
              <w:pStyle w:val="a5"/>
              <w:ind w:firstLineChars="0" w:firstLine="0"/>
              <w:rPr>
                <w:del w:id="467" w:author="james wang" w:date="2019-01-28T17:52:00Z"/>
                <w:sz w:val="24"/>
                <w:szCs w:val="24"/>
              </w:rPr>
            </w:pPr>
            <w:del w:id="468" w:author="james wang" w:date="2019-01-28T17:52:00Z">
              <w:r w:rsidDel="00607722">
                <w:rPr>
                  <w:rFonts w:hint="eastAsia"/>
                  <w:sz w:val="24"/>
                  <w:szCs w:val="24"/>
                </w:rPr>
                <w:delText>6</w:delText>
              </w:r>
            </w:del>
          </w:p>
        </w:tc>
        <w:tc>
          <w:tcPr>
            <w:tcW w:w="1520" w:type="pct"/>
          </w:tcPr>
          <w:p w14:paraId="4DE09884" w14:textId="3D8261B8" w:rsidR="00CD10EA" w:rsidRPr="00D73133" w:rsidDel="00607722" w:rsidRDefault="00CD10EA" w:rsidP="00CD10EA">
            <w:pPr>
              <w:pStyle w:val="a5"/>
              <w:ind w:firstLineChars="0" w:firstLine="0"/>
              <w:rPr>
                <w:del w:id="469" w:author="james wang" w:date="2019-01-28T17:52:00Z"/>
                <w:sz w:val="24"/>
                <w:szCs w:val="24"/>
              </w:rPr>
            </w:pPr>
            <w:del w:id="470" w:author="james wang" w:date="2019-01-28T17:52:00Z">
              <w:r w:rsidDel="00607722">
                <w:rPr>
                  <w:rFonts w:hint="eastAsia"/>
                  <w:sz w:val="24"/>
                  <w:szCs w:val="24"/>
                </w:rPr>
                <w:delText>345334</w:delText>
              </w:r>
            </w:del>
          </w:p>
        </w:tc>
      </w:tr>
      <w:tr w:rsidR="00CD10EA" w:rsidDel="00607722" w14:paraId="4576BDC6" w14:textId="13B55867" w:rsidTr="0087488C">
        <w:trPr>
          <w:del w:id="471" w:author="james wang" w:date="2019-01-28T17:52:00Z"/>
        </w:trPr>
        <w:tc>
          <w:tcPr>
            <w:tcW w:w="787" w:type="pct"/>
          </w:tcPr>
          <w:p w14:paraId="4D039255" w14:textId="617F0845" w:rsidR="00CD10EA" w:rsidDel="00607722" w:rsidRDefault="00CD10EA" w:rsidP="00CD10EA">
            <w:pPr>
              <w:pStyle w:val="a5"/>
              <w:ind w:firstLineChars="0" w:firstLine="0"/>
              <w:rPr>
                <w:del w:id="472" w:author="james wang" w:date="2019-01-28T17:52:00Z"/>
                <w:sz w:val="24"/>
                <w:szCs w:val="24"/>
              </w:rPr>
            </w:pPr>
            <w:del w:id="473" w:author="james wang" w:date="2019-01-28T17:52:00Z">
              <w:r w:rsidDel="00607722">
                <w:rPr>
                  <w:rFonts w:hint="eastAsia"/>
                  <w:sz w:val="24"/>
                  <w:szCs w:val="24"/>
                </w:rPr>
                <w:delText>succ</w:delText>
              </w:r>
            </w:del>
          </w:p>
        </w:tc>
        <w:tc>
          <w:tcPr>
            <w:tcW w:w="1191" w:type="pct"/>
          </w:tcPr>
          <w:p w14:paraId="1D11A285" w14:textId="21F51BFE" w:rsidR="00CD10EA" w:rsidDel="00607722" w:rsidRDefault="00CD10EA" w:rsidP="00CD10EA">
            <w:pPr>
              <w:pStyle w:val="a5"/>
              <w:ind w:firstLineChars="0" w:firstLine="0"/>
              <w:rPr>
                <w:del w:id="474" w:author="james wang" w:date="2019-01-28T17:52:00Z"/>
                <w:sz w:val="24"/>
                <w:szCs w:val="24"/>
              </w:rPr>
            </w:pPr>
            <w:del w:id="475" w:author="james wang" w:date="2019-01-28T17:52:00Z">
              <w:r w:rsidDel="00607722">
                <w:rPr>
                  <w:rFonts w:hint="eastAsia"/>
                  <w:sz w:val="24"/>
                  <w:szCs w:val="24"/>
                </w:rPr>
                <w:delText>成功结束</w:delText>
              </w:r>
            </w:del>
          </w:p>
        </w:tc>
        <w:tc>
          <w:tcPr>
            <w:tcW w:w="750" w:type="pct"/>
          </w:tcPr>
          <w:p w14:paraId="48948169" w14:textId="46D03D5C" w:rsidR="00CD10EA" w:rsidDel="00607722" w:rsidRDefault="00CD10EA" w:rsidP="00CD10EA">
            <w:pPr>
              <w:pStyle w:val="a5"/>
              <w:ind w:firstLineChars="0" w:firstLine="0"/>
              <w:rPr>
                <w:del w:id="476" w:author="james wang" w:date="2019-01-28T17:52:00Z"/>
                <w:sz w:val="24"/>
                <w:szCs w:val="24"/>
              </w:rPr>
            </w:pPr>
            <w:del w:id="477" w:author="james wang" w:date="2019-01-28T17:52:00Z">
              <w:r w:rsidDel="00607722">
                <w:rPr>
                  <w:sz w:val="24"/>
                  <w:szCs w:val="24"/>
                </w:rPr>
                <w:delText>S</w:delText>
              </w:r>
              <w:r w:rsidDel="00607722">
                <w:rPr>
                  <w:rFonts w:hint="eastAsia"/>
                  <w:sz w:val="24"/>
                  <w:szCs w:val="24"/>
                </w:rPr>
                <w:delText>tring</w:delText>
              </w:r>
            </w:del>
          </w:p>
        </w:tc>
        <w:tc>
          <w:tcPr>
            <w:tcW w:w="752" w:type="pct"/>
          </w:tcPr>
          <w:p w14:paraId="043582B9" w14:textId="43987FD4" w:rsidR="00CD10EA" w:rsidDel="00607722" w:rsidRDefault="00CD10EA" w:rsidP="00CD10EA">
            <w:pPr>
              <w:pStyle w:val="a5"/>
              <w:ind w:firstLineChars="0" w:firstLine="0"/>
              <w:rPr>
                <w:del w:id="478" w:author="james wang" w:date="2019-01-28T17:52:00Z"/>
                <w:sz w:val="24"/>
                <w:szCs w:val="24"/>
              </w:rPr>
            </w:pPr>
            <w:del w:id="479" w:author="james wang" w:date="2019-01-28T17:52:00Z">
              <w:r w:rsidDel="00607722">
                <w:rPr>
                  <w:rFonts w:hint="eastAsia"/>
                  <w:sz w:val="24"/>
                  <w:szCs w:val="24"/>
                </w:rPr>
                <w:delText>4</w:delText>
              </w:r>
            </w:del>
          </w:p>
        </w:tc>
        <w:tc>
          <w:tcPr>
            <w:tcW w:w="1520" w:type="pct"/>
          </w:tcPr>
          <w:p w14:paraId="13E4A410" w14:textId="02C326D5" w:rsidR="00CD10EA" w:rsidDel="00607722" w:rsidRDefault="00CD10EA" w:rsidP="00CD10EA">
            <w:pPr>
              <w:pStyle w:val="a5"/>
              <w:ind w:firstLineChars="0" w:firstLine="0"/>
              <w:rPr>
                <w:del w:id="480" w:author="james wang" w:date="2019-01-28T17:52:00Z"/>
                <w:sz w:val="24"/>
                <w:szCs w:val="24"/>
              </w:rPr>
            </w:pPr>
            <w:del w:id="481" w:author="james wang" w:date="2019-01-28T17:52:00Z">
              <w:r w:rsidDel="00607722">
                <w:rPr>
                  <w:rFonts w:hint="eastAsia"/>
                  <w:sz w:val="24"/>
                  <w:szCs w:val="24"/>
                </w:rPr>
                <w:delText>succ</w:delText>
              </w:r>
            </w:del>
          </w:p>
        </w:tc>
      </w:tr>
      <w:bookmarkEnd w:id="436"/>
    </w:tbl>
    <w:p w14:paraId="6B6774D3" w14:textId="715564D1" w:rsidR="00494054" w:rsidDel="00607722" w:rsidRDefault="00494054" w:rsidP="003C2C71">
      <w:pPr>
        <w:ind w:firstLine="360"/>
        <w:rPr>
          <w:del w:id="482" w:author="james wang" w:date="2019-01-28T17:52:00Z"/>
          <w:sz w:val="32"/>
          <w:szCs w:val="32"/>
          <w:shd w:val="pct15" w:color="auto" w:fill="FFFFFF"/>
        </w:rPr>
      </w:pPr>
    </w:p>
    <w:p w14:paraId="46750EFE" w14:textId="2F93649E" w:rsidR="001C3DBB" w:rsidDel="00607722" w:rsidRDefault="008534A9" w:rsidP="00E36EF2">
      <w:pPr>
        <w:pStyle w:val="3"/>
        <w:numPr>
          <w:ilvl w:val="1"/>
          <w:numId w:val="13"/>
        </w:numPr>
        <w:rPr>
          <w:del w:id="483" w:author="james wang" w:date="2019-01-28T17:52:00Z"/>
          <w:shd w:val="pct15" w:color="auto" w:fill="FFFFFF"/>
        </w:rPr>
      </w:pPr>
      <w:del w:id="484" w:author="james wang" w:date="2019-01-28T17:52:00Z">
        <w:r w:rsidRPr="008534A9" w:rsidDel="00607722">
          <w:rPr>
            <w:rFonts w:hint="eastAsia"/>
            <w:shd w:val="pct15" w:color="auto" w:fill="FFFFFF"/>
          </w:rPr>
          <w:delText>获取固定密码</w:delText>
        </w:r>
      </w:del>
    </w:p>
    <w:p w14:paraId="35CA46FB" w14:textId="54841CDC" w:rsidR="008534A9" w:rsidDel="00607722" w:rsidRDefault="008534A9" w:rsidP="008534A9">
      <w:pPr>
        <w:pStyle w:val="a5"/>
        <w:numPr>
          <w:ilvl w:val="0"/>
          <w:numId w:val="3"/>
        </w:numPr>
        <w:ind w:firstLineChars="0"/>
        <w:rPr>
          <w:del w:id="485" w:author="james wang" w:date="2019-01-28T17:52:00Z"/>
          <w:sz w:val="24"/>
          <w:szCs w:val="24"/>
          <w:shd w:val="pct15" w:color="auto" w:fill="FFFFFF"/>
        </w:rPr>
      </w:pPr>
      <w:del w:id="486" w:author="james wang" w:date="2019-01-28T17:52:00Z">
        <w:r w:rsidRPr="008534A9" w:rsidDel="00607722">
          <w:rPr>
            <w:rFonts w:hint="eastAsia"/>
            <w:sz w:val="24"/>
            <w:szCs w:val="24"/>
            <w:shd w:val="pct15" w:color="auto" w:fill="FFFFFF"/>
          </w:rPr>
          <w:delText>type</w:delText>
        </w:r>
        <w:r w:rsidRPr="008534A9" w:rsidDel="00607722">
          <w:rPr>
            <w:sz w:val="24"/>
            <w:szCs w:val="24"/>
            <w:shd w:val="pct15" w:color="auto" w:fill="FFFFFF"/>
          </w:rPr>
          <w:delText>07</w:delText>
        </w:r>
      </w:del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06"/>
        <w:gridCol w:w="1976"/>
        <w:gridCol w:w="1244"/>
        <w:gridCol w:w="1248"/>
        <w:gridCol w:w="2522"/>
      </w:tblGrid>
      <w:tr w:rsidR="008534A9" w:rsidDel="00607722" w14:paraId="6ECCB7C2" w14:textId="477FD989" w:rsidTr="0087488C">
        <w:trPr>
          <w:del w:id="487" w:author="james wang" w:date="2019-01-28T17:52:00Z"/>
        </w:trPr>
        <w:tc>
          <w:tcPr>
            <w:tcW w:w="787" w:type="pct"/>
          </w:tcPr>
          <w:p w14:paraId="4BCDBAE0" w14:textId="10159532" w:rsidR="008534A9" w:rsidRPr="00D73133" w:rsidDel="00607722" w:rsidRDefault="008534A9" w:rsidP="00CD10EA">
            <w:pPr>
              <w:pStyle w:val="a5"/>
              <w:ind w:firstLineChars="0" w:firstLine="0"/>
              <w:rPr>
                <w:del w:id="488" w:author="james wang" w:date="2019-01-28T17:52:00Z"/>
                <w:sz w:val="24"/>
                <w:szCs w:val="24"/>
              </w:rPr>
            </w:pPr>
            <w:del w:id="489" w:author="james wang" w:date="2019-01-28T17:52:00Z">
              <w:r w:rsidRPr="00D73133" w:rsidDel="00607722">
                <w:rPr>
                  <w:rFonts w:hint="eastAsia"/>
                  <w:sz w:val="24"/>
                  <w:szCs w:val="24"/>
                </w:rPr>
                <w:delText>字段</w:delText>
              </w:r>
            </w:del>
          </w:p>
        </w:tc>
        <w:tc>
          <w:tcPr>
            <w:tcW w:w="1191" w:type="pct"/>
          </w:tcPr>
          <w:p w14:paraId="2E86FA98" w14:textId="2DED55A5" w:rsidR="008534A9" w:rsidRPr="00D73133" w:rsidDel="00607722" w:rsidRDefault="008534A9" w:rsidP="00CD10EA">
            <w:pPr>
              <w:pStyle w:val="a5"/>
              <w:ind w:firstLineChars="0" w:firstLine="0"/>
              <w:rPr>
                <w:del w:id="490" w:author="james wang" w:date="2019-01-28T17:52:00Z"/>
                <w:sz w:val="24"/>
                <w:szCs w:val="24"/>
              </w:rPr>
            </w:pPr>
            <w:del w:id="491" w:author="james wang" w:date="2019-01-28T17:52:00Z">
              <w:r w:rsidRPr="00D73133" w:rsidDel="00607722">
                <w:rPr>
                  <w:rFonts w:hint="eastAsia"/>
                  <w:sz w:val="24"/>
                  <w:szCs w:val="24"/>
                </w:rPr>
                <w:delText>描述</w:delText>
              </w:r>
            </w:del>
          </w:p>
        </w:tc>
        <w:tc>
          <w:tcPr>
            <w:tcW w:w="750" w:type="pct"/>
          </w:tcPr>
          <w:p w14:paraId="0B485D2F" w14:textId="3C1E00F4" w:rsidR="008534A9" w:rsidRPr="00D73133" w:rsidDel="00607722" w:rsidRDefault="008534A9" w:rsidP="00CD10EA">
            <w:pPr>
              <w:pStyle w:val="a5"/>
              <w:ind w:firstLineChars="0" w:firstLine="0"/>
              <w:rPr>
                <w:del w:id="492" w:author="james wang" w:date="2019-01-28T17:52:00Z"/>
                <w:sz w:val="24"/>
                <w:szCs w:val="24"/>
              </w:rPr>
            </w:pPr>
            <w:del w:id="493" w:author="james wang" w:date="2019-01-28T17:52:00Z">
              <w:r w:rsidRPr="00D73133" w:rsidDel="00607722">
                <w:rPr>
                  <w:rFonts w:hint="eastAsia"/>
                  <w:sz w:val="24"/>
                  <w:szCs w:val="24"/>
                </w:rPr>
                <w:delText>类型</w:delText>
              </w:r>
            </w:del>
          </w:p>
        </w:tc>
        <w:tc>
          <w:tcPr>
            <w:tcW w:w="752" w:type="pct"/>
          </w:tcPr>
          <w:p w14:paraId="722B7DE2" w14:textId="283DA64F" w:rsidR="008534A9" w:rsidRPr="00D73133" w:rsidDel="00607722" w:rsidRDefault="008534A9" w:rsidP="00CD10EA">
            <w:pPr>
              <w:pStyle w:val="a5"/>
              <w:ind w:firstLineChars="0" w:firstLine="0"/>
              <w:rPr>
                <w:del w:id="494" w:author="james wang" w:date="2019-01-28T17:52:00Z"/>
                <w:sz w:val="24"/>
                <w:szCs w:val="24"/>
              </w:rPr>
            </w:pPr>
            <w:del w:id="495" w:author="james wang" w:date="2019-01-28T17:52:00Z">
              <w:r w:rsidDel="00607722">
                <w:rPr>
                  <w:rFonts w:hint="eastAsia"/>
                  <w:kern w:val="0"/>
                  <w:sz w:val="24"/>
                  <w:szCs w:val="24"/>
                </w:rPr>
                <w:delText>位数</w:delText>
              </w:r>
            </w:del>
          </w:p>
        </w:tc>
        <w:tc>
          <w:tcPr>
            <w:tcW w:w="1520" w:type="pct"/>
          </w:tcPr>
          <w:p w14:paraId="09892E95" w14:textId="12544FA3" w:rsidR="008534A9" w:rsidRPr="00D73133" w:rsidDel="00607722" w:rsidRDefault="008534A9" w:rsidP="00CD10EA">
            <w:pPr>
              <w:pStyle w:val="a5"/>
              <w:ind w:firstLineChars="0" w:firstLine="0"/>
              <w:rPr>
                <w:del w:id="496" w:author="james wang" w:date="2019-01-28T17:52:00Z"/>
                <w:sz w:val="24"/>
                <w:szCs w:val="24"/>
              </w:rPr>
            </w:pPr>
            <w:del w:id="497" w:author="james wang" w:date="2019-01-28T17:52:00Z">
              <w:r w:rsidRPr="00D73133" w:rsidDel="00607722">
                <w:rPr>
                  <w:rFonts w:hint="eastAsia"/>
                  <w:sz w:val="24"/>
                  <w:szCs w:val="24"/>
                </w:rPr>
                <w:delText>示例值</w:delText>
              </w:r>
            </w:del>
          </w:p>
        </w:tc>
      </w:tr>
      <w:tr w:rsidR="0087488C" w:rsidDel="00607722" w14:paraId="5D16D047" w14:textId="5F65F8A3" w:rsidTr="0087488C">
        <w:trPr>
          <w:del w:id="498" w:author="james wang" w:date="2019-01-28T17:52:00Z"/>
        </w:trPr>
        <w:tc>
          <w:tcPr>
            <w:tcW w:w="787" w:type="pct"/>
          </w:tcPr>
          <w:p w14:paraId="3EB27F11" w14:textId="613215DF" w:rsidR="0087488C" w:rsidRPr="00D73133" w:rsidDel="00607722" w:rsidRDefault="0087488C" w:rsidP="0087488C">
            <w:pPr>
              <w:pStyle w:val="a5"/>
              <w:ind w:firstLineChars="0" w:firstLine="0"/>
              <w:rPr>
                <w:del w:id="499" w:author="james wang" w:date="2019-01-28T17:52:00Z"/>
                <w:sz w:val="24"/>
                <w:szCs w:val="24"/>
              </w:rPr>
            </w:pPr>
            <w:del w:id="500" w:author="james wang" w:date="2019-01-25T15:10:00Z">
              <w:r w:rsidRPr="00D73133" w:rsidDel="009B5278">
                <w:rPr>
                  <w:rFonts w:hint="eastAsia"/>
                  <w:sz w:val="24"/>
                  <w:szCs w:val="24"/>
                </w:rPr>
                <w:delText>t</w:delText>
              </w:r>
              <w:r w:rsidRPr="00D73133" w:rsidDel="009B5278">
                <w:rPr>
                  <w:sz w:val="24"/>
                  <w:szCs w:val="24"/>
                </w:rPr>
                <w:delText>ype</w:delText>
              </w:r>
            </w:del>
          </w:p>
        </w:tc>
        <w:tc>
          <w:tcPr>
            <w:tcW w:w="1191" w:type="pct"/>
          </w:tcPr>
          <w:p w14:paraId="60C1971A" w14:textId="509F4E92" w:rsidR="0087488C" w:rsidRPr="00D73133" w:rsidDel="00607722" w:rsidRDefault="0087488C" w:rsidP="0087488C">
            <w:pPr>
              <w:pStyle w:val="a5"/>
              <w:ind w:firstLineChars="0" w:firstLine="0"/>
              <w:rPr>
                <w:del w:id="501" w:author="james wang" w:date="2019-01-28T17:52:00Z"/>
                <w:sz w:val="24"/>
                <w:szCs w:val="24"/>
              </w:rPr>
            </w:pPr>
            <w:del w:id="502" w:author="james wang" w:date="2019-01-25T15:10:00Z">
              <w:r w:rsidRPr="00D73133" w:rsidDel="009B5278">
                <w:rPr>
                  <w:rFonts w:hint="eastAsia"/>
                  <w:sz w:val="24"/>
                  <w:szCs w:val="24"/>
                </w:rPr>
                <w:delText>帧类型</w:delText>
              </w:r>
            </w:del>
          </w:p>
        </w:tc>
        <w:tc>
          <w:tcPr>
            <w:tcW w:w="750" w:type="pct"/>
          </w:tcPr>
          <w:p w14:paraId="7DCE97CF" w14:textId="3A06D9EE" w:rsidR="0087488C" w:rsidRPr="00D73133" w:rsidDel="00607722" w:rsidRDefault="0087488C" w:rsidP="0087488C">
            <w:pPr>
              <w:pStyle w:val="a5"/>
              <w:ind w:firstLineChars="0" w:firstLine="0"/>
              <w:rPr>
                <w:del w:id="503" w:author="james wang" w:date="2019-01-28T17:52:00Z"/>
                <w:sz w:val="24"/>
                <w:szCs w:val="24"/>
              </w:rPr>
            </w:pPr>
            <w:del w:id="504" w:author="james wang" w:date="2019-01-25T15:10:00Z">
              <w:r w:rsidRPr="00D73133" w:rsidDel="009B5278">
                <w:rPr>
                  <w:rFonts w:hint="eastAsia"/>
                  <w:sz w:val="24"/>
                  <w:szCs w:val="24"/>
                </w:rPr>
                <w:delText>b</w:delText>
              </w:r>
              <w:r w:rsidRPr="00D73133" w:rsidDel="009B5278">
                <w:rPr>
                  <w:sz w:val="24"/>
                  <w:szCs w:val="24"/>
                </w:rPr>
                <w:delText>yte</w:delText>
              </w:r>
            </w:del>
          </w:p>
        </w:tc>
        <w:tc>
          <w:tcPr>
            <w:tcW w:w="752" w:type="pct"/>
          </w:tcPr>
          <w:p w14:paraId="79A2D875" w14:textId="308D172F" w:rsidR="0087488C" w:rsidRPr="00D73133" w:rsidDel="00607722" w:rsidRDefault="0087488C" w:rsidP="0087488C">
            <w:pPr>
              <w:pStyle w:val="a5"/>
              <w:ind w:firstLineChars="0" w:firstLine="0"/>
              <w:rPr>
                <w:del w:id="505" w:author="james wang" w:date="2019-01-28T17:52:00Z"/>
                <w:sz w:val="24"/>
                <w:szCs w:val="24"/>
              </w:rPr>
            </w:pPr>
            <w:del w:id="506" w:author="james wang" w:date="2019-01-25T15:10:00Z">
              <w:r w:rsidDel="009B5278">
                <w:rPr>
                  <w:rFonts w:hint="eastAsia"/>
                  <w:sz w:val="24"/>
                  <w:szCs w:val="24"/>
                </w:rPr>
                <w:delText>1</w:delText>
              </w:r>
            </w:del>
          </w:p>
        </w:tc>
        <w:tc>
          <w:tcPr>
            <w:tcW w:w="1520" w:type="pct"/>
          </w:tcPr>
          <w:p w14:paraId="7756EEDF" w14:textId="706EA2BC" w:rsidR="0087488C" w:rsidRPr="00D73133" w:rsidDel="00607722" w:rsidRDefault="0087488C" w:rsidP="0087488C">
            <w:pPr>
              <w:pStyle w:val="a5"/>
              <w:ind w:firstLineChars="0" w:firstLine="0"/>
              <w:rPr>
                <w:del w:id="507" w:author="james wang" w:date="2019-01-28T17:52:00Z"/>
                <w:sz w:val="24"/>
                <w:szCs w:val="24"/>
              </w:rPr>
            </w:pPr>
            <w:del w:id="508" w:author="james wang" w:date="2019-01-25T15:10:00Z">
              <w:r w:rsidDel="009B5278">
                <w:rPr>
                  <w:rFonts w:hint="eastAsia"/>
                  <w:sz w:val="24"/>
                  <w:szCs w:val="24"/>
                </w:rPr>
                <w:delText>0</w:delText>
              </w:r>
              <w:r w:rsidDel="009B5278">
                <w:rPr>
                  <w:sz w:val="24"/>
                  <w:szCs w:val="24"/>
                </w:rPr>
                <w:delText>7</w:delText>
              </w:r>
            </w:del>
          </w:p>
        </w:tc>
      </w:tr>
      <w:tr w:rsidR="00CD10EA" w:rsidDel="00607722" w14:paraId="11F360A4" w14:textId="2543BC27" w:rsidTr="00CD10EA">
        <w:trPr>
          <w:del w:id="509" w:author="james wang" w:date="2019-01-28T17:52:00Z"/>
        </w:trPr>
        <w:tc>
          <w:tcPr>
            <w:tcW w:w="5000" w:type="pct"/>
            <w:gridSpan w:val="5"/>
          </w:tcPr>
          <w:p w14:paraId="4F4129F4" w14:textId="452E88D2" w:rsidR="00CD10EA" w:rsidDel="00607722" w:rsidRDefault="00CD10EA" w:rsidP="00CD10EA">
            <w:pPr>
              <w:pStyle w:val="a5"/>
              <w:ind w:firstLineChars="0" w:firstLine="0"/>
              <w:rPr>
                <w:del w:id="510" w:author="james wang" w:date="2019-01-28T17:52:00Z"/>
                <w:sz w:val="24"/>
                <w:szCs w:val="24"/>
              </w:rPr>
            </w:pPr>
            <w:del w:id="511" w:author="james wang" w:date="2019-01-28T17:52:00Z">
              <w:r w:rsidDel="00607722">
                <w:rPr>
                  <w:rFonts w:hint="eastAsia"/>
                  <w:sz w:val="24"/>
                  <w:szCs w:val="24"/>
                </w:rPr>
                <w:delText>返回参数</w:delText>
              </w:r>
            </w:del>
          </w:p>
        </w:tc>
      </w:tr>
      <w:tr w:rsidR="00CD10EA" w:rsidDel="00607722" w14:paraId="05A09EA2" w14:textId="0A84AE20" w:rsidTr="0087488C">
        <w:trPr>
          <w:del w:id="512" w:author="james wang" w:date="2019-01-28T17:52:00Z"/>
        </w:trPr>
        <w:tc>
          <w:tcPr>
            <w:tcW w:w="787" w:type="pct"/>
          </w:tcPr>
          <w:p w14:paraId="40CF35BD" w14:textId="5229B398" w:rsidR="00CD10EA" w:rsidRPr="00D73133" w:rsidDel="00607722" w:rsidRDefault="00CD10EA" w:rsidP="00CD10EA">
            <w:pPr>
              <w:pStyle w:val="a5"/>
              <w:ind w:firstLineChars="0" w:firstLine="0"/>
              <w:rPr>
                <w:del w:id="513" w:author="james wang" w:date="2019-01-28T17:52:00Z"/>
                <w:sz w:val="24"/>
                <w:szCs w:val="24"/>
              </w:rPr>
            </w:pPr>
            <w:del w:id="514" w:author="james wang" w:date="2019-01-28T17:52:00Z">
              <w:r w:rsidDel="00607722">
                <w:rPr>
                  <w:sz w:val="24"/>
                  <w:szCs w:val="24"/>
                </w:rPr>
                <w:delText>password</w:delText>
              </w:r>
            </w:del>
          </w:p>
        </w:tc>
        <w:tc>
          <w:tcPr>
            <w:tcW w:w="1191" w:type="pct"/>
          </w:tcPr>
          <w:p w14:paraId="684D7C68" w14:textId="1889279C" w:rsidR="00CD10EA" w:rsidRPr="00D73133" w:rsidDel="00607722" w:rsidRDefault="00CD10EA" w:rsidP="00CD10EA">
            <w:pPr>
              <w:pStyle w:val="a5"/>
              <w:ind w:firstLineChars="0" w:firstLine="0"/>
              <w:rPr>
                <w:del w:id="515" w:author="james wang" w:date="2019-01-28T17:52:00Z"/>
                <w:sz w:val="24"/>
                <w:szCs w:val="24"/>
              </w:rPr>
            </w:pPr>
            <w:del w:id="516" w:author="james wang" w:date="2019-01-28T17:52:00Z">
              <w:r w:rsidDel="00607722">
                <w:rPr>
                  <w:rFonts w:hint="eastAsia"/>
                  <w:sz w:val="24"/>
                  <w:szCs w:val="24"/>
                </w:rPr>
                <w:delText>开门固定密码</w:delText>
              </w:r>
            </w:del>
          </w:p>
        </w:tc>
        <w:tc>
          <w:tcPr>
            <w:tcW w:w="750" w:type="pct"/>
          </w:tcPr>
          <w:p w14:paraId="7FAA9F6F" w14:textId="2348529E" w:rsidR="00CD10EA" w:rsidRPr="00D73133" w:rsidDel="00607722" w:rsidRDefault="00CD10EA" w:rsidP="00CD10EA">
            <w:pPr>
              <w:pStyle w:val="a5"/>
              <w:ind w:firstLineChars="0" w:firstLine="0"/>
              <w:rPr>
                <w:del w:id="517" w:author="james wang" w:date="2019-01-28T17:52:00Z"/>
                <w:sz w:val="24"/>
                <w:szCs w:val="24"/>
              </w:rPr>
            </w:pPr>
            <w:del w:id="518" w:author="james wang" w:date="2019-01-28T17:52:00Z">
              <w:r w:rsidDel="00607722">
                <w:rPr>
                  <w:sz w:val="24"/>
                  <w:szCs w:val="24"/>
                </w:rPr>
                <w:delText>S</w:delText>
              </w:r>
              <w:r w:rsidDel="00607722">
                <w:rPr>
                  <w:rFonts w:hint="eastAsia"/>
                  <w:sz w:val="24"/>
                  <w:szCs w:val="24"/>
                </w:rPr>
                <w:delText>tring</w:delText>
              </w:r>
            </w:del>
          </w:p>
        </w:tc>
        <w:tc>
          <w:tcPr>
            <w:tcW w:w="752" w:type="pct"/>
          </w:tcPr>
          <w:p w14:paraId="4FB3569D" w14:textId="288C7049" w:rsidR="00CD10EA" w:rsidRPr="00D73133" w:rsidDel="00607722" w:rsidRDefault="00CD10EA" w:rsidP="00CD10EA">
            <w:pPr>
              <w:pStyle w:val="a5"/>
              <w:ind w:firstLineChars="0" w:firstLine="0"/>
              <w:rPr>
                <w:del w:id="519" w:author="james wang" w:date="2019-01-28T17:52:00Z"/>
                <w:sz w:val="24"/>
                <w:szCs w:val="24"/>
              </w:rPr>
            </w:pPr>
            <w:del w:id="520" w:author="james wang" w:date="2019-01-28T17:52:00Z">
              <w:r w:rsidDel="00607722">
                <w:rPr>
                  <w:rFonts w:hint="eastAsia"/>
                  <w:sz w:val="24"/>
                  <w:szCs w:val="24"/>
                </w:rPr>
                <w:delText>6</w:delText>
              </w:r>
            </w:del>
          </w:p>
        </w:tc>
        <w:tc>
          <w:tcPr>
            <w:tcW w:w="1520" w:type="pct"/>
          </w:tcPr>
          <w:p w14:paraId="2E0EB774" w14:textId="0ADAE4B5" w:rsidR="00CD10EA" w:rsidRPr="00D73133" w:rsidDel="00607722" w:rsidRDefault="00CD10EA" w:rsidP="00CD10EA">
            <w:pPr>
              <w:pStyle w:val="a5"/>
              <w:ind w:firstLineChars="0" w:firstLine="0"/>
              <w:rPr>
                <w:del w:id="521" w:author="james wang" w:date="2019-01-28T17:52:00Z"/>
                <w:sz w:val="24"/>
                <w:szCs w:val="24"/>
              </w:rPr>
            </w:pPr>
            <w:del w:id="522" w:author="james wang" w:date="2019-01-28T17:52:00Z">
              <w:r w:rsidDel="00607722">
                <w:rPr>
                  <w:rFonts w:hint="eastAsia"/>
                  <w:sz w:val="24"/>
                  <w:szCs w:val="24"/>
                </w:rPr>
                <w:delText>345334</w:delText>
              </w:r>
            </w:del>
          </w:p>
        </w:tc>
      </w:tr>
      <w:tr w:rsidR="00CD10EA" w:rsidDel="00A0350E" w14:paraId="203FE490" w14:textId="021E0849" w:rsidTr="0087488C">
        <w:trPr>
          <w:del w:id="523" w:author="james wang" w:date="2019-01-08T16:40:00Z"/>
        </w:trPr>
        <w:tc>
          <w:tcPr>
            <w:tcW w:w="787" w:type="pct"/>
          </w:tcPr>
          <w:p w14:paraId="7DF256E2" w14:textId="28C613E6" w:rsidR="00CD10EA" w:rsidDel="00A0350E" w:rsidRDefault="00CD10EA" w:rsidP="00CD10EA">
            <w:pPr>
              <w:pStyle w:val="a5"/>
              <w:ind w:firstLineChars="0" w:firstLine="0"/>
              <w:rPr>
                <w:del w:id="524" w:author="james wang" w:date="2019-01-08T16:40:00Z"/>
                <w:sz w:val="24"/>
                <w:szCs w:val="24"/>
              </w:rPr>
            </w:pPr>
            <w:del w:id="525" w:author="james wang" w:date="2019-01-08T16:40:00Z">
              <w:r w:rsidDel="00A0350E">
                <w:rPr>
                  <w:rFonts w:hint="eastAsia"/>
                  <w:sz w:val="24"/>
                  <w:szCs w:val="24"/>
                </w:rPr>
                <w:delText>succ</w:delText>
              </w:r>
            </w:del>
          </w:p>
        </w:tc>
        <w:tc>
          <w:tcPr>
            <w:tcW w:w="1191" w:type="pct"/>
          </w:tcPr>
          <w:p w14:paraId="54FC187B" w14:textId="6E262921" w:rsidR="00CD10EA" w:rsidDel="00A0350E" w:rsidRDefault="00CD10EA" w:rsidP="00CD10EA">
            <w:pPr>
              <w:pStyle w:val="a5"/>
              <w:ind w:firstLineChars="0" w:firstLine="0"/>
              <w:rPr>
                <w:del w:id="526" w:author="james wang" w:date="2019-01-08T16:40:00Z"/>
                <w:sz w:val="24"/>
                <w:szCs w:val="24"/>
              </w:rPr>
            </w:pPr>
            <w:del w:id="527" w:author="james wang" w:date="2019-01-08T16:40:00Z">
              <w:r w:rsidDel="00A0350E">
                <w:rPr>
                  <w:rFonts w:hint="eastAsia"/>
                  <w:sz w:val="24"/>
                  <w:szCs w:val="24"/>
                </w:rPr>
                <w:delText>成功结束</w:delText>
              </w:r>
            </w:del>
          </w:p>
        </w:tc>
        <w:tc>
          <w:tcPr>
            <w:tcW w:w="750" w:type="pct"/>
          </w:tcPr>
          <w:p w14:paraId="6644149A" w14:textId="77E3C41E" w:rsidR="00CD10EA" w:rsidDel="00A0350E" w:rsidRDefault="00CD10EA" w:rsidP="00CD10EA">
            <w:pPr>
              <w:pStyle w:val="a5"/>
              <w:ind w:firstLineChars="0" w:firstLine="0"/>
              <w:rPr>
                <w:del w:id="528" w:author="james wang" w:date="2019-01-08T16:40:00Z"/>
                <w:sz w:val="24"/>
                <w:szCs w:val="24"/>
              </w:rPr>
            </w:pPr>
            <w:del w:id="529" w:author="james wang" w:date="2019-01-08T16:40:00Z">
              <w:r w:rsidDel="00A0350E">
                <w:rPr>
                  <w:sz w:val="24"/>
                  <w:szCs w:val="24"/>
                </w:rPr>
                <w:delText>S</w:delText>
              </w:r>
              <w:r w:rsidDel="00A0350E">
                <w:rPr>
                  <w:rFonts w:hint="eastAsia"/>
                  <w:sz w:val="24"/>
                  <w:szCs w:val="24"/>
                </w:rPr>
                <w:delText>tring</w:delText>
              </w:r>
            </w:del>
          </w:p>
        </w:tc>
        <w:tc>
          <w:tcPr>
            <w:tcW w:w="752" w:type="pct"/>
          </w:tcPr>
          <w:p w14:paraId="5CD743B1" w14:textId="0EC8FE74" w:rsidR="00CD10EA" w:rsidDel="00A0350E" w:rsidRDefault="00CD10EA" w:rsidP="00CD10EA">
            <w:pPr>
              <w:pStyle w:val="a5"/>
              <w:ind w:firstLineChars="0" w:firstLine="0"/>
              <w:rPr>
                <w:del w:id="530" w:author="james wang" w:date="2019-01-08T16:40:00Z"/>
                <w:sz w:val="24"/>
                <w:szCs w:val="24"/>
              </w:rPr>
            </w:pPr>
            <w:del w:id="531" w:author="james wang" w:date="2019-01-08T16:40:00Z">
              <w:r w:rsidDel="00A0350E">
                <w:rPr>
                  <w:rFonts w:hint="eastAsia"/>
                  <w:sz w:val="24"/>
                  <w:szCs w:val="24"/>
                </w:rPr>
                <w:delText>4</w:delText>
              </w:r>
            </w:del>
          </w:p>
        </w:tc>
        <w:tc>
          <w:tcPr>
            <w:tcW w:w="1520" w:type="pct"/>
          </w:tcPr>
          <w:p w14:paraId="494CBEC8" w14:textId="6FBEB476" w:rsidR="00CD10EA" w:rsidDel="00A0350E" w:rsidRDefault="00CD10EA" w:rsidP="00CD10EA">
            <w:pPr>
              <w:pStyle w:val="a5"/>
              <w:ind w:firstLineChars="0" w:firstLine="0"/>
              <w:rPr>
                <w:del w:id="532" w:author="james wang" w:date="2019-01-08T16:40:00Z"/>
                <w:sz w:val="24"/>
                <w:szCs w:val="24"/>
              </w:rPr>
            </w:pPr>
            <w:del w:id="533" w:author="james wang" w:date="2019-01-08T16:40:00Z">
              <w:r w:rsidDel="00A0350E">
                <w:rPr>
                  <w:rFonts w:hint="eastAsia"/>
                  <w:sz w:val="24"/>
                  <w:szCs w:val="24"/>
                </w:rPr>
                <w:delText>succ</w:delText>
              </w:r>
            </w:del>
          </w:p>
        </w:tc>
      </w:tr>
      <w:tr w:rsidR="00CD10EA" w:rsidDel="00607722" w14:paraId="3992625F" w14:textId="5C03BB02" w:rsidTr="0087488C">
        <w:trPr>
          <w:del w:id="534" w:author="james wang" w:date="2019-01-28T17:52:00Z"/>
        </w:trPr>
        <w:tc>
          <w:tcPr>
            <w:tcW w:w="787" w:type="pct"/>
          </w:tcPr>
          <w:p w14:paraId="3A412017" w14:textId="14C57724" w:rsidR="00CD10EA" w:rsidDel="00607722" w:rsidRDefault="00CD10EA" w:rsidP="00CD10EA">
            <w:pPr>
              <w:pStyle w:val="a5"/>
              <w:ind w:firstLineChars="0" w:firstLine="0"/>
              <w:rPr>
                <w:del w:id="535" w:author="james wang" w:date="2019-01-28T17:52:00Z"/>
                <w:sz w:val="24"/>
                <w:szCs w:val="24"/>
              </w:rPr>
            </w:pPr>
            <w:del w:id="536" w:author="james wang" w:date="2019-01-28T17:52:00Z">
              <w:r w:rsidDel="00607722">
                <w:rPr>
                  <w:rFonts w:hint="eastAsia"/>
                  <w:sz w:val="24"/>
                  <w:szCs w:val="24"/>
                </w:rPr>
                <w:delText>succ</w:delText>
              </w:r>
            </w:del>
          </w:p>
        </w:tc>
        <w:tc>
          <w:tcPr>
            <w:tcW w:w="1191" w:type="pct"/>
          </w:tcPr>
          <w:p w14:paraId="6F78EE37" w14:textId="0496F8D1" w:rsidR="00CD10EA" w:rsidDel="00607722" w:rsidRDefault="00CD10EA" w:rsidP="00CD10EA">
            <w:pPr>
              <w:pStyle w:val="a5"/>
              <w:ind w:firstLineChars="0" w:firstLine="0"/>
              <w:rPr>
                <w:del w:id="537" w:author="james wang" w:date="2019-01-28T17:52:00Z"/>
                <w:sz w:val="24"/>
                <w:szCs w:val="24"/>
              </w:rPr>
            </w:pPr>
            <w:del w:id="538" w:author="james wang" w:date="2019-01-28T17:52:00Z">
              <w:r w:rsidDel="00607722">
                <w:rPr>
                  <w:rFonts w:hint="eastAsia"/>
                  <w:sz w:val="24"/>
                  <w:szCs w:val="24"/>
                </w:rPr>
                <w:delText>成功结束</w:delText>
              </w:r>
            </w:del>
          </w:p>
        </w:tc>
        <w:tc>
          <w:tcPr>
            <w:tcW w:w="750" w:type="pct"/>
          </w:tcPr>
          <w:p w14:paraId="0D57A859" w14:textId="1ED5A910" w:rsidR="00CD10EA" w:rsidDel="00607722" w:rsidRDefault="00CD10EA" w:rsidP="00CD10EA">
            <w:pPr>
              <w:pStyle w:val="a5"/>
              <w:ind w:firstLineChars="0" w:firstLine="0"/>
              <w:rPr>
                <w:del w:id="539" w:author="james wang" w:date="2019-01-28T17:52:00Z"/>
                <w:sz w:val="24"/>
                <w:szCs w:val="24"/>
              </w:rPr>
            </w:pPr>
            <w:del w:id="540" w:author="james wang" w:date="2019-01-28T17:52:00Z">
              <w:r w:rsidDel="00607722">
                <w:rPr>
                  <w:sz w:val="24"/>
                  <w:szCs w:val="24"/>
                </w:rPr>
                <w:delText>S</w:delText>
              </w:r>
              <w:r w:rsidDel="00607722">
                <w:rPr>
                  <w:rFonts w:hint="eastAsia"/>
                  <w:sz w:val="24"/>
                  <w:szCs w:val="24"/>
                </w:rPr>
                <w:delText>tring</w:delText>
              </w:r>
            </w:del>
          </w:p>
        </w:tc>
        <w:tc>
          <w:tcPr>
            <w:tcW w:w="752" w:type="pct"/>
          </w:tcPr>
          <w:p w14:paraId="76E21540" w14:textId="3C965797" w:rsidR="00CD10EA" w:rsidDel="00607722" w:rsidRDefault="00CD10EA" w:rsidP="00CD10EA">
            <w:pPr>
              <w:pStyle w:val="a5"/>
              <w:ind w:firstLineChars="0" w:firstLine="0"/>
              <w:rPr>
                <w:del w:id="541" w:author="james wang" w:date="2019-01-28T17:52:00Z"/>
                <w:sz w:val="24"/>
                <w:szCs w:val="24"/>
              </w:rPr>
            </w:pPr>
            <w:del w:id="542" w:author="james wang" w:date="2019-01-28T17:52:00Z">
              <w:r w:rsidDel="00607722">
                <w:rPr>
                  <w:rFonts w:hint="eastAsia"/>
                  <w:sz w:val="24"/>
                  <w:szCs w:val="24"/>
                </w:rPr>
                <w:delText>4</w:delText>
              </w:r>
            </w:del>
          </w:p>
        </w:tc>
        <w:tc>
          <w:tcPr>
            <w:tcW w:w="1520" w:type="pct"/>
          </w:tcPr>
          <w:p w14:paraId="5A563DEC" w14:textId="3657A939" w:rsidR="00CD10EA" w:rsidDel="00607722" w:rsidRDefault="00CD10EA" w:rsidP="00CD10EA">
            <w:pPr>
              <w:pStyle w:val="a5"/>
              <w:ind w:firstLineChars="0" w:firstLine="0"/>
              <w:rPr>
                <w:del w:id="543" w:author="james wang" w:date="2019-01-28T17:52:00Z"/>
                <w:sz w:val="24"/>
                <w:szCs w:val="24"/>
              </w:rPr>
            </w:pPr>
            <w:del w:id="544" w:author="james wang" w:date="2019-01-28T17:52:00Z">
              <w:r w:rsidDel="00607722">
                <w:rPr>
                  <w:rFonts w:hint="eastAsia"/>
                  <w:sz w:val="24"/>
                  <w:szCs w:val="24"/>
                </w:rPr>
                <w:delText>succ</w:delText>
              </w:r>
            </w:del>
          </w:p>
        </w:tc>
      </w:tr>
      <w:tr w:rsidR="00CD10EA" w:rsidDel="00607722" w14:paraId="53038049" w14:textId="5BF7DDEA" w:rsidTr="0087488C">
        <w:trPr>
          <w:del w:id="545" w:author="james wang" w:date="2019-01-28T17:52:00Z"/>
        </w:trPr>
        <w:tc>
          <w:tcPr>
            <w:tcW w:w="787" w:type="pct"/>
          </w:tcPr>
          <w:p w14:paraId="6CD7DDCA" w14:textId="6AB1E901" w:rsidR="00CD10EA" w:rsidDel="00607722" w:rsidRDefault="00CD10EA" w:rsidP="00CD10EA">
            <w:pPr>
              <w:pStyle w:val="a5"/>
              <w:ind w:firstLineChars="0" w:firstLine="0"/>
              <w:rPr>
                <w:del w:id="546" w:author="james wang" w:date="2019-01-28T17:52:00Z"/>
                <w:sz w:val="24"/>
                <w:szCs w:val="24"/>
              </w:rPr>
            </w:pPr>
            <w:del w:id="547" w:author="james wang" w:date="2019-01-28T17:52:00Z">
              <w:r w:rsidDel="00607722">
                <w:rPr>
                  <w:rFonts w:hint="eastAsia"/>
                  <w:sz w:val="24"/>
                  <w:szCs w:val="24"/>
                </w:rPr>
                <w:delText>fail</w:delText>
              </w:r>
            </w:del>
          </w:p>
        </w:tc>
        <w:tc>
          <w:tcPr>
            <w:tcW w:w="1191" w:type="pct"/>
          </w:tcPr>
          <w:p w14:paraId="30647051" w14:textId="571FF869" w:rsidR="00CD10EA" w:rsidDel="00607722" w:rsidRDefault="00CD10EA" w:rsidP="00CD10EA">
            <w:pPr>
              <w:pStyle w:val="a5"/>
              <w:ind w:firstLineChars="0" w:firstLine="0"/>
              <w:rPr>
                <w:del w:id="548" w:author="james wang" w:date="2019-01-28T17:52:00Z"/>
                <w:sz w:val="24"/>
                <w:szCs w:val="24"/>
              </w:rPr>
            </w:pPr>
            <w:del w:id="549" w:author="james wang" w:date="2019-01-28T17:52:00Z">
              <w:r w:rsidDel="00607722">
                <w:rPr>
                  <w:rFonts w:hint="eastAsia"/>
                  <w:sz w:val="24"/>
                  <w:szCs w:val="24"/>
                </w:rPr>
                <w:delText>返回失败</w:delText>
              </w:r>
            </w:del>
          </w:p>
        </w:tc>
        <w:tc>
          <w:tcPr>
            <w:tcW w:w="750" w:type="pct"/>
          </w:tcPr>
          <w:p w14:paraId="1835967D" w14:textId="6190DECF" w:rsidR="00CD10EA" w:rsidDel="00607722" w:rsidRDefault="00CD10EA" w:rsidP="00CD10EA">
            <w:pPr>
              <w:pStyle w:val="a5"/>
              <w:ind w:firstLineChars="0" w:firstLine="0"/>
              <w:rPr>
                <w:del w:id="550" w:author="james wang" w:date="2019-01-28T17:52:00Z"/>
                <w:sz w:val="24"/>
                <w:szCs w:val="24"/>
              </w:rPr>
            </w:pPr>
            <w:del w:id="551" w:author="james wang" w:date="2019-01-28T17:52:00Z">
              <w:r w:rsidDel="00607722">
                <w:rPr>
                  <w:sz w:val="24"/>
                  <w:szCs w:val="24"/>
                </w:rPr>
                <w:delText>S</w:delText>
              </w:r>
              <w:r w:rsidDel="00607722">
                <w:rPr>
                  <w:rFonts w:hint="eastAsia"/>
                  <w:sz w:val="24"/>
                  <w:szCs w:val="24"/>
                </w:rPr>
                <w:delText>tring</w:delText>
              </w:r>
            </w:del>
          </w:p>
        </w:tc>
        <w:tc>
          <w:tcPr>
            <w:tcW w:w="752" w:type="pct"/>
          </w:tcPr>
          <w:p w14:paraId="5ADB02B0" w14:textId="2ECDB605" w:rsidR="00CD10EA" w:rsidDel="00607722" w:rsidRDefault="00CD10EA" w:rsidP="00CD10EA">
            <w:pPr>
              <w:pStyle w:val="a5"/>
              <w:ind w:firstLineChars="0" w:firstLine="0"/>
              <w:rPr>
                <w:del w:id="552" w:author="james wang" w:date="2019-01-28T17:52:00Z"/>
                <w:sz w:val="24"/>
                <w:szCs w:val="24"/>
              </w:rPr>
            </w:pPr>
            <w:del w:id="553" w:author="james wang" w:date="2019-01-28T17:52:00Z">
              <w:r w:rsidDel="00607722">
                <w:rPr>
                  <w:rFonts w:hint="eastAsia"/>
                  <w:sz w:val="24"/>
                  <w:szCs w:val="24"/>
                </w:rPr>
                <w:delText>4</w:delText>
              </w:r>
            </w:del>
          </w:p>
        </w:tc>
        <w:tc>
          <w:tcPr>
            <w:tcW w:w="1520" w:type="pct"/>
          </w:tcPr>
          <w:p w14:paraId="1F030C81" w14:textId="5B6F680F" w:rsidR="00CD10EA" w:rsidDel="00607722" w:rsidRDefault="00CD10EA" w:rsidP="00CD10EA">
            <w:pPr>
              <w:pStyle w:val="a5"/>
              <w:ind w:firstLineChars="0" w:firstLine="0"/>
              <w:rPr>
                <w:del w:id="554" w:author="james wang" w:date="2019-01-28T17:52:00Z"/>
                <w:sz w:val="24"/>
                <w:szCs w:val="24"/>
              </w:rPr>
            </w:pPr>
            <w:del w:id="555" w:author="james wang" w:date="2019-01-28T17:52:00Z">
              <w:r w:rsidDel="00607722">
                <w:rPr>
                  <w:rFonts w:hint="eastAsia"/>
                  <w:sz w:val="24"/>
                  <w:szCs w:val="24"/>
                </w:rPr>
                <w:delText>fail</w:delText>
              </w:r>
            </w:del>
          </w:p>
        </w:tc>
      </w:tr>
    </w:tbl>
    <w:p w14:paraId="1C675EA1" w14:textId="03B81A8B" w:rsidR="00A014E5" w:rsidRDefault="00A014E5">
      <w:pPr>
        <w:pStyle w:val="3"/>
        <w:numPr>
          <w:ilvl w:val="1"/>
          <w:numId w:val="13"/>
        </w:numPr>
        <w:rPr>
          <w:ins w:id="556" w:author="james wang" w:date="2019-01-25T15:20:00Z"/>
          <w:shd w:val="pct15" w:color="auto" w:fill="FFFFFF"/>
        </w:rPr>
      </w:pPr>
      <w:ins w:id="557" w:author="james wang" w:date="2019-01-08T16:33:00Z">
        <w:r>
          <w:rPr>
            <w:rFonts w:hint="eastAsia"/>
            <w:shd w:val="pct15" w:color="auto" w:fill="FFFFFF"/>
          </w:rPr>
          <w:t>门磁报警配置</w:t>
        </w:r>
      </w:ins>
    </w:p>
    <w:p w14:paraId="48DEFEC4" w14:textId="4E919AD3" w:rsidR="000D46CA" w:rsidRPr="000D46CA" w:rsidRDefault="000D46CA">
      <w:pPr>
        <w:pStyle w:val="a5"/>
        <w:numPr>
          <w:ilvl w:val="0"/>
          <w:numId w:val="3"/>
        </w:numPr>
        <w:ind w:firstLineChars="0"/>
        <w:rPr>
          <w:sz w:val="24"/>
          <w:szCs w:val="24"/>
          <w:shd w:val="pct15" w:color="auto" w:fill="FFFFFF"/>
          <w:rPrChange w:id="558" w:author="james wang" w:date="2019-01-25T15:21:00Z">
            <w:rPr>
              <w:shd w:val="pct15" w:color="auto" w:fill="FFFFFF"/>
            </w:rPr>
          </w:rPrChange>
        </w:rPr>
        <w:pPrChange w:id="559" w:author="james wang" w:date="2019-01-25T15:21:00Z">
          <w:pPr>
            <w:pStyle w:val="a5"/>
            <w:ind w:left="720" w:firstLineChars="0" w:firstLine="0"/>
          </w:pPr>
        </w:pPrChange>
      </w:pPr>
      <w:ins w:id="560" w:author="james wang" w:date="2019-01-25T15:21:00Z">
        <w:r>
          <w:rPr>
            <w:sz w:val="24"/>
            <w:szCs w:val="24"/>
            <w:shd w:val="pct15" w:color="auto" w:fill="FFFFFF"/>
          </w:rPr>
          <w:t>t</w:t>
        </w:r>
        <w:r w:rsidRPr="000D46CA">
          <w:rPr>
            <w:sz w:val="24"/>
            <w:szCs w:val="24"/>
            <w:shd w:val="pct15" w:color="auto" w:fill="FFFFFF"/>
            <w:rPrChange w:id="561" w:author="james wang" w:date="2019-01-25T15:21:00Z">
              <w:rPr/>
            </w:rPrChange>
          </w:rPr>
          <w:t>ype09</w:t>
        </w:r>
      </w:ins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64"/>
        <w:gridCol w:w="2034"/>
        <w:gridCol w:w="1012"/>
        <w:gridCol w:w="1306"/>
        <w:gridCol w:w="2580"/>
      </w:tblGrid>
      <w:tr w:rsidR="00A014E5" w14:paraId="09DD3070" w14:textId="77777777" w:rsidTr="00CD10EA">
        <w:trPr>
          <w:ins w:id="562" w:author="james wang" w:date="2019-01-08T16:34:00Z"/>
        </w:trPr>
        <w:tc>
          <w:tcPr>
            <w:tcW w:w="822" w:type="pct"/>
          </w:tcPr>
          <w:p w14:paraId="4AF7F500" w14:textId="77777777" w:rsidR="00A014E5" w:rsidRPr="00D73133" w:rsidRDefault="00A014E5" w:rsidP="00CD10EA">
            <w:pPr>
              <w:pStyle w:val="a5"/>
              <w:ind w:firstLineChars="0" w:firstLine="0"/>
              <w:rPr>
                <w:ins w:id="563" w:author="james wang" w:date="2019-01-08T16:34:00Z"/>
                <w:sz w:val="24"/>
                <w:szCs w:val="24"/>
              </w:rPr>
            </w:pPr>
            <w:ins w:id="564" w:author="james wang" w:date="2019-01-08T16:34:00Z">
              <w:r w:rsidRPr="00D73133">
                <w:rPr>
                  <w:rFonts w:hint="eastAsia"/>
                  <w:sz w:val="24"/>
                  <w:szCs w:val="24"/>
                </w:rPr>
                <w:t>字段</w:t>
              </w:r>
            </w:ins>
          </w:p>
        </w:tc>
        <w:tc>
          <w:tcPr>
            <w:tcW w:w="1226" w:type="pct"/>
          </w:tcPr>
          <w:p w14:paraId="257EE196" w14:textId="77777777" w:rsidR="00A014E5" w:rsidRPr="00D73133" w:rsidRDefault="00A014E5" w:rsidP="00CD10EA">
            <w:pPr>
              <w:pStyle w:val="a5"/>
              <w:ind w:firstLineChars="0" w:firstLine="0"/>
              <w:rPr>
                <w:ins w:id="565" w:author="james wang" w:date="2019-01-08T16:34:00Z"/>
                <w:sz w:val="24"/>
                <w:szCs w:val="24"/>
              </w:rPr>
            </w:pPr>
            <w:ins w:id="566" w:author="james wang" w:date="2019-01-08T16:34:00Z">
              <w:r w:rsidRPr="00D73133">
                <w:rPr>
                  <w:rFonts w:hint="eastAsia"/>
                  <w:sz w:val="24"/>
                  <w:szCs w:val="24"/>
                </w:rPr>
                <w:t>描述</w:t>
              </w:r>
            </w:ins>
          </w:p>
        </w:tc>
        <w:tc>
          <w:tcPr>
            <w:tcW w:w="610" w:type="pct"/>
          </w:tcPr>
          <w:p w14:paraId="0FA0F024" w14:textId="77777777" w:rsidR="00A014E5" w:rsidRPr="00D73133" w:rsidRDefault="00A014E5" w:rsidP="00CD10EA">
            <w:pPr>
              <w:pStyle w:val="a5"/>
              <w:ind w:firstLineChars="0" w:firstLine="0"/>
              <w:rPr>
                <w:ins w:id="567" w:author="james wang" w:date="2019-01-08T16:34:00Z"/>
                <w:sz w:val="24"/>
                <w:szCs w:val="24"/>
              </w:rPr>
            </w:pPr>
            <w:ins w:id="568" w:author="james wang" w:date="2019-01-08T16:34:00Z">
              <w:r w:rsidRPr="00D73133">
                <w:rPr>
                  <w:rFonts w:hint="eastAsia"/>
                  <w:sz w:val="24"/>
                  <w:szCs w:val="24"/>
                </w:rPr>
                <w:t>类型</w:t>
              </w:r>
            </w:ins>
          </w:p>
        </w:tc>
        <w:tc>
          <w:tcPr>
            <w:tcW w:w="787" w:type="pct"/>
          </w:tcPr>
          <w:p w14:paraId="2C2954D8" w14:textId="77777777" w:rsidR="00A014E5" w:rsidRPr="00D73133" w:rsidRDefault="00A014E5" w:rsidP="00CD10EA">
            <w:pPr>
              <w:pStyle w:val="a5"/>
              <w:ind w:firstLineChars="0" w:firstLine="0"/>
              <w:rPr>
                <w:ins w:id="569" w:author="james wang" w:date="2019-01-08T16:34:00Z"/>
                <w:sz w:val="24"/>
                <w:szCs w:val="24"/>
              </w:rPr>
            </w:pPr>
            <w:ins w:id="570" w:author="james wang" w:date="2019-01-08T16:34:00Z">
              <w:r>
                <w:rPr>
                  <w:rFonts w:hint="eastAsia"/>
                  <w:kern w:val="0"/>
                  <w:sz w:val="24"/>
                  <w:szCs w:val="24"/>
                </w:rPr>
                <w:t>位数</w:t>
              </w:r>
            </w:ins>
          </w:p>
        </w:tc>
        <w:tc>
          <w:tcPr>
            <w:tcW w:w="1555" w:type="pct"/>
          </w:tcPr>
          <w:p w14:paraId="48A8AC0C" w14:textId="77777777" w:rsidR="00A014E5" w:rsidRPr="00D73133" w:rsidRDefault="00A014E5" w:rsidP="00CD10EA">
            <w:pPr>
              <w:pStyle w:val="a5"/>
              <w:ind w:firstLineChars="0" w:firstLine="0"/>
              <w:rPr>
                <w:ins w:id="571" w:author="james wang" w:date="2019-01-08T16:34:00Z"/>
                <w:sz w:val="24"/>
                <w:szCs w:val="24"/>
              </w:rPr>
            </w:pPr>
            <w:ins w:id="572" w:author="james wang" w:date="2019-01-08T16:34:00Z">
              <w:r w:rsidRPr="00D73133">
                <w:rPr>
                  <w:rFonts w:hint="eastAsia"/>
                  <w:sz w:val="24"/>
                  <w:szCs w:val="24"/>
                </w:rPr>
                <w:t>示例值</w:t>
              </w:r>
            </w:ins>
          </w:p>
        </w:tc>
      </w:tr>
      <w:tr w:rsidR="0087488C" w14:paraId="101A6C93" w14:textId="77777777" w:rsidTr="00CD10EA">
        <w:trPr>
          <w:ins w:id="573" w:author="james wang" w:date="2019-01-08T16:34:00Z"/>
        </w:trPr>
        <w:tc>
          <w:tcPr>
            <w:tcW w:w="822" w:type="pct"/>
          </w:tcPr>
          <w:p w14:paraId="0597F7A2" w14:textId="1313B233" w:rsidR="0087488C" w:rsidRPr="00D73133" w:rsidRDefault="0087488C" w:rsidP="0087488C">
            <w:pPr>
              <w:pStyle w:val="a5"/>
              <w:ind w:firstLineChars="0" w:firstLine="0"/>
              <w:rPr>
                <w:ins w:id="574" w:author="james wang" w:date="2019-01-08T16:34:00Z"/>
                <w:sz w:val="24"/>
                <w:szCs w:val="24"/>
              </w:rPr>
            </w:pPr>
            <w:ins w:id="575" w:author="james wang" w:date="2019-01-25T15:10:00Z">
              <w:r w:rsidRPr="00D73133">
                <w:rPr>
                  <w:rFonts w:hint="eastAsia"/>
                  <w:sz w:val="24"/>
                  <w:szCs w:val="24"/>
                </w:rPr>
                <w:t>t</w:t>
              </w:r>
              <w:r w:rsidRPr="00D73133">
                <w:rPr>
                  <w:sz w:val="24"/>
                  <w:szCs w:val="24"/>
                </w:rPr>
                <w:t>ype</w:t>
              </w:r>
            </w:ins>
          </w:p>
        </w:tc>
        <w:tc>
          <w:tcPr>
            <w:tcW w:w="1226" w:type="pct"/>
          </w:tcPr>
          <w:p w14:paraId="3203A525" w14:textId="47BE04EB" w:rsidR="0087488C" w:rsidRPr="00D73133" w:rsidRDefault="0087488C" w:rsidP="0087488C">
            <w:pPr>
              <w:pStyle w:val="a5"/>
              <w:ind w:firstLineChars="0" w:firstLine="0"/>
              <w:rPr>
                <w:ins w:id="576" w:author="james wang" w:date="2019-01-08T16:34:00Z"/>
                <w:sz w:val="24"/>
                <w:szCs w:val="24"/>
              </w:rPr>
            </w:pPr>
            <w:ins w:id="577" w:author="james wang" w:date="2019-01-25T15:10:00Z">
              <w:r w:rsidRPr="00D73133">
                <w:rPr>
                  <w:rFonts w:hint="eastAsia"/>
                  <w:sz w:val="24"/>
                  <w:szCs w:val="24"/>
                </w:rPr>
                <w:t>帧类型</w:t>
              </w:r>
            </w:ins>
          </w:p>
        </w:tc>
        <w:tc>
          <w:tcPr>
            <w:tcW w:w="610" w:type="pct"/>
          </w:tcPr>
          <w:p w14:paraId="50E3451F" w14:textId="583184A4" w:rsidR="0087488C" w:rsidRPr="00D73133" w:rsidRDefault="0087488C" w:rsidP="0087488C">
            <w:pPr>
              <w:pStyle w:val="a5"/>
              <w:ind w:firstLineChars="0" w:firstLine="0"/>
              <w:rPr>
                <w:ins w:id="578" w:author="james wang" w:date="2019-01-08T16:34:00Z"/>
                <w:sz w:val="24"/>
                <w:szCs w:val="24"/>
              </w:rPr>
            </w:pPr>
            <w:ins w:id="579" w:author="james wang" w:date="2019-01-25T15:10:00Z">
              <w:r>
                <w:rPr>
                  <w:sz w:val="24"/>
                  <w:szCs w:val="24"/>
                </w:rPr>
                <w:t>string</w:t>
              </w:r>
            </w:ins>
          </w:p>
        </w:tc>
        <w:tc>
          <w:tcPr>
            <w:tcW w:w="787" w:type="pct"/>
          </w:tcPr>
          <w:p w14:paraId="39DF9772" w14:textId="4F8B73CB" w:rsidR="0087488C" w:rsidRPr="00D73133" w:rsidRDefault="0087488C" w:rsidP="0087488C">
            <w:pPr>
              <w:pStyle w:val="a5"/>
              <w:ind w:firstLineChars="0" w:firstLine="0"/>
              <w:rPr>
                <w:ins w:id="580" w:author="james wang" w:date="2019-01-08T16:34:00Z"/>
                <w:sz w:val="24"/>
                <w:szCs w:val="24"/>
              </w:rPr>
            </w:pPr>
            <w:ins w:id="581" w:author="james wang" w:date="2019-01-25T15:10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1555" w:type="pct"/>
          </w:tcPr>
          <w:p w14:paraId="51C1BA71" w14:textId="53BF178B" w:rsidR="0087488C" w:rsidRPr="00D73133" w:rsidRDefault="0087488C" w:rsidP="0087488C">
            <w:pPr>
              <w:pStyle w:val="a5"/>
              <w:ind w:firstLineChars="0" w:firstLine="0"/>
              <w:rPr>
                <w:ins w:id="582" w:author="james wang" w:date="2019-01-08T16:34:00Z"/>
                <w:sz w:val="24"/>
                <w:szCs w:val="24"/>
              </w:rPr>
            </w:pPr>
            <w:ins w:id="583" w:author="james wang" w:date="2019-01-25T15:10:00Z">
              <w:r>
                <w:rPr>
                  <w:rFonts w:hint="eastAsia"/>
                  <w:sz w:val="24"/>
                  <w:szCs w:val="24"/>
                </w:rPr>
                <w:t>09</w:t>
              </w:r>
              <w:r>
                <w:rPr>
                  <w:sz w:val="24"/>
                  <w:szCs w:val="24"/>
                </w:rPr>
                <w:t>(</w:t>
              </w:r>
              <w:r>
                <w:rPr>
                  <w:rFonts w:hint="eastAsia"/>
                  <w:sz w:val="24"/>
                  <w:szCs w:val="24"/>
                </w:rPr>
                <w:t>左高位右低位</w:t>
              </w:r>
              <w:r>
                <w:rPr>
                  <w:sz w:val="24"/>
                  <w:szCs w:val="24"/>
                </w:rPr>
                <w:t>)</w:t>
              </w:r>
            </w:ins>
          </w:p>
        </w:tc>
      </w:tr>
      <w:tr w:rsidR="00CD10EA" w14:paraId="50D21CA7" w14:textId="77777777" w:rsidTr="00CD10EA">
        <w:trPr>
          <w:ins w:id="584" w:author="james wang" w:date="2019-01-25T15:12:00Z"/>
        </w:trPr>
        <w:tc>
          <w:tcPr>
            <w:tcW w:w="822" w:type="pct"/>
          </w:tcPr>
          <w:p w14:paraId="27DBF110" w14:textId="2178B6E9" w:rsidR="00CD10EA" w:rsidRPr="00D73133" w:rsidRDefault="00CD10EA" w:rsidP="00CD10EA">
            <w:pPr>
              <w:pStyle w:val="a5"/>
              <w:ind w:firstLineChars="0" w:firstLine="0"/>
              <w:rPr>
                <w:ins w:id="585" w:author="james wang" w:date="2019-01-25T15:12:00Z"/>
                <w:sz w:val="24"/>
                <w:szCs w:val="24"/>
              </w:rPr>
            </w:pPr>
            <w:ins w:id="586" w:author="james wang" w:date="2019-01-25T15:12:00Z">
              <w:r>
                <w:rPr>
                  <w:sz w:val="24"/>
                  <w:szCs w:val="24"/>
                </w:rPr>
                <w:t>p</w:t>
              </w:r>
              <w:r>
                <w:rPr>
                  <w:rFonts w:hint="eastAsia"/>
                  <w:sz w:val="24"/>
                  <w:szCs w:val="24"/>
                </w:rPr>
                <w:t>assword</w:t>
              </w:r>
            </w:ins>
          </w:p>
        </w:tc>
        <w:tc>
          <w:tcPr>
            <w:tcW w:w="1226" w:type="pct"/>
          </w:tcPr>
          <w:p w14:paraId="3BBBAF21" w14:textId="7CE947C5" w:rsidR="00CD10EA" w:rsidRPr="00D73133" w:rsidRDefault="00CD10EA" w:rsidP="00CD10EA">
            <w:pPr>
              <w:pStyle w:val="a5"/>
              <w:ind w:firstLineChars="0" w:firstLine="0"/>
              <w:rPr>
                <w:ins w:id="587" w:author="james wang" w:date="2019-01-25T15:12:00Z"/>
                <w:sz w:val="24"/>
                <w:szCs w:val="24"/>
              </w:rPr>
            </w:pPr>
            <w:ins w:id="588" w:author="james wang" w:date="2019-01-25T15:14:00Z">
              <w:r>
                <w:rPr>
                  <w:rFonts w:hint="eastAsia"/>
                  <w:sz w:val="24"/>
                  <w:szCs w:val="24"/>
                </w:rPr>
                <w:t>配对密码</w:t>
              </w:r>
            </w:ins>
          </w:p>
        </w:tc>
        <w:tc>
          <w:tcPr>
            <w:tcW w:w="610" w:type="pct"/>
          </w:tcPr>
          <w:p w14:paraId="2A3A674C" w14:textId="3E21B57C" w:rsidR="00CD10EA" w:rsidRDefault="00CD10EA" w:rsidP="00CD10EA">
            <w:pPr>
              <w:pStyle w:val="a5"/>
              <w:ind w:firstLineChars="0" w:firstLine="0"/>
              <w:rPr>
                <w:ins w:id="589" w:author="james wang" w:date="2019-01-25T15:12:00Z"/>
                <w:sz w:val="24"/>
                <w:szCs w:val="24"/>
              </w:rPr>
            </w:pPr>
            <w:ins w:id="590" w:author="james wang" w:date="2019-01-25T15:12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787" w:type="pct"/>
          </w:tcPr>
          <w:p w14:paraId="1D998E13" w14:textId="2E3C28D8" w:rsidR="00CD10EA" w:rsidRDefault="00CD10EA" w:rsidP="00CD10EA">
            <w:pPr>
              <w:pStyle w:val="a5"/>
              <w:ind w:firstLineChars="0" w:firstLine="0"/>
              <w:rPr>
                <w:ins w:id="591" w:author="james wang" w:date="2019-01-25T15:12:00Z"/>
                <w:sz w:val="24"/>
                <w:szCs w:val="24"/>
              </w:rPr>
            </w:pPr>
            <w:ins w:id="592" w:author="james wang" w:date="2019-01-25T15:12:00Z">
              <w:r>
                <w:rPr>
                  <w:rFonts w:hint="eastAsia"/>
                  <w:sz w:val="24"/>
                  <w:szCs w:val="24"/>
                </w:rPr>
                <w:t>6</w:t>
              </w:r>
            </w:ins>
          </w:p>
        </w:tc>
        <w:tc>
          <w:tcPr>
            <w:tcW w:w="1555" w:type="pct"/>
          </w:tcPr>
          <w:p w14:paraId="26EC42F9" w14:textId="54F7B54B" w:rsidR="00CD10EA" w:rsidRDefault="00CD10EA" w:rsidP="00CD10EA">
            <w:pPr>
              <w:pStyle w:val="a5"/>
              <w:ind w:firstLineChars="0" w:firstLine="0"/>
              <w:rPr>
                <w:ins w:id="593" w:author="james wang" w:date="2019-01-25T15:12:00Z"/>
                <w:sz w:val="24"/>
                <w:szCs w:val="24"/>
              </w:rPr>
            </w:pPr>
            <w:ins w:id="594" w:author="james wang" w:date="2019-01-25T15:12:00Z">
              <w:r>
                <w:rPr>
                  <w:rFonts w:hint="eastAsia"/>
                  <w:sz w:val="24"/>
                  <w:szCs w:val="24"/>
                </w:rPr>
                <w:t>654321</w:t>
              </w:r>
            </w:ins>
          </w:p>
        </w:tc>
      </w:tr>
      <w:tr w:rsidR="00CD10EA" w14:paraId="07D44CF8" w14:textId="77777777" w:rsidTr="00CD10EA">
        <w:trPr>
          <w:ins w:id="595" w:author="james wang" w:date="2019-01-08T16:34:00Z"/>
        </w:trPr>
        <w:tc>
          <w:tcPr>
            <w:tcW w:w="822" w:type="pct"/>
          </w:tcPr>
          <w:p w14:paraId="60C40FFA" w14:textId="77777777" w:rsidR="00CD10EA" w:rsidRPr="00D73133" w:rsidRDefault="00CD10EA" w:rsidP="00CD10EA">
            <w:pPr>
              <w:pStyle w:val="a5"/>
              <w:ind w:firstLineChars="0" w:firstLine="0"/>
              <w:rPr>
                <w:ins w:id="596" w:author="james wang" w:date="2019-01-08T16:34:00Z"/>
                <w:sz w:val="24"/>
                <w:szCs w:val="24"/>
              </w:rPr>
            </w:pPr>
            <w:ins w:id="597" w:author="james wang" w:date="2019-01-08T16:34:00Z">
              <w:r>
                <w:rPr>
                  <w:rFonts w:hint="eastAsia"/>
                  <w:sz w:val="24"/>
                  <w:szCs w:val="24"/>
                </w:rPr>
                <w:t>time</w:t>
              </w:r>
              <w:r>
                <w:rPr>
                  <w:sz w:val="24"/>
                  <w:szCs w:val="24"/>
                </w:rPr>
                <w:t>D</w:t>
              </w:r>
              <w:r>
                <w:rPr>
                  <w:rFonts w:hint="eastAsia"/>
                  <w:sz w:val="24"/>
                  <w:szCs w:val="24"/>
                </w:rPr>
                <w:t>elay</w:t>
              </w:r>
            </w:ins>
          </w:p>
        </w:tc>
        <w:tc>
          <w:tcPr>
            <w:tcW w:w="1226" w:type="pct"/>
          </w:tcPr>
          <w:p w14:paraId="5CA5DC16" w14:textId="77777777" w:rsidR="00CD10EA" w:rsidRPr="00D73133" w:rsidRDefault="00CD10EA" w:rsidP="00CD10EA">
            <w:pPr>
              <w:pStyle w:val="a5"/>
              <w:ind w:firstLineChars="0" w:firstLine="0"/>
              <w:rPr>
                <w:ins w:id="598" w:author="james wang" w:date="2019-01-08T16:34:00Z"/>
                <w:sz w:val="24"/>
                <w:szCs w:val="24"/>
              </w:rPr>
            </w:pPr>
            <w:ins w:id="599" w:author="james wang" w:date="2019-01-08T16:34:00Z">
              <w:r>
                <w:rPr>
                  <w:rFonts w:hint="eastAsia"/>
                  <w:sz w:val="24"/>
                  <w:szCs w:val="24"/>
                </w:rPr>
                <w:t>开门延时时间</w:t>
              </w:r>
            </w:ins>
          </w:p>
        </w:tc>
        <w:tc>
          <w:tcPr>
            <w:tcW w:w="610" w:type="pct"/>
          </w:tcPr>
          <w:p w14:paraId="61F911E8" w14:textId="77777777" w:rsidR="00CD10EA" w:rsidRPr="00D73133" w:rsidRDefault="00CD10EA" w:rsidP="00CD10EA">
            <w:pPr>
              <w:pStyle w:val="a5"/>
              <w:ind w:firstLineChars="0" w:firstLine="0"/>
              <w:rPr>
                <w:ins w:id="600" w:author="james wang" w:date="2019-01-08T16:34:00Z"/>
                <w:sz w:val="24"/>
                <w:szCs w:val="24"/>
              </w:rPr>
            </w:pPr>
            <w:ins w:id="601" w:author="james wang" w:date="2019-01-08T16:34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787" w:type="pct"/>
          </w:tcPr>
          <w:p w14:paraId="2B30C9EC" w14:textId="2A43634A" w:rsidR="00CD10EA" w:rsidRPr="00D73133" w:rsidRDefault="00CD10EA" w:rsidP="00CD10EA">
            <w:pPr>
              <w:pStyle w:val="a5"/>
              <w:ind w:firstLineChars="0" w:firstLine="0"/>
              <w:rPr>
                <w:ins w:id="602" w:author="james wang" w:date="2019-01-08T16:34:00Z"/>
                <w:sz w:val="24"/>
                <w:szCs w:val="24"/>
              </w:rPr>
            </w:pPr>
            <w:ins w:id="603" w:author="james wang" w:date="2019-01-08T16:35:00Z">
              <w:r>
                <w:rPr>
                  <w:rFonts w:hint="eastAsia"/>
                  <w:sz w:val="24"/>
                  <w:szCs w:val="24"/>
                </w:rPr>
                <w:t>2</w:t>
              </w:r>
            </w:ins>
          </w:p>
        </w:tc>
        <w:tc>
          <w:tcPr>
            <w:tcW w:w="1555" w:type="pct"/>
          </w:tcPr>
          <w:p w14:paraId="09BF3802" w14:textId="51F2912B" w:rsidR="00CD10EA" w:rsidRPr="00D73133" w:rsidRDefault="00CD10EA" w:rsidP="00CD10EA">
            <w:pPr>
              <w:pStyle w:val="a5"/>
              <w:ind w:firstLineChars="0" w:firstLine="0"/>
              <w:rPr>
                <w:ins w:id="604" w:author="james wang" w:date="2019-01-08T16:34:00Z"/>
                <w:sz w:val="24"/>
                <w:szCs w:val="24"/>
              </w:rPr>
            </w:pPr>
            <w:ins w:id="605" w:author="james wang" w:date="2019-01-08T16:43:00Z">
              <w:r>
                <w:rPr>
                  <w:rFonts w:hint="eastAsia"/>
                  <w:sz w:val="24"/>
                  <w:szCs w:val="24"/>
                </w:rPr>
                <w:t>0</w:t>
              </w:r>
            </w:ins>
            <w:ins w:id="606" w:author="james wang" w:date="2019-01-08T16:34:00Z">
              <w:r>
                <w:rPr>
                  <w:rFonts w:hint="eastAsia"/>
                  <w:sz w:val="24"/>
                  <w:szCs w:val="24"/>
                </w:rPr>
                <w:t>3</w:t>
              </w:r>
            </w:ins>
            <w:ins w:id="607" w:author="james wang" w:date="2019-01-08T16:39:00Z">
              <w:r>
                <w:rPr>
                  <w:rFonts w:hint="eastAsia"/>
                  <w:sz w:val="24"/>
                  <w:szCs w:val="24"/>
                </w:rPr>
                <w:t>（单位 分钟）</w:t>
              </w:r>
            </w:ins>
          </w:p>
        </w:tc>
      </w:tr>
      <w:tr w:rsidR="00CD10EA" w14:paraId="76362619" w14:textId="77777777" w:rsidTr="00CD10EA">
        <w:trPr>
          <w:ins w:id="608" w:author="james wang" w:date="2019-01-08T16:34:00Z"/>
        </w:trPr>
        <w:tc>
          <w:tcPr>
            <w:tcW w:w="5000" w:type="pct"/>
            <w:gridSpan w:val="5"/>
          </w:tcPr>
          <w:p w14:paraId="769967F5" w14:textId="77777777" w:rsidR="00CD10EA" w:rsidRDefault="00CD10EA" w:rsidP="00CD10EA">
            <w:pPr>
              <w:pStyle w:val="a5"/>
              <w:ind w:firstLineChars="0" w:firstLine="0"/>
              <w:jc w:val="center"/>
              <w:rPr>
                <w:ins w:id="609" w:author="james wang" w:date="2019-01-08T16:34:00Z"/>
                <w:sz w:val="24"/>
                <w:szCs w:val="24"/>
              </w:rPr>
            </w:pPr>
            <w:ins w:id="610" w:author="james wang" w:date="2019-01-08T16:34:00Z">
              <w:r>
                <w:rPr>
                  <w:rFonts w:hint="eastAsia"/>
                  <w:sz w:val="24"/>
                  <w:szCs w:val="24"/>
                </w:rPr>
                <w:t>返回参数</w:t>
              </w:r>
            </w:ins>
          </w:p>
        </w:tc>
      </w:tr>
      <w:tr w:rsidR="00CD10EA" w14:paraId="3886A0D2" w14:textId="77777777" w:rsidTr="00CD10EA">
        <w:trPr>
          <w:ins w:id="611" w:author="james wang" w:date="2019-01-08T16:36:00Z"/>
        </w:trPr>
        <w:tc>
          <w:tcPr>
            <w:tcW w:w="822" w:type="pct"/>
          </w:tcPr>
          <w:p w14:paraId="23F23274" w14:textId="6A2A95F7" w:rsidR="00CD10EA" w:rsidRPr="00A014E5" w:rsidRDefault="00CD10EA" w:rsidP="00CD10EA">
            <w:pPr>
              <w:pStyle w:val="a5"/>
              <w:ind w:firstLineChars="0" w:firstLine="0"/>
              <w:rPr>
                <w:ins w:id="612" w:author="james wang" w:date="2019-01-08T16:36:00Z"/>
                <w:sz w:val="24"/>
                <w:szCs w:val="24"/>
              </w:rPr>
            </w:pPr>
            <w:ins w:id="613" w:author="james wang" w:date="2019-01-25T15:10:00Z">
              <w:r w:rsidRPr="00D73133">
                <w:rPr>
                  <w:rFonts w:hint="eastAsia"/>
                  <w:sz w:val="24"/>
                  <w:szCs w:val="24"/>
                </w:rPr>
                <w:lastRenderedPageBreak/>
                <w:t>t</w:t>
              </w:r>
              <w:r w:rsidRPr="00D73133">
                <w:rPr>
                  <w:sz w:val="24"/>
                  <w:szCs w:val="24"/>
                </w:rPr>
                <w:t>ype</w:t>
              </w:r>
            </w:ins>
          </w:p>
        </w:tc>
        <w:tc>
          <w:tcPr>
            <w:tcW w:w="1226" w:type="pct"/>
          </w:tcPr>
          <w:p w14:paraId="1D8650B4" w14:textId="5C8335EC" w:rsidR="00CD10EA" w:rsidRPr="00A014E5" w:rsidRDefault="00CD10EA" w:rsidP="00CD10EA">
            <w:pPr>
              <w:pStyle w:val="a5"/>
              <w:ind w:firstLineChars="0" w:firstLine="0"/>
              <w:rPr>
                <w:ins w:id="614" w:author="james wang" w:date="2019-01-08T16:36:00Z"/>
                <w:sz w:val="24"/>
                <w:szCs w:val="24"/>
              </w:rPr>
            </w:pPr>
            <w:ins w:id="615" w:author="james wang" w:date="2019-01-25T15:10:00Z">
              <w:r w:rsidRPr="00D73133">
                <w:rPr>
                  <w:rFonts w:hint="eastAsia"/>
                  <w:sz w:val="24"/>
                  <w:szCs w:val="24"/>
                </w:rPr>
                <w:t>帧类型</w:t>
              </w:r>
            </w:ins>
          </w:p>
        </w:tc>
        <w:tc>
          <w:tcPr>
            <w:tcW w:w="610" w:type="pct"/>
          </w:tcPr>
          <w:p w14:paraId="44D2C496" w14:textId="30806ADE" w:rsidR="00CD10EA" w:rsidRPr="00A014E5" w:rsidRDefault="00CD10EA" w:rsidP="00CD10EA">
            <w:pPr>
              <w:pStyle w:val="a5"/>
              <w:ind w:firstLineChars="0" w:firstLine="0"/>
              <w:rPr>
                <w:ins w:id="616" w:author="james wang" w:date="2019-01-08T16:36:00Z"/>
                <w:sz w:val="24"/>
                <w:szCs w:val="24"/>
              </w:rPr>
            </w:pPr>
            <w:ins w:id="617" w:author="james wang" w:date="2019-01-25T15:10:00Z">
              <w:r>
                <w:rPr>
                  <w:sz w:val="24"/>
                  <w:szCs w:val="24"/>
                </w:rPr>
                <w:t>string</w:t>
              </w:r>
            </w:ins>
          </w:p>
        </w:tc>
        <w:tc>
          <w:tcPr>
            <w:tcW w:w="787" w:type="pct"/>
          </w:tcPr>
          <w:p w14:paraId="64CC74FF" w14:textId="4B727834" w:rsidR="00CD10EA" w:rsidRPr="00A014E5" w:rsidRDefault="00CD10EA" w:rsidP="00CD10EA">
            <w:pPr>
              <w:pStyle w:val="a5"/>
              <w:ind w:firstLineChars="0" w:firstLine="0"/>
              <w:rPr>
                <w:ins w:id="618" w:author="james wang" w:date="2019-01-08T16:36:00Z"/>
                <w:sz w:val="24"/>
                <w:szCs w:val="24"/>
              </w:rPr>
            </w:pPr>
            <w:ins w:id="619" w:author="james wang" w:date="2019-01-25T15:10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1555" w:type="pct"/>
          </w:tcPr>
          <w:p w14:paraId="12B157EB" w14:textId="2C114605" w:rsidR="00CD10EA" w:rsidRDefault="00CD10EA" w:rsidP="00CD10EA">
            <w:pPr>
              <w:pStyle w:val="a5"/>
              <w:ind w:firstLineChars="0" w:firstLine="0"/>
              <w:rPr>
                <w:ins w:id="620" w:author="james wang" w:date="2019-01-08T16:36:00Z"/>
                <w:sz w:val="24"/>
                <w:szCs w:val="24"/>
              </w:rPr>
            </w:pPr>
            <w:ins w:id="621" w:author="james wang" w:date="2019-01-25T15:10:00Z">
              <w:r>
                <w:rPr>
                  <w:rFonts w:hint="eastAsia"/>
                  <w:sz w:val="24"/>
                  <w:szCs w:val="24"/>
                </w:rPr>
                <w:t>09</w:t>
              </w:r>
              <w:r>
                <w:rPr>
                  <w:sz w:val="24"/>
                  <w:szCs w:val="24"/>
                </w:rPr>
                <w:t>(</w:t>
              </w:r>
              <w:r>
                <w:rPr>
                  <w:rFonts w:hint="eastAsia"/>
                  <w:sz w:val="24"/>
                  <w:szCs w:val="24"/>
                </w:rPr>
                <w:t>左高位右低位</w:t>
              </w:r>
              <w:r>
                <w:rPr>
                  <w:sz w:val="24"/>
                  <w:szCs w:val="24"/>
                </w:rPr>
                <w:t>)</w:t>
              </w:r>
            </w:ins>
          </w:p>
        </w:tc>
      </w:tr>
      <w:tr w:rsidR="00CD10EA" w14:paraId="03AE91BC" w14:textId="77777777" w:rsidTr="00CD10EA">
        <w:trPr>
          <w:ins w:id="622" w:author="james wang" w:date="2019-01-08T16:34:00Z"/>
        </w:trPr>
        <w:tc>
          <w:tcPr>
            <w:tcW w:w="822" w:type="pct"/>
          </w:tcPr>
          <w:p w14:paraId="16609647" w14:textId="77777777" w:rsidR="00CD10EA" w:rsidRDefault="00CD10EA" w:rsidP="00CD10EA">
            <w:pPr>
              <w:pStyle w:val="a5"/>
              <w:ind w:firstLineChars="0" w:firstLine="0"/>
              <w:rPr>
                <w:ins w:id="623" w:author="james wang" w:date="2019-01-08T16:34:00Z"/>
                <w:sz w:val="24"/>
                <w:szCs w:val="24"/>
              </w:rPr>
            </w:pPr>
            <w:ins w:id="624" w:author="james wang" w:date="2019-01-08T16:34:00Z">
              <w:r>
                <w:rPr>
                  <w:rFonts w:hint="eastAsia"/>
                  <w:sz w:val="24"/>
                  <w:szCs w:val="24"/>
                </w:rPr>
                <w:t>返回成功</w:t>
              </w:r>
            </w:ins>
          </w:p>
        </w:tc>
        <w:tc>
          <w:tcPr>
            <w:tcW w:w="1226" w:type="pct"/>
          </w:tcPr>
          <w:p w14:paraId="1271EBC0" w14:textId="77777777" w:rsidR="00CD10EA" w:rsidRDefault="00CD10EA" w:rsidP="00CD10EA">
            <w:pPr>
              <w:pStyle w:val="a5"/>
              <w:ind w:firstLineChars="0" w:firstLine="0"/>
              <w:rPr>
                <w:ins w:id="625" w:author="james wang" w:date="2019-01-08T16:34:00Z"/>
                <w:sz w:val="24"/>
                <w:szCs w:val="24"/>
              </w:rPr>
            </w:pPr>
            <w:ins w:id="626" w:author="james wang" w:date="2019-01-08T16:34:00Z">
              <w:r>
                <w:rPr>
                  <w:rFonts w:hint="eastAsia"/>
                  <w:sz w:val="24"/>
                  <w:szCs w:val="24"/>
                </w:rPr>
                <w:t>返回成功</w:t>
              </w:r>
            </w:ins>
          </w:p>
        </w:tc>
        <w:tc>
          <w:tcPr>
            <w:tcW w:w="610" w:type="pct"/>
          </w:tcPr>
          <w:p w14:paraId="376DE2F1" w14:textId="77777777" w:rsidR="00CD10EA" w:rsidRDefault="00CD10EA" w:rsidP="00CD10EA">
            <w:pPr>
              <w:pStyle w:val="a5"/>
              <w:ind w:firstLineChars="0" w:firstLine="0"/>
              <w:rPr>
                <w:ins w:id="627" w:author="james wang" w:date="2019-01-08T16:34:00Z"/>
                <w:sz w:val="24"/>
                <w:szCs w:val="24"/>
              </w:rPr>
            </w:pPr>
            <w:ins w:id="628" w:author="james wang" w:date="2019-01-08T16:34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787" w:type="pct"/>
          </w:tcPr>
          <w:p w14:paraId="0DA80840" w14:textId="4B6DE726" w:rsidR="00CD10EA" w:rsidRDefault="00CD10EA" w:rsidP="00CD10EA">
            <w:pPr>
              <w:pStyle w:val="a5"/>
              <w:ind w:firstLineChars="0" w:firstLine="0"/>
              <w:rPr>
                <w:ins w:id="629" w:author="james wang" w:date="2019-01-08T16:34:00Z"/>
                <w:sz w:val="24"/>
                <w:szCs w:val="24"/>
              </w:rPr>
            </w:pPr>
            <w:ins w:id="630" w:author="james wang" w:date="2019-01-08T16:43:00Z">
              <w:r>
                <w:rPr>
                  <w:rFonts w:hint="eastAsia"/>
                  <w:sz w:val="24"/>
                  <w:szCs w:val="24"/>
                </w:rPr>
                <w:t>4</w:t>
              </w:r>
            </w:ins>
          </w:p>
        </w:tc>
        <w:tc>
          <w:tcPr>
            <w:tcW w:w="1555" w:type="pct"/>
          </w:tcPr>
          <w:p w14:paraId="02514AC8" w14:textId="65774C5F" w:rsidR="00CD10EA" w:rsidRDefault="00CD10EA" w:rsidP="00CD10EA">
            <w:pPr>
              <w:pStyle w:val="a5"/>
              <w:ind w:firstLineChars="0" w:firstLine="0"/>
              <w:rPr>
                <w:ins w:id="631" w:author="james wang" w:date="2019-01-08T16:34:00Z"/>
                <w:sz w:val="24"/>
                <w:szCs w:val="24"/>
              </w:rPr>
            </w:pPr>
            <w:ins w:id="632" w:author="james wang" w:date="2019-01-08T16:43:00Z">
              <w:r>
                <w:rPr>
                  <w:rFonts w:hint="eastAsia"/>
                  <w:sz w:val="24"/>
                  <w:szCs w:val="24"/>
                </w:rPr>
                <w:t>s</w:t>
              </w:r>
            </w:ins>
            <w:ins w:id="633" w:author="james wang" w:date="2019-01-08T16:34:00Z">
              <w:r>
                <w:rPr>
                  <w:sz w:val="24"/>
                  <w:szCs w:val="24"/>
                </w:rPr>
                <w:t>ucc</w:t>
              </w:r>
            </w:ins>
          </w:p>
        </w:tc>
      </w:tr>
      <w:tr w:rsidR="00CD10EA" w14:paraId="6E008827" w14:textId="77777777" w:rsidTr="00CD10EA">
        <w:trPr>
          <w:ins w:id="634" w:author="james wang" w:date="2019-01-08T16:34:00Z"/>
        </w:trPr>
        <w:tc>
          <w:tcPr>
            <w:tcW w:w="822" w:type="pct"/>
          </w:tcPr>
          <w:p w14:paraId="5B1979D1" w14:textId="77777777" w:rsidR="00CD10EA" w:rsidRDefault="00CD10EA" w:rsidP="00CD10EA">
            <w:pPr>
              <w:pStyle w:val="a5"/>
              <w:ind w:firstLineChars="0" w:firstLine="0"/>
              <w:rPr>
                <w:ins w:id="635" w:author="james wang" w:date="2019-01-08T16:34:00Z"/>
                <w:sz w:val="24"/>
                <w:szCs w:val="24"/>
              </w:rPr>
            </w:pPr>
            <w:ins w:id="636" w:author="james wang" w:date="2019-01-08T16:34:00Z">
              <w:r>
                <w:rPr>
                  <w:rFonts w:hint="eastAsia"/>
                  <w:sz w:val="24"/>
                  <w:szCs w:val="24"/>
                </w:rPr>
                <w:t>返回失败</w:t>
              </w:r>
            </w:ins>
          </w:p>
        </w:tc>
        <w:tc>
          <w:tcPr>
            <w:tcW w:w="1226" w:type="pct"/>
          </w:tcPr>
          <w:p w14:paraId="7B633150" w14:textId="77777777" w:rsidR="00CD10EA" w:rsidRDefault="00CD10EA" w:rsidP="00CD10EA">
            <w:pPr>
              <w:pStyle w:val="a5"/>
              <w:ind w:firstLineChars="0" w:firstLine="0"/>
              <w:rPr>
                <w:ins w:id="637" w:author="james wang" w:date="2019-01-08T16:34:00Z"/>
                <w:sz w:val="24"/>
                <w:szCs w:val="24"/>
              </w:rPr>
            </w:pPr>
            <w:ins w:id="638" w:author="james wang" w:date="2019-01-08T16:34:00Z">
              <w:r>
                <w:rPr>
                  <w:rFonts w:hint="eastAsia"/>
                  <w:sz w:val="24"/>
                  <w:szCs w:val="24"/>
                </w:rPr>
                <w:t>返回失败</w:t>
              </w:r>
            </w:ins>
          </w:p>
        </w:tc>
        <w:tc>
          <w:tcPr>
            <w:tcW w:w="610" w:type="pct"/>
          </w:tcPr>
          <w:p w14:paraId="2767B849" w14:textId="77777777" w:rsidR="00CD10EA" w:rsidRDefault="00CD10EA" w:rsidP="00CD10EA">
            <w:pPr>
              <w:pStyle w:val="a5"/>
              <w:ind w:firstLineChars="0" w:firstLine="0"/>
              <w:rPr>
                <w:ins w:id="639" w:author="james wang" w:date="2019-01-08T16:34:00Z"/>
                <w:sz w:val="24"/>
                <w:szCs w:val="24"/>
              </w:rPr>
            </w:pPr>
            <w:ins w:id="640" w:author="james wang" w:date="2019-01-08T16:34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787" w:type="pct"/>
          </w:tcPr>
          <w:p w14:paraId="5115837D" w14:textId="77777777" w:rsidR="00CD10EA" w:rsidRDefault="00CD10EA" w:rsidP="00CD10EA">
            <w:pPr>
              <w:pStyle w:val="a5"/>
              <w:ind w:firstLineChars="0" w:firstLine="0"/>
              <w:rPr>
                <w:ins w:id="641" w:author="james wang" w:date="2019-01-08T16:34:00Z"/>
                <w:sz w:val="24"/>
                <w:szCs w:val="24"/>
              </w:rPr>
            </w:pPr>
            <w:ins w:id="642" w:author="james wang" w:date="2019-01-08T16:34:00Z">
              <w:r>
                <w:rPr>
                  <w:rFonts w:hint="eastAsia"/>
                  <w:sz w:val="24"/>
                  <w:szCs w:val="24"/>
                </w:rPr>
                <w:t>4</w:t>
              </w:r>
            </w:ins>
          </w:p>
        </w:tc>
        <w:tc>
          <w:tcPr>
            <w:tcW w:w="1555" w:type="pct"/>
          </w:tcPr>
          <w:p w14:paraId="41622A60" w14:textId="77777777" w:rsidR="00CD10EA" w:rsidRDefault="00CD10EA" w:rsidP="00CD10EA">
            <w:pPr>
              <w:pStyle w:val="a5"/>
              <w:ind w:firstLineChars="0" w:firstLine="0"/>
              <w:rPr>
                <w:ins w:id="643" w:author="james wang" w:date="2019-01-08T16:34:00Z"/>
                <w:sz w:val="24"/>
                <w:szCs w:val="24"/>
              </w:rPr>
            </w:pPr>
            <w:ins w:id="644" w:author="james wang" w:date="2019-01-08T16:34:00Z">
              <w:r>
                <w:rPr>
                  <w:rFonts w:hint="eastAsia"/>
                  <w:sz w:val="24"/>
                  <w:szCs w:val="24"/>
                </w:rPr>
                <w:t>f</w:t>
              </w:r>
              <w:r>
                <w:rPr>
                  <w:sz w:val="24"/>
                  <w:szCs w:val="24"/>
                </w:rPr>
                <w:t>ail</w:t>
              </w:r>
            </w:ins>
          </w:p>
        </w:tc>
      </w:tr>
    </w:tbl>
    <w:p w14:paraId="5C79A95A" w14:textId="7771578E" w:rsidR="000D46CA" w:rsidRDefault="000D46CA" w:rsidP="000D46CA">
      <w:pPr>
        <w:pStyle w:val="3"/>
        <w:numPr>
          <w:ilvl w:val="1"/>
          <w:numId w:val="13"/>
        </w:numPr>
        <w:rPr>
          <w:ins w:id="645" w:author="james wang" w:date="2019-01-25T15:21:00Z"/>
          <w:shd w:val="pct15" w:color="auto" w:fill="FFFFFF"/>
        </w:rPr>
      </w:pPr>
      <w:ins w:id="646" w:author="james wang" w:date="2019-01-25T15:20:00Z">
        <w:r>
          <w:rPr>
            <w:rFonts w:hint="eastAsia"/>
            <w:shd w:val="pct15" w:color="auto" w:fill="FFFFFF"/>
          </w:rPr>
          <w:t>蓝牙配对</w:t>
        </w:r>
      </w:ins>
    </w:p>
    <w:p w14:paraId="5238C8CA" w14:textId="21BB9E5A" w:rsidR="000D46CA" w:rsidRPr="000D46CA" w:rsidRDefault="000D46CA">
      <w:pPr>
        <w:pStyle w:val="a5"/>
        <w:numPr>
          <w:ilvl w:val="0"/>
          <w:numId w:val="3"/>
        </w:numPr>
        <w:ind w:firstLineChars="0"/>
        <w:rPr>
          <w:ins w:id="647" w:author="james wang" w:date="2019-01-25T15:21:00Z"/>
          <w:sz w:val="24"/>
          <w:szCs w:val="24"/>
          <w:shd w:val="pct15" w:color="auto" w:fill="FFFFFF"/>
          <w:rPrChange w:id="648" w:author="james wang" w:date="2019-01-25T15:22:00Z">
            <w:rPr>
              <w:ins w:id="649" w:author="james wang" w:date="2019-01-25T15:21:00Z"/>
              <w:shd w:val="pct15" w:color="auto" w:fill="FFFFFF"/>
            </w:rPr>
          </w:rPrChange>
        </w:rPr>
        <w:pPrChange w:id="650" w:author="james wang" w:date="2019-01-25T15:21:00Z">
          <w:pPr>
            <w:pStyle w:val="a5"/>
            <w:numPr>
              <w:numId w:val="13"/>
            </w:numPr>
            <w:ind w:left="425" w:firstLineChars="0" w:hanging="425"/>
          </w:pPr>
        </w:pPrChange>
      </w:pPr>
      <w:ins w:id="651" w:author="james wang" w:date="2019-01-25T15:22:00Z">
        <w:r w:rsidRPr="000D46CA">
          <w:rPr>
            <w:sz w:val="24"/>
            <w:szCs w:val="24"/>
            <w:shd w:val="pct15" w:color="auto" w:fill="FFFFFF"/>
            <w:rPrChange w:id="652" w:author="james wang" w:date="2019-01-25T15:22:00Z">
              <w:rPr/>
            </w:rPrChange>
          </w:rPr>
          <w:t>t</w:t>
        </w:r>
      </w:ins>
      <w:ins w:id="653" w:author="james wang" w:date="2019-01-25T15:21:00Z">
        <w:r w:rsidRPr="000D46CA">
          <w:rPr>
            <w:sz w:val="24"/>
            <w:szCs w:val="24"/>
            <w:shd w:val="pct15" w:color="auto" w:fill="FFFFFF"/>
            <w:rPrChange w:id="654" w:author="james wang" w:date="2019-01-25T15:22:00Z">
              <w:rPr/>
            </w:rPrChange>
          </w:rPr>
          <w:t>ype</w:t>
        </w:r>
      </w:ins>
      <w:ins w:id="655" w:author="james wang" w:date="2019-01-25T15:22:00Z">
        <w:r w:rsidRPr="000D46CA">
          <w:rPr>
            <w:sz w:val="24"/>
            <w:szCs w:val="24"/>
            <w:shd w:val="pct15" w:color="auto" w:fill="FFFFFF"/>
            <w:rPrChange w:id="656" w:author="james wang" w:date="2019-01-25T15:22:00Z">
              <w:rPr/>
            </w:rPrChange>
          </w:rPr>
          <w:t>13</w:t>
        </w:r>
      </w:ins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64"/>
        <w:gridCol w:w="2034"/>
        <w:gridCol w:w="1012"/>
        <w:gridCol w:w="1306"/>
        <w:gridCol w:w="2580"/>
      </w:tblGrid>
      <w:tr w:rsidR="000D46CA" w14:paraId="5C937C0F" w14:textId="77777777" w:rsidTr="00C45DD8">
        <w:trPr>
          <w:ins w:id="657" w:author="james wang" w:date="2019-01-25T15:22:00Z"/>
        </w:trPr>
        <w:tc>
          <w:tcPr>
            <w:tcW w:w="822" w:type="pct"/>
          </w:tcPr>
          <w:p w14:paraId="2525729B" w14:textId="77777777" w:rsidR="000D46CA" w:rsidRPr="00D73133" w:rsidRDefault="000D46CA" w:rsidP="00C45DD8">
            <w:pPr>
              <w:pStyle w:val="a5"/>
              <w:ind w:firstLineChars="0" w:firstLine="0"/>
              <w:rPr>
                <w:ins w:id="658" w:author="james wang" w:date="2019-01-25T15:22:00Z"/>
                <w:sz w:val="24"/>
                <w:szCs w:val="24"/>
              </w:rPr>
            </w:pPr>
            <w:ins w:id="659" w:author="james wang" w:date="2019-01-25T15:22:00Z">
              <w:r w:rsidRPr="00D73133">
                <w:rPr>
                  <w:rFonts w:hint="eastAsia"/>
                  <w:sz w:val="24"/>
                  <w:szCs w:val="24"/>
                </w:rPr>
                <w:t>字段</w:t>
              </w:r>
            </w:ins>
          </w:p>
        </w:tc>
        <w:tc>
          <w:tcPr>
            <w:tcW w:w="1226" w:type="pct"/>
          </w:tcPr>
          <w:p w14:paraId="28AA65A6" w14:textId="77777777" w:rsidR="000D46CA" w:rsidRPr="00D73133" w:rsidRDefault="000D46CA" w:rsidP="00C45DD8">
            <w:pPr>
              <w:pStyle w:val="a5"/>
              <w:ind w:firstLineChars="0" w:firstLine="0"/>
              <w:rPr>
                <w:ins w:id="660" w:author="james wang" w:date="2019-01-25T15:22:00Z"/>
                <w:sz w:val="24"/>
                <w:szCs w:val="24"/>
              </w:rPr>
            </w:pPr>
            <w:ins w:id="661" w:author="james wang" w:date="2019-01-25T15:22:00Z">
              <w:r w:rsidRPr="00D73133">
                <w:rPr>
                  <w:rFonts w:hint="eastAsia"/>
                  <w:sz w:val="24"/>
                  <w:szCs w:val="24"/>
                </w:rPr>
                <w:t>描述</w:t>
              </w:r>
            </w:ins>
          </w:p>
        </w:tc>
        <w:tc>
          <w:tcPr>
            <w:tcW w:w="610" w:type="pct"/>
          </w:tcPr>
          <w:p w14:paraId="2C0A53C5" w14:textId="77777777" w:rsidR="000D46CA" w:rsidRPr="00D73133" w:rsidRDefault="000D46CA" w:rsidP="00C45DD8">
            <w:pPr>
              <w:pStyle w:val="a5"/>
              <w:ind w:firstLineChars="0" w:firstLine="0"/>
              <w:rPr>
                <w:ins w:id="662" w:author="james wang" w:date="2019-01-25T15:22:00Z"/>
                <w:sz w:val="24"/>
                <w:szCs w:val="24"/>
              </w:rPr>
            </w:pPr>
            <w:ins w:id="663" w:author="james wang" w:date="2019-01-25T15:22:00Z">
              <w:r w:rsidRPr="00D73133">
                <w:rPr>
                  <w:rFonts w:hint="eastAsia"/>
                  <w:sz w:val="24"/>
                  <w:szCs w:val="24"/>
                </w:rPr>
                <w:t>类型</w:t>
              </w:r>
            </w:ins>
          </w:p>
        </w:tc>
        <w:tc>
          <w:tcPr>
            <w:tcW w:w="787" w:type="pct"/>
          </w:tcPr>
          <w:p w14:paraId="233C6477" w14:textId="77777777" w:rsidR="000D46CA" w:rsidRPr="00D73133" w:rsidRDefault="000D46CA" w:rsidP="00C45DD8">
            <w:pPr>
              <w:pStyle w:val="a5"/>
              <w:ind w:firstLineChars="0" w:firstLine="0"/>
              <w:rPr>
                <w:ins w:id="664" w:author="james wang" w:date="2019-01-25T15:22:00Z"/>
                <w:sz w:val="24"/>
                <w:szCs w:val="24"/>
              </w:rPr>
            </w:pPr>
            <w:ins w:id="665" w:author="james wang" w:date="2019-01-25T15:22:00Z">
              <w:r>
                <w:rPr>
                  <w:rFonts w:hint="eastAsia"/>
                  <w:kern w:val="0"/>
                  <w:sz w:val="24"/>
                  <w:szCs w:val="24"/>
                </w:rPr>
                <w:t>位数</w:t>
              </w:r>
            </w:ins>
          </w:p>
        </w:tc>
        <w:tc>
          <w:tcPr>
            <w:tcW w:w="1555" w:type="pct"/>
          </w:tcPr>
          <w:p w14:paraId="5EE6F009" w14:textId="77777777" w:rsidR="000D46CA" w:rsidRPr="00D73133" w:rsidRDefault="000D46CA" w:rsidP="00C45DD8">
            <w:pPr>
              <w:pStyle w:val="a5"/>
              <w:ind w:firstLineChars="0" w:firstLine="0"/>
              <w:rPr>
                <w:ins w:id="666" w:author="james wang" w:date="2019-01-25T15:22:00Z"/>
                <w:sz w:val="24"/>
                <w:szCs w:val="24"/>
              </w:rPr>
            </w:pPr>
            <w:ins w:id="667" w:author="james wang" w:date="2019-01-25T15:22:00Z">
              <w:r w:rsidRPr="00D73133">
                <w:rPr>
                  <w:rFonts w:hint="eastAsia"/>
                  <w:sz w:val="24"/>
                  <w:szCs w:val="24"/>
                </w:rPr>
                <w:t>示例值</w:t>
              </w:r>
            </w:ins>
          </w:p>
        </w:tc>
      </w:tr>
      <w:tr w:rsidR="000D46CA" w14:paraId="5E48696A" w14:textId="77777777" w:rsidTr="00C45DD8">
        <w:trPr>
          <w:ins w:id="668" w:author="james wang" w:date="2019-01-25T15:22:00Z"/>
        </w:trPr>
        <w:tc>
          <w:tcPr>
            <w:tcW w:w="822" w:type="pct"/>
          </w:tcPr>
          <w:p w14:paraId="210B2FC8" w14:textId="77777777" w:rsidR="000D46CA" w:rsidRPr="00D73133" w:rsidRDefault="000D46CA" w:rsidP="00C45DD8">
            <w:pPr>
              <w:pStyle w:val="a5"/>
              <w:ind w:firstLineChars="0" w:firstLine="0"/>
              <w:rPr>
                <w:ins w:id="669" w:author="james wang" w:date="2019-01-25T15:22:00Z"/>
                <w:sz w:val="24"/>
                <w:szCs w:val="24"/>
              </w:rPr>
            </w:pPr>
            <w:ins w:id="670" w:author="james wang" w:date="2019-01-25T15:22:00Z">
              <w:r w:rsidRPr="00D73133">
                <w:rPr>
                  <w:rFonts w:hint="eastAsia"/>
                  <w:sz w:val="24"/>
                  <w:szCs w:val="24"/>
                </w:rPr>
                <w:t>t</w:t>
              </w:r>
              <w:r w:rsidRPr="00D73133">
                <w:rPr>
                  <w:sz w:val="24"/>
                  <w:szCs w:val="24"/>
                </w:rPr>
                <w:t>ype</w:t>
              </w:r>
            </w:ins>
          </w:p>
        </w:tc>
        <w:tc>
          <w:tcPr>
            <w:tcW w:w="1226" w:type="pct"/>
          </w:tcPr>
          <w:p w14:paraId="4534C773" w14:textId="77777777" w:rsidR="000D46CA" w:rsidRPr="00D73133" w:rsidRDefault="000D46CA" w:rsidP="00C45DD8">
            <w:pPr>
              <w:pStyle w:val="a5"/>
              <w:ind w:firstLineChars="0" w:firstLine="0"/>
              <w:rPr>
                <w:ins w:id="671" w:author="james wang" w:date="2019-01-25T15:22:00Z"/>
                <w:sz w:val="24"/>
                <w:szCs w:val="24"/>
              </w:rPr>
            </w:pPr>
            <w:ins w:id="672" w:author="james wang" w:date="2019-01-25T15:22:00Z">
              <w:r w:rsidRPr="00D73133">
                <w:rPr>
                  <w:rFonts w:hint="eastAsia"/>
                  <w:sz w:val="24"/>
                  <w:szCs w:val="24"/>
                </w:rPr>
                <w:t>帧类型</w:t>
              </w:r>
            </w:ins>
          </w:p>
        </w:tc>
        <w:tc>
          <w:tcPr>
            <w:tcW w:w="610" w:type="pct"/>
          </w:tcPr>
          <w:p w14:paraId="14D45EAC" w14:textId="77777777" w:rsidR="000D46CA" w:rsidRPr="00D73133" w:rsidRDefault="000D46CA" w:rsidP="00C45DD8">
            <w:pPr>
              <w:pStyle w:val="a5"/>
              <w:ind w:firstLineChars="0" w:firstLine="0"/>
              <w:rPr>
                <w:ins w:id="673" w:author="james wang" w:date="2019-01-25T15:22:00Z"/>
                <w:sz w:val="24"/>
                <w:szCs w:val="24"/>
              </w:rPr>
            </w:pPr>
            <w:ins w:id="674" w:author="james wang" w:date="2019-01-25T15:22:00Z">
              <w:r>
                <w:rPr>
                  <w:sz w:val="24"/>
                  <w:szCs w:val="24"/>
                </w:rPr>
                <w:t>string</w:t>
              </w:r>
            </w:ins>
          </w:p>
        </w:tc>
        <w:tc>
          <w:tcPr>
            <w:tcW w:w="787" w:type="pct"/>
          </w:tcPr>
          <w:p w14:paraId="3240A26F" w14:textId="77777777" w:rsidR="000D46CA" w:rsidRPr="00D73133" w:rsidRDefault="000D46CA" w:rsidP="00C45DD8">
            <w:pPr>
              <w:pStyle w:val="a5"/>
              <w:ind w:firstLineChars="0" w:firstLine="0"/>
              <w:rPr>
                <w:ins w:id="675" w:author="james wang" w:date="2019-01-25T15:22:00Z"/>
                <w:sz w:val="24"/>
                <w:szCs w:val="24"/>
              </w:rPr>
            </w:pPr>
            <w:ins w:id="676" w:author="james wang" w:date="2019-01-25T15:22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1555" w:type="pct"/>
          </w:tcPr>
          <w:p w14:paraId="74A44DC5" w14:textId="5A58D137" w:rsidR="000D46CA" w:rsidRPr="00D73133" w:rsidRDefault="000D46CA" w:rsidP="00C45DD8">
            <w:pPr>
              <w:pStyle w:val="a5"/>
              <w:ind w:firstLineChars="0" w:firstLine="0"/>
              <w:rPr>
                <w:ins w:id="677" w:author="james wang" w:date="2019-01-25T15:22:00Z"/>
                <w:sz w:val="24"/>
                <w:szCs w:val="24"/>
              </w:rPr>
            </w:pPr>
            <w:ins w:id="678" w:author="james wang" w:date="2019-01-25T15:22:00Z">
              <w:r>
                <w:rPr>
                  <w:sz w:val="24"/>
                  <w:szCs w:val="24"/>
                </w:rPr>
                <w:t>13(</w:t>
              </w:r>
              <w:r>
                <w:rPr>
                  <w:rFonts w:hint="eastAsia"/>
                  <w:sz w:val="24"/>
                  <w:szCs w:val="24"/>
                </w:rPr>
                <w:t>左高位右低位</w:t>
              </w:r>
              <w:r>
                <w:rPr>
                  <w:sz w:val="24"/>
                  <w:szCs w:val="24"/>
                </w:rPr>
                <w:t>)</w:t>
              </w:r>
            </w:ins>
          </w:p>
        </w:tc>
      </w:tr>
      <w:tr w:rsidR="000D46CA" w14:paraId="2AF31347" w14:textId="77777777" w:rsidTr="00C45DD8">
        <w:trPr>
          <w:ins w:id="679" w:author="james wang" w:date="2019-01-25T15:22:00Z"/>
        </w:trPr>
        <w:tc>
          <w:tcPr>
            <w:tcW w:w="822" w:type="pct"/>
          </w:tcPr>
          <w:p w14:paraId="1B00E240" w14:textId="77777777" w:rsidR="000D46CA" w:rsidRPr="00D73133" w:rsidRDefault="000D46CA" w:rsidP="00C45DD8">
            <w:pPr>
              <w:pStyle w:val="a5"/>
              <w:ind w:firstLineChars="0" w:firstLine="0"/>
              <w:rPr>
                <w:ins w:id="680" w:author="james wang" w:date="2019-01-25T15:22:00Z"/>
                <w:sz w:val="24"/>
                <w:szCs w:val="24"/>
              </w:rPr>
            </w:pPr>
            <w:ins w:id="681" w:author="james wang" w:date="2019-01-25T15:22:00Z">
              <w:r>
                <w:rPr>
                  <w:sz w:val="24"/>
                  <w:szCs w:val="24"/>
                </w:rPr>
                <w:t>p</w:t>
              </w:r>
              <w:r>
                <w:rPr>
                  <w:rFonts w:hint="eastAsia"/>
                  <w:sz w:val="24"/>
                  <w:szCs w:val="24"/>
                </w:rPr>
                <w:t>assword</w:t>
              </w:r>
            </w:ins>
          </w:p>
        </w:tc>
        <w:tc>
          <w:tcPr>
            <w:tcW w:w="1226" w:type="pct"/>
          </w:tcPr>
          <w:p w14:paraId="0BF46375" w14:textId="77777777" w:rsidR="000D46CA" w:rsidRPr="00D73133" w:rsidRDefault="000D46CA" w:rsidP="00C45DD8">
            <w:pPr>
              <w:pStyle w:val="a5"/>
              <w:ind w:firstLineChars="0" w:firstLine="0"/>
              <w:rPr>
                <w:ins w:id="682" w:author="james wang" w:date="2019-01-25T15:22:00Z"/>
                <w:sz w:val="24"/>
                <w:szCs w:val="24"/>
              </w:rPr>
            </w:pPr>
            <w:ins w:id="683" w:author="james wang" w:date="2019-01-25T15:22:00Z">
              <w:r>
                <w:rPr>
                  <w:rFonts w:hint="eastAsia"/>
                  <w:sz w:val="24"/>
                  <w:szCs w:val="24"/>
                </w:rPr>
                <w:t>配对密码</w:t>
              </w:r>
            </w:ins>
          </w:p>
        </w:tc>
        <w:tc>
          <w:tcPr>
            <w:tcW w:w="610" w:type="pct"/>
          </w:tcPr>
          <w:p w14:paraId="39982771" w14:textId="77777777" w:rsidR="000D46CA" w:rsidRDefault="000D46CA" w:rsidP="00C45DD8">
            <w:pPr>
              <w:pStyle w:val="a5"/>
              <w:ind w:firstLineChars="0" w:firstLine="0"/>
              <w:rPr>
                <w:ins w:id="684" w:author="james wang" w:date="2019-01-25T15:22:00Z"/>
                <w:sz w:val="24"/>
                <w:szCs w:val="24"/>
              </w:rPr>
            </w:pPr>
            <w:ins w:id="685" w:author="james wang" w:date="2019-01-25T15:22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787" w:type="pct"/>
          </w:tcPr>
          <w:p w14:paraId="1D2DECC6" w14:textId="77777777" w:rsidR="000D46CA" w:rsidRDefault="000D46CA" w:rsidP="00C45DD8">
            <w:pPr>
              <w:pStyle w:val="a5"/>
              <w:ind w:firstLineChars="0" w:firstLine="0"/>
              <w:rPr>
                <w:ins w:id="686" w:author="james wang" w:date="2019-01-25T15:22:00Z"/>
                <w:sz w:val="24"/>
                <w:szCs w:val="24"/>
              </w:rPr>
            </w:pPr>
            <w:ins w:id="687" w:author="james wang" w:date="2019-01-25T15:22:00Z">
              <w:r>
                <w:rPr>
                  <w:rFonts w:hint="eastAsia"/>
                  <w:sz w:val="24"/>
                  <w:szCs w:val="24"/>
                </w:rPr>
                <w:t>6</w:t>
              </w:r>
            </w:ins>
          </w:p>
        </w:tc>
        <w:tc>
          <w:tcPr>
            <w:tcW w:w="1555" w:type="pct"/>
          </w:tcPr>
          <w:p w14:paraId="05E12FCA" w14:textId="77777777" w:rsidR="000D46CA" w:rsidRDefault="000D46CA" w:rsidP="00C45DD8">
            <w:pPr>
              <w:pStyle w:val="a5"/>
              <w:ind w:firstLineChars="0" w:firstLine="0"/>
              <w:rPr>
                <w:ins w:id="688" w:author="james wang" w:date="2019-01-25T15:22:00Z"/>
                <w:sz w:val="24"/>
                <w:szCs w:val="24"/>
              </w:rPr>
            </w:pPr>
            <w:ins w:id="689" w:author="james wang" w:date="2019-01-25T15:22:00Z">
              <w:r>
                <w:rPr>
                  <w:rFonts w:hint="eastAsia"/>
                  <w:sz w:val="24"/>
                  <w:szCs w:val="24"/>
                </w:rPr>
                <w:t>654321</w:t>
              </w:r>
            </w:ins>
          </w:p>
        </w:tc>
      </w:tr>
      <w:tr w:rsidR="000D46CA" w14:paraId="38E8582D" w14:textId="77777777" w:rsidTr="00C45DD8">
        <w:trPr>
          <w:ins w:id="690" w:author="james wang" w:date="2019-01-25T15:22:00Z"/>
        </w:trPr>
        <w:tc>
          <w:tcPr>
            <w:tcW w:w="5000" w:type="pct"/>
            <w:gridSpan w:val="5"/>
          </w:tcPr>
          <w:p w14:paraId="6E25BD9E" w14:textId="77777777" w:rsidR="000D46CA" w:rsidRDefault="000D46CA" w:rsidP="00C45DD8">
            <w:pPr>
              <w:pStyle w:val="a5"/>
              <w:ind w:firstLineChars="0" w:firstLine="0"/>
              <w:jc w:val="center"/>
              <w:rPr>
                <w:ins w:id="691" w:author="james wang" w:date="2019-01-25T15:22:00Z"/>
                <w:sz w:val="24"/>
                <w:szCs w:val="24"/>
              </w:rPr>
            </w:pPr>
            <w:ins w:id="692" w:author="james wang" w:date="2019-01-25T15:22:00Z">
              <w:r>
                <w:rPr>
                  <w:rFonts w:hint="eastAsia"/>
                  <w:sz w:val="24"/>
                  <w:szCs w:val="24"/>
                </w:rPr>
                <w:t>返回参数</w:t>
              </w:r>
            </w:ins>
          </w:p>
        </w:tc>
      </w:tr>
      <w:tr w:rsidR="000D46CA" w14:paraId="4F966087" w14:textId="77777777" w:rsidTr="00C45DD8">
        <w:trPr>
          <w:ins w:id="693" w:author="james wang" w:date="2019-01-25T15:22:00Z"/>
        </w:trPr>
        <w:tc>
          <w:tcPr>
            <w:tcW w:w="822" w:type="pct"/>
          </w:tcPr>
          <w:p w14:paraId="448B80E7" w14:textId="77777777" w:rsidR="000D46CA" w:rsidRPr="00A014E5" w:rsidRDefault="000D46CA" w:rsidP="00C45DD8">
            <w:pPr>
              <w:pStyle w:val="a5"/>
              <w:ind w:firstLineChars="0" w:firstLine="0"/>
              <w:rPr>
                <w:ins w:id="694" w:author="james wang" w:date="2019-01-25T15:22:00Z"/>
                <w:sz w:val="24"/>
                <w:szCs w:val="24"/>
              </w:rPr>
            </w:pPr>
            <w:ins w:id="695" w:author="james wang" w:date="2019-01-25T15:22:00Z">
              <w:r w:rsidRPr="00D73133">
                <w:rPr>
                  <w:rFonts w:hint="eastAsia"/>
                  <w:sz w:val="24"/>
                  <w:szCs w:val="24"/>
                </w:rPr>
                <w:t>t</w:t>
              </w:r>
              <w:r w:rsidRPr="00D73133">
                <w:rPr>
                  <w:sz w:val="24"/>
                  <w:szCs w:val="24"/>
                </w:rPr>
                <w:t>ype</w:t>
              </w:r>
            </w:ins>
          </w:p>
        </w:tc>
        <w:tc>
          <w:tcPr>
            <w:tcW w:w="1226" w:type="pct"/>
          </w:tcPr>
          <w:p w14:paraId="36DCED7E" w14:textId="77777777" w:rsidR="000D46CA" w:rsidRPr="00A014E5" w:rsidRDefault="000D46CA" w:rsidP="00C45DD8">
            <w:pPr>
              <w:pStyle w:val="a5"/>
              <w:ind w:firstLineChars="0" w:firstLine="0"/>
              <w:rPr>
                <w:ins w:id="696" w:author="james wang" w:date="2019-01-25T15:22:00Z"/>
                <w:sz w:val="24"/>
                <w:szCs w:val="24"/>
              </w:rPr>
            </w:pPr>
            <w:ins w:id="697" w:author="james wang" w:date="2019-01-25T15:22:00Z">
              <w:r w:rsidRPr="00D73133">
                <w:rPr>
                  <w:rFonts w:hint="eastAsia"/>
                  <w:sz w:val="24"/>
                  <w:szCs w:val="24"/>
                </w:rPr>
                <w:t>帧类型</w:t>
              </w:r>
            </w:ins>
          </w:p>
        </w:tc>
        <w:tc>
          <w:tcPr>
            <w:tcW w:w="610" w:type="pct"/>
          </w:tcPr>
          <w:p w14:paraId="548FD0DD" w14:textId="77777777" w:rsidR="000D46CA" w:rsidRPr="00A014E5" w:rsidRDefault="000D46CA" w:rsidP="00C45DD8">
            <w:pPr>
              <w:pStyle w:val="a5"/>
              <w:ind w:firstLineChars="0" w:firstLine="0"/>
              <w:rPr>
                <w:ins w:id="698" w:author="james wang" w:date="2019-01-25T15:22:00Z"/>
                <w:sz w:val="24"/>
                <w:szCs w:val="24"/>
              </w:rPr>
            </w:pPr>
            <w:ins w:id="699" w:author="james wang" w:date="2019-01-25T15:22:00Z">
              <w:r>
                <w:rPr>
                  <w:sz w:val="24"/>
                  <w:szCs w:val="24"/>
                </w:rPr>
                <w:t>string</w:t>
              </w:r>
            </w:ins>
          </w:p>
        </w:tc>
        <w:tc>
          <w:tcPr>
            <w:tcW w:w="787" w:type="pct"/>
          </w:tcPr>
          <w:p w14:paraId="2C4CA32D" w14:textId="77777777" w:rsidR="000D46CA" w:rsidRPr="00A014E5" w:rsidRDefault="000D46CA" w:rsidP="00C45DD8">
            <w:pPr>
              <w:pStyle w:val="a5"/>
              <w:ind w:firstLineChars="0" w:firstLine="0"/>
              <w:rPr>
                <w:ins w:id="700" w:author="james wang" w:date="2019-01-25T15:22:00Z"/>
                <w:sz w:val="24"/>
                <w:szCs w:val="24"/>
              </w:rPr>
            </w:pPr>
            <w:ins w:id="701" w:author="james wang" w:date="2019-01-25T15:22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1555" w:type="pct"/>
          </w:tcPr>
          <w:p w14:paraId="131CB69D" w14:textId="77777777" w:rsidR="000D46CA" w:rsidRDefault="000D46CA" w:rsidP="00C45DD8">
            <w:pPr>
              <w:pStyle w:val="a5"/>
              <w:ind w:firstLineChars="0" w:firstLine="0"/>
              <w:rPr>
                <w:ins w:id="702" w:author="james wang" w:date="2019-01-25T15:22:00Z"/>
                <w:sz w:val="24"/>
                <w:szCs w:val="24"/>
              </w:rPr>
            </w:pPr>
            <w:ins w:id="703" w:author="james wang" w:date="2019-01-25T15:22:00Z">
              <w:r>
                <w:rPr>
                  <w:rFonts w:hint="eastAsia"/>
                  <w:sz w:val="24"/>
                  <w:szCs w:val="24"/>
                </w:rPr>
                <w:t>09</w:t>
              </w:r>
              <w:r>
                <w:rPr>
                  <w:sz w:val="24"/>
                  <w:szCs w:val="24"/>
                </w:rPr>
                <w:t>(</w:t>
              </w:r>
              <w:r>
                <w:rPr>
                  <w:rFonts w:hint="eastAsia"/>
                  <w:sz w:val="24"/>
                  <w:szCs w:val="24"/>
                </w:rPr>
                <w:t>左高位右低位</w:t>
              </w:r>
              <w:r>
                <w:rPr>
                  <w:sz w:val="24"/>
                  <w:szCs w:val="24"/>
                </w:rPr>
                <w:t>)</w:t>
              </w:r>
            </w:ins>
          </w:p>
        </w:tc>
      </w:tr>
      <w:tr w:rsidR="000D46CA" w14:paraId="6E99E5DC" w14:textId="77777777" w:rsidTr="00C45DD8">
        <w:trPr>
          <w:ins w:id="704" w:author="james wang" w:date="2019-01-25T15:22:00Z"/>
        </w:trPr>
        <w:tc>
          <w:tcPr>
            <w:tcW w:w="822" w:type="pct"/>
          </w:tcPr>
          <w:p w14:paraId="5701FD6C" w14:textId="77777777" w:rsidR="000D46CA" w:rsidRDefault="000D46CA" w:rsidP="00C45DD8">
            <w:pPr>
              <w:pStyle w:val="a5"/>
              <w:ind w:firstLineChars="0" w:firstLine="0"/>
              <w:rPr>
                <w:ins w:id="705" w:author="james wang" w:date="2019-01-25T15:22:00Z"/>
                <w:sz w:val="24"/>
                <w:szCs w:val="24"/>
              </w:rPr>
            </w:pPr>
            <w:ins w:id="706" w:author="james wang" w:date="2019-01-25T15:22:00Z">
              <w:r>
                <w:rPr>
                  <w:rFonts w:hint="eastAsia"/>
                  <w:sz w:val="24"/>
                  <w:szCs w:val="24"/>
                </w:rPr>
                <w:t>返回成功</w:t>
              </w:r>
            </w:ins>
          </w:p>
        </w:tc>
        <w:tc>
          <w:tcPr>
            <w:tcW w:w="1226" w:type="pct"/>
          </w:tcPr>
          <w:p w14:paraId="02640509" w14:textId="77777777" w:rsidR="000D46CA" w:rsidRDefault="000D46CA" w:rsidP="00C45DD8">
            <w:pPr>
              <w:pStyle w:val="a5"/>
              <w:ind w:firstLineChars="0" w:firstLine="0"/>
              <w:rPr>
                <w:ins w:id="707" w:author="james wang" w:date="2019-01-25T15:22:00Z"/>
                <w:sz w:val="24"/>
                <w:szCs w:val="24"/>
              </w:rPr>
            </w:pPr>
            <w:ins w:id="708" w:author="james wang" w:date="2019-01-25T15:22:00Z">
              <w:r>
                <w:rPr>
                  <w:rFonts w:hint="eastAsia"/>
                  <w:sz w:val="24"/>
                  <w:szCs w:val="24"/>
                </w:rPr>
                <w:t>返回成功</w:t>
              </w:r>
            </w:ins>
          </w:p>
        </w:tc>
        <w:tc>
          <w:tcPr>
            <w:tcW w:w="610" w:type="pct"/>
          </w:tcPr>
          <w:p w14:paraId="5221D3DB" w14:textId="77777777" w:rsidR="000D46CA" w:rsidRDefault="000D46CA" w:rsidP="00C45DD8">
            <w:pPr>
              <w:pStyle w:val="a5"/>
              <w:ind w:firstLineChars="0" w:firstLine="0"/>
              <w:rPr>
                <w:ins w:id="709" w:author="james wang" w:date="2019-01-25T15:22:00Z"/>
                <w:sz w:val="24"/>
                <w:szCs w:val="24"/>
              </w:rPr>
            </w:pPr>
            <w:ins w:id="710" w:author="james wang" w:date="2019-01-25T15:22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787" w:type="pct"/>
          </w:tcPr>
          <w:p w14:paraId="76C94B21" w14:textId="77777777" w:rsidR="000D46CA" w:rsidRDefault="000D46CA" w:rsidP="00C45DD8">
            <w:pPr>
              <w:pStyle w:val="a5"/>
              <w:ind w:firstLineChars="0" w:firstLine="0"/>
              <w:rPr>
                <w:ins w:id="711" w:author="james wang" w:date="2019-01-25T15:22:00Z"/>
                <w:sz w:val="24"/>
                <w:szCs w:val="24"/>
              </w:rPr>
            </w:pPr>
            <w:ins w:id="712" w:author="james wang" w:date="2019-01-25T15:22:00Z">
              <w:r>
                <w:rPr>
                  <w:rFonts w:hint="eastAsia"/>
                  <w:sz w:val="24"/>
                  <w:szCs w:val="24"/>
                </w:rPr>
                <w:t>4</w:t>
              </w:r>
            </w:ins>
          </w:p>
        </w:tc>
        <w:tc>
          <w:tcPr>
            <w:tcW w:w="1555" w:type="pct"/>
          </w:tcPr>
          <w:p w14:paraId="23542847" w14:textId="77777777" w:rsidR="000D46CA" w:rsidRDefault="000D46CA" w:rsidP="00C45DD8">
            <w:pPr>
              <w:pStyle w:val="a5"/>
              <w:ind w:firstLineChars="0" w:firstLine="0"/>
              <w:rPr>
                <w:ins w:id="713" w:author="james wang" w:date="2019-01-25T15:22:00Z"/>
                <w:sz w:val="24"/>
                <w:szCs w:val="24"/>
              </w:rPr>
            </w:pPr>
            <w:ins w:id="714" w:author="james wang" w:date="2019-01-25T15:22:00Z">
              <w:r>
                <w:rPr>
                  <w:rFonts w:hint="eastAsia"/>
                  <w:sz w:val="24"/>
                  <w:szCs w:val="24"/>
                </w:rPr>
                <w:t>s</w:t>
              </w:r>
              <w:r>
                <w:rPr>
                  <w:sz w:val="24"/>
                  <w:szCs w:val="24"/>
                </w:rPr>
                <w:t>ucc</w:t>
              </w:r>
            </w:ins>
          </w:p>
        </w:tc>
      </w:tr>
      <w:tr w:rsidR="000D46CA" w14:paraId="557EA250" w14:textId="77777777" w:rsidTr="00C45DD8">
        <w:trPr>
          <w:ins w:id="715" w:author="james wang" w:date="2019-01-25T15:22:00Z"/>
        </w:trPr>
        <w:tc>
          <w:tcPr>
            <w:tcW w:w="822" w:type="pct"/>
          </w:tcPr>
          <w:p w14:paraId="2114205C" w14:textId="77777777" w:rsidR="000D46CA" w:rsidRDefault="000D46CA" w:rsidP="00C45DD8">
            <w:pPr>
              <w:pStyle w:val="a5"/>
              <w:ind w:firstLineChars="0" w:firstLine="0"/>
              <w:rPr>
                <w:ins w:id="716" w:author="james wang" w:date="2019-01-25T15:22:00Z"/>
                <w:sz w:val="24"/>
                <w:szCs w:val="24"/>
              </w:rPr>
            </w:pPr>
            <w:ins w:id="717" w:author="james wang" w:date="2019-01-25T15:22:00Z">
              <w:r>
                <w:rPr>
                  <w:rFonts w:hint="eastAsia"/>
                  <w:sz w:val="24"/>
                  <w:szCs w:val="24"/>
                </w:rPr>
                <w:t>返回失败</w:t>
              </w:r>
            </w:ins>
          </w:p>
        </w:tc>
        <w:tc>
          <w:tcPr>
            <w:tcW w:w="1226" w:type="pct"/>
          </w:tcPr>
          <w:p w14:paraId="1C2A3195" w14:textId="77777777" w:rsidR="000D46CA" w:rsidRDefault="000D46CA" w:rsidP="00C45DD8">
            <w:pPr>
              <w:pStyle w:val="a5"/>
              <w:ind w:firstLineChars="0" w:firstLine="0"/>
              <w:rPr>
                <w:ins w:id="718" w:author="james wang" w:date="2019-01-25T15:22:00Z"/>
                <w:sz w:val="24"/>
                <w:szCs w:val="24"/>
              </w:rPr>
            </w:pPr>
            <w:ins w:id="719" w:author="james wang" w:date="2019-01-25T15:22:00Z">
              <w:r>
                <w:rPr>
                  <w:rFonts w:hint="eastAsia"/>
                  <w:sz w:val="24"/>
                  <w:szCs w:val="24"/>
                </w:rPr>
                <w:t>返回失败</w:t>
              </w:r>
            </w:ins>
          </w:p>
        </w:tc>
        <w:tc>
          <w:tcPr>
            <w:tcW w:w="610" w:type="pct"/>
          </w:tcPr>
          <w:p w14:paraId="19BCD189" w14:textId="77777777" w:rsidR="000D46CA" w:rsidRDefault="000D46CA" w:rsidP="00C45DD8">
            <w:pPr>
              <w:pStyle w:val="a5"/>
              <w:ind w:firstLineChars="0" w:firstLine="0"/>
              <w:rPr>
                <w:ins w:id="720" w:author="james wang" w:date="2019-01-25T15:22:00Z"/>
                <w:sz w:val="24"/>
                <w:szCs w:val="24"/>
              </w:rPr>
            </w:pPr>
            <w:ins w:id="721" w:author="james wang" w:date="2019-01-25T15:22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787" w:type="pct"/>
          </w:tcPr>
          <w:p w14:paraId="7BBF3548" w14:textId="77777777" w:rsidR="000D46CA" w:rsidRDefault="000D46CA" w:rsidP="00C45DD8">
            <w:pPr>
              <w:pStyle w:val="a5"/>
              <w:ind w:firstLineChars="0" w:firstLine="0"/>
              <w:rPr>
                <w:ins w:id="722" w:author="james wang" w:date="2019-01-25T15:22:00Z"/>
                <w:sz w:val="24"/>
                <w:szCs w:val="24"/>
              </w:rPr>
            </w:pPr>
            <w:ins w:id="723" w:author="james wang" w:date="2019-01-25T15:22:00Z">
              <w:r>
                <w:rPr>
                  <w:rFonts w:hint="eastAsia"/>
                  <w:sz w:val="24"/>
                  <w:szCs w:val="24"/>
                </w:rPr>
                <w:t>4</w:t>
              </w:r>
            </w:ins>
          </w:p>
        </w:tc>
        <w:tc>
          <w:tcPr>
            <w:tcW w:w="1555" w:type="pct"/>
          </w:tcPr>
          <w:p w14:paraId="716BF40E" w14:textId="77777777" w:rsidR="000D46CA" w:rsidRDefault="000D46CA" w:rsidP="00C45DD8">
            <w:pPr>
              <w:pStyle w:val="a5"/>
              <w:ind w:firstLineChars="0" w:firstLine="0"/>
              <w:rPr>
                <w:ins w:id="724" w:author="james wang" w:date="2019-01-25T15:22:00Z"/>
                <w:sz w:val="24"/>
                <w:szCs w:val="24"/>
              </w:rPr>
            </w:pPr>
            <w:ins w:id="725" w:author="james wang" w:date="2019-01-25T15:22:00Z">
              <w:r>
                <w:rPr>
                  <w:rFonts w:hint="eastAsia"/>
                  <w:sz w:val="24"/>
                  <w:szCs w:val="24"/>
                </w:rPr>
                <w:t>f</w:t>
              </w:r>
              <w:r>
                <w:rPr>
                  <w:sz w:val="24"/>
                  <w:szCs w:val="24"/>
                </w:rPr>
                <w:t>ail</w:t>
              </w:r>
            </w:ins>
          </w:p>
        </w:tc>
      </w:tr>
    </w:tbl>
    <w:p w14:paraId="550FDC0C" w14:textId="47EA65EE" w:rsidR="000D46CA" w:rsidRDefault="00C52150" w:rsidP="000D46CA">
      <w:pPr>
        <w:rPr>
          <w:ins w:id="726" w:author="james wang" w:date="2019-01-25T15:24:00Z"/>
        </w:rPr>
      </w:pPr>
      <w:ins w:id="727" w:author="james wang" w:date="2019-01-25T15:24:00Z">
        <w:r>
          <w:rPr>
            <w:rFonts w:hint="eastAsia"/>
          </w:rPr>
          <w:t xml:space="preserve"> </w:t>
        </w:r>
      </w:ins>
    </w:p>
    <w:p w14:paraId="06553C16" w14:textId="21961DA9" w:rsidR="00C52150" w:rsidRDefault="00C52150" w:rsidP="00C52150">
      <w:pPr>
        <w:pStyle w:val="3"/>
        <w:numPr>
          <w:ilvl w:val="1"/>
          <w:numId w:val="13"/>
        </w:numPr>
        <w:rPr>
          <w:ins w:id="728" w:author="james wang" w:date="2019-01-25T15:24:00Z"/>
          <w:shd w:val="pct15" w:color="auto" w:fill="FFFFFF"/>
        </w:rPr>
      </w:pPr>
      <w:ins w:id="729" w:author="james wang" w:date="2019-01-25T15:24:00Z">
        <w:r w:rsidRPr="00C52150">
          <w:rPr>
            <w:rFonts w:hint="eastAsia"/>
            <w:shd w:val="pct15" w:color="auto" w:fill="FFFFFF"/>
            <w:rPrChange w:id="730" w:author="james wang" w:date="2019-01-25T15:24:00Z">
              <w:rPr>
                <w:rFonts w:hint="eastAsia"/>
              </w:rPr>
            </w:rPrChange>
          </w:rPr>
          <w:t>获取设备信息</w:t>
        </w:r>
      </w:ins>
    </w:p>
    <w:p w14:paraId="16FCA90D" w14:textId="3EE12BE0" w:rsidR="00C52150" w:rsidRDefault="00C52150" w:rsidP="00C52150">
      <w:pPr>
        <w:pStyle w:val="a5"/>
        <w:numPr>
          <w:ilvl w:val="0"/>
          <w:numId w:val="3"/>
        </w:numPr>
        <w:ind w:firstLineChars="0"/>
        <w:rPr>
          <w:ins w:id="731" w:author="james wang" w:date="2019-01-25T15:25:00Z"/>
          <w:sz w:val="24"/>
          <w:szCs w:val="24"/>
          <w:shd w:val="pct15" w:color="auto" w:fill="FFFFFF"/>
        </w:rPr>
      </w:pPr>
      <w:ins w:id="732" w:author="james wang" w:date="2019-01-25T15:25:00Z">
        <w:r>
          <w:rPr>
            <w:rFonts w:hint="eastAsia"/>
            <w:sz w:val="24"/>
            <w:szCs w:val="24"/>
            <w:shd w:val="pct15" w:color="auto" w:fill="FFFFFF"/>
          </w:rPr>
          <w:t>t</w:t>
        </w:r>
      </w:ins>
      <w:ins w:id="733" w:author="james wang" w:date="2019-01-25T15:24:00Z">
        <w:r w:rsidRPr="00C52150">
          <w:rPr>
            <w:sz w:val="24"/>
            <w:szCs w:val="24"/>
            <w:shd w:val="pct15" w:color="auto" w:fill="FFFFFF"/>
            <w:rPrChange w:id="734" w:author="james wang" w:date="2019-01-25T15:25:00Z">
              <w:rPr/>
            </w:rPrChange>
          </w:rPr>
          <w:t>ype</w:t>
        </w:r>
      </w:ins>
      <w:ins w:id="735" w:author="james wang" w:date="2019-01-25T15:25:00Z">
        <w:r w:rsidRPr="00C52150">
          <w:rPr>
            <w:sz w:val="24"/>
            <w:szCs w:val="24"/>
            <w:shd w:val="pct15" w:color="auto" w:fill="FFFFFF"/>
            <w:rPrChange w:id="736" w:author="james wang" w:date="2019-01-25T15:25:00Z">
              <w:rPr/>
            </w:rPrChange>
          </w:rPr>
          <w:t>10</w:t>
        </w:r>
      </w:ins>
    </w:p>
    <w:tbl>
      <w:tblPr>
        <w:tblStyle w:val="a6"/>
        <w:tblW w:w="5000" w:type="pct"/>
        <w:tblLook w:val="04A0" w:firstRow="1" w:lastRow="0" w:firstColumn="1" w:lastColumn="0" w:noHBand="0" w:noVBand="1"/>
        <w:tblPrChange w:id="737" w:author="james wang" w:date="2019-01-28T17:53:00Z">
          <w:tblPr>
            <w:tblStyle w:val="a6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1904"/>
        <w:gridCol w:w="1898"/>
        <w:gridCol w:w="877"/>
        <w:gridCol w:w="1172"/>
        <w:gridCol w:w="2445"/>
        <w:tblGridChange w:id="738">
          <w:tblGrid>
            <w:gridCol w:w="113"/>
            <w:gridCol w:w="1260"/>
            <w:gridCol w:w="644"/>
            <w:gridCol w:w="1387"/>
            <w:gridCol w:w="511"/>
            <w:gridCol w:w="499"/>
            <w:gridCol w:w="378"/>
            <w:gridCol w:w="926"/>
            <w:gridCol w:w="246"/>
            <w:gridCol w:w="2332"/>
            <w:gridCol w:w="113"/>
          </w:tblGrid>
        </w:tblGridChange>
      </w:tblGrid>
      <w:tr w:rsidR="00C52150" w14:paraId="0FC424C6" w14:textId="77777777" w:rsidTr="00607722">
        <w:trPr>
          <w:ins w:id="739" w:author="james wang" w:date="2019-01-25T15:25:00Z"/>
          <w:trPrChange w:id="740" w:author="james wang" w:date="2019-01-28T17:53:00Z">
            <w:trPr>
              <w:gridAfter w:val="0"/>
            </w:trPr>
          </w:trPrChange>
        </w:trPr>
        <w:tc>
          <w:tcPr>
            <w:tcW w:w="828" w:type="pct"/>
            <w:tcPrChange w:id="741" w:author="james wang" w:date="2019-01-28T17:53:00Z">
              <w:tcPr>
                <w:tcW w:w="822" w:type="pct"/>
                <w:gridSpan w:val="2"/>
              </w:tcPr>
            </w:tcPrChange>
          </w:tcPr>
          <w:p w14:paraId="1054E689" w14:textId="77777777" w:rsidR="00C52150" w:rsidRPr="00D73133" w:rsidRDefault="00C52150" w:rsidP="00C45DD8">
            <w:pPr>
              <w:pStyle w:val="a5"/>
              <w:ind w:firstLineChars="0" w:firstLine="0"/>
              <w:rPr>
                <w:ins w:id="742" w:author="james wang" w:date="2019-01-25T15:25:00Z"/>
                <w:sz w:val="24"/>
                <w:szCs w:val="24"/>
              </w:rPr>
            </w:pPr>
            <w:ins w:id="743" w:author="james wang" w:date="2019-01-25T15:25:00Z">
              <w:r w:rsidRPr="00D73133">
                <w:rPr>
                  <w:rFonts w:hint="eastAsia"/>
                  <w:sz w:val="24"/>
                  <w:szCs w:val="24"/>
                </w:rPr>
                <w:t>字段</w:t>
              </w:r>
            </w:ins>
          </w:p>
        </w:tc>
        <w:tc>
          <w:tcPr>
            <w:tcW w:w="1224" w:type="pct"/>
            <w:tcPrChange w:id="744" w:author="james wang" w:date="2019-01-28T17:53:00Z">
              <w:tcPr>
                <w:tcW w:w="1226" w:type="pct"/>
                <w:gridSpan w:val="2"/>
              </w:tcPr>
            </w:tcPrChange>
          </w:tcPr>
          <w:p w14:paraId="241CBFA8" w14:textId="77777777" w:rsidR="00C52150" w:rsidRPr="00D73133" w:rsidRDefault="00C52150" w:rsidP="00C45DD8">
            <w:pPr>
              <w:pStyle w:val="a5"/>
              <w:ind w:firstLineChars="0" w:firstLine="0"/>
              <w:rPr>
                <w:ins w:id="745" w:author="james wang" w:date="2019-01-25T15:25:00Z"/>
                <w:sz w:val="24"/>
                <w:szCs w:val="24"/>
              </w:rPr>
            </w:pPr>
            <w:ins w:id="746" w:author="james wang" w:date="2019-01-25T15:25:00Z">
              <w:r w:rsidRPr="00D73133">
                <w:rPr>
                  <w:rFonts w:hint="eastAsia"/>
                  <w:sz w:val="24"/>
                  <w:szCs w:val="24"/>
                </w:rPr>
                <w:t>描述</w:t>
              </w:r>
            </w:ins>
          </w:p>
        </w:tc>
        <w:tc>
          <w:tcPr>
            <w:tcW w:w="609" w:type="pct"/>
            <w:tcPrChange w:id="747" w:author="james wang" w:date="2019-01-28T17:53:00Z">
              <w:tcPr>
                <w:tcW w:w="610" w:type="pct"/>
                <w:gridSpan w:val="2"/>
              </w:tcPr>
            </w:tcPrChange>
          </w:tcPr>
          <w:p w14:paraId="7DF1581C" w14:textId="77777777" w:rsidR="00C52150" w:rsidRPr="00D73133" w:rsidRDefault="00C52150" w:rsidP="00C45DD8">
            <w:pPr>
              <w:pStyle w:val="a5"/>
              <w:ind w:firstLineChars="0" w:firstLine="0"/>
              <w:rPr>
                <w:ins w:id="748" w:author="james wang" w:date="2019-01-25T15:25:00Z"/>
                <w:sz w:val="24"/>
                <w:szCs w:val="24"/>
              </w:rPr>
            </w:pPr>
            <w:ins w:id="749" w:author="james wang" w:date="2019-01-25T15:25:00Z">
              <w:r w:rsidRPr="00D73133">
                <w:rPr>
                  <w:rFonts w:hint="eastAsia"/>
                  <w:sz w:val="24"/>
                  <w:szCs w:val="24"/>
                </w:rPr>
                <w:t>类型</w:t>
              </w:r>
            </w:ins>
          </w:p>
        </w:tc>
        <w:tc>
          <w:tcPr>
            <w:tcW w:w="786" w:type="pct"/>
            <w:tcPrChange w:id="750" w:author="james wang" w:date="2019-01-28T17:53:00Z">
              <w:tcPr>
                <w:tcW w:w="787" w:type="pct"/>
                <w:gridSpan w:val="2"/>
              </w:tcPr>
            </w:tcPrChange>
          </w:tcPr>
          <w:p w14:paraId="2ECE2056" w14:textId="77777777" w:rsidR="00C52150" w:rsidRPr="00D73133" w:rsidRDefault="00C52150" w:rsidP="00C45DD8">
            <w:pPr>
              <w:pStyle w:val="a5"/>
              <w:ind w:firstLineChars="0" w:firstLine="0"/>
              <w:rPr>
                <w:ins w:id="751" w:author="james wang" w:date="2019-01-25T15:25:00Z"/>
                <w:sz w:val="24"/>
                <w:szCs w:val="24"/>
              </w:rPr>
            </w:pPr>
            <w:ins w:id="752" w:author="james wang" w:date="2019-01-25T15:25:00Z">
              <w:r>
                <w:rPr>
                  <w:rFonts w:hint="eastAsia"/>
                  <w:kern w:val="0"/>
                  <w:sz w:val="24"/>
                  <w:szCs w:val="24"/>
                </w:rPr>
                <w:t>位数</w:t>
              </w:r>
            </w:ins>
          </w:p>
        </w:tc>
        <w:tc>
          <w:tcPr>
            <w:tcW w:w="1554" w:type="pct"/>
            <w:tcPrChange w:id="753" w:author="james wang" w:date="2019-01-28T17:53:00Z">
              <w:tcPr>
                <w:tcW w:w="1555" w:type="pct"/>
                <w:gridSpan w:val="2"/>
              </w:tcPr>
            </w:tcPrChange>
          </w:tcPr>
          <w:p w14:paraId="34BB47F4" w14:textId="77777777" w:rsidR="00C52150" w:rsidRPr="00D73133" w:rsidRDefault="00C52150" w:rsidP="00C45DD8">
            <w:pPr>
              <w:pStyle w:val="a5"/>
              <w:ind w:firstLineChars="0" w:firstLine="0"/>
              <w:rPr>
                <w:ins w:id="754" w:author="james wang" w:date="2019-01-25T15:25:00Z"/>
                <w:sz w:val="24"/>
                <w:szCs w:val="24"/>
              </w:rPr>
            </w:pPr>
            <w:ins w:id="755" w:author="james wang" w:date="2019-01-25T15:25:00Z">
              <w:r w:rsidRPr="00D73133">
                <w:rPr>
                  <w:rFonts w:hint="eastAsia"/>
                  <w:sz w:val="24"/>
                  <w:szCs w:val="24"/>
                </w:rPr>
                <w:t>示例值</w:t>
              </w:r>
            </w:ins>
          </w:p>
        </w:tc>
      </w:tr>
      <w:tr w:rsidR="00C52150" w14:paraId="3DDC6F38" w14:textId="77777777" w:rsidTr="00607722">
        <w:trPr>
          <w:ins w:id="756" w:author="james wang" w:date="2019-01-25T15:25:00Z"/>
          <w:trPrChange w:id="757" w:author="james wang" w:date="2019-01-28T17:53:00Z">
            <w:trPr>
              <w:gridAfter w:val="0"/>
            </w:trPr>
          </w:trPrChange>
        </w:trPr>
        <w:tc>
          <w:tcPr>
            <w:tcW w:w="828" w:type="pct"/>
            <w:tcPrChange w:id="758" w:author="james wang" w:date="2019-01-28T17:53:00Z">
              <w:tcPr>
                <w:tcW w:w="822" w:type="pct"/>
                <w:gridSpan w:val="2"/>
              </w:tcPr>
            </w:tcPrChange>
          </w:tcPr>
          <w:p w14:paraId="72C37E31" w14:textId="77777777" w:rsidR="00C52150" w:rsidRPr="00D73133" w:rsidRDefault="00C52150" w:rsidP="00C45DD8">
            <w:pPr>
              <w:pStyle w:val="a5"/>
              <w:ind w:firstLineChars="0" w:firstLine="0"/>
              <w:rPr>
                <w:ins w:id="759" w:author="james wang" w:date="2019-01-25T15:25:00Z"/>
                <w:sz w:val="24"/>
                <w:szCs w:val="24"/>
              </w:rPr>
            </w:pPr>
            <w:ins w:id="760" w:author="james wang" w:date="2019-01-25T15:25:00Z">
              <w:r w:rsidRPr="00D73133">
                <w:rPr>
                  <w:rFonts w:hint="eastAsia"/>
                  <w:sz w:val="24"/>
                  <w:szCs w:val="24"/>
                </w:rPr>
                <w:t>t</w:t>
              </w:r>
              <w:r w:rsidRPr="00D73133">
                <w:rPr>
                  <w:sz w:val="24"/>
                  <w:szCs w:val="24"/>
                </w:rPr>
                <w:t>ype</w:t>
              </w:r>
            </w:ins>
          </w:p>
        </w:tc>
        <w:tc>
          <w:tcPr>
            <w:tcW w:w="1224" w:type="pct"/>
            <w:tcPrChange w:id="761" w:author="james wang" w:date="2019-01-28T17:53:00Z">
              <w:tcPr>
                <w:tcW w:w="1226" w:type="pct"/>
                <w:gridSpan w:val="2"/>
              </w:tcPr>
            </w:tcPrChange>
          </w:tcPr>
          <w:p w14:paraId="50CD1BD4" w14:textId="77777777" w:rsidR="00C52150" w:rsidRPr="00D73133" w:rsidRDefault="00C52150" w:rsidP="00C45DD8">
            <w:pPr>
              <w:pStyle w:val="a5"/>
              <w:ind w:firstLineChars="0" w:firstLine="0"/>
              <w:rPr>
                <w:ins w:id="762" w:author="james wang" w:date="2019-01-25T15:25:00Z"/>
                <w:sz w:val="24"/>
                <w:szCs w:val="24"/>
              </w:rPr>
            </w:pPr>
            <w:ins w:id="763" w:author="james wang" w:date="2019-01-25T15:25:00Z">
              <w:r w:rsidRPr="00D73133">
                <w:rPr>
                  <w:rFonts w:hint="eastAsia"/>
                  <w:sz w:val="24"/>
                  <w:szCs w:val="24"/>
                </w:rPr>
                <w:t>帧类型</w:t>
              </w:r>
            </w:ins>
          </w:p>
        </w:tc>
        <w:tc>
          <w:tcPr>
            <w:tcW w:w="609" w:type="pct"/>
            <w:tcPrChange w:id="764" w:author="james wang" w:date="2019-01-28T17:53:00Z">
              <w:tcPr>
                <w:tcW w:w="610" w:type="pct"/>
                <w:gridSpan w:val="2"/>
              </w:tcPr>
            </w:tcPrChange>
          </w:tcPr>
          <w:p w14:paraId="67B181EF" w14:textId="77777777" w:rsidR="00C52150" w:rsidRPr="00D73133" w:rsidRDefault="00C52150" w:rsidP="00C45DD8">
            <w:pPr>
              <w:pStyle w:val="a5"/>
              <w:ind w:firstLineChars="0" w:firstLine="0"/>
              <w:rPr>
                <w:ins w:id="765" w:author="james wang" w:date="2019-01-25T15:25:00Z"/>
                <w:sz w:val="24"/>
                <w:szCs w:val="24"/>
              </w:rPr>
            </w:pPr>
            <w:ins w:id="766" w:author="james wang" w:date="2019-01-25T15:25:00Z">
              <w:r>
                <w:rPr>
                  <w:sz w:val="24"/>
                  <w:szCs w:val="24"/>
                </w:rPr>
                <w:t>string</w:t>
              </w:r>
            </w:ins>
          </w:p>
        </w:tc>
        <w:tc>
          <w:tcPr>
            <w:tcW w:w="786" w:type="pct"/>
            <w:tcPrChange w:id="767" w:author="james wang" w:date="2019-01-28T17:53:00Z">
              <w:tcPr>
                <w:tcW w:w="787" w:type="pct"/>
                <w:gridSpan w:val="2"/>
              </w:tcPr>
            </w:tcPrChange>
          </w:tcPr>
          <w:p w14:paraId="1FD29993" w14:textId="77777777" w:rsidR="00C52150" w:rsidRPr="00D73133" w:rsidRDefault="00C52150" w:rsidP="00C45DD8">
            <w:pPr>
              <w:pStyle w:val="a5"/>
              <w:ind w:firstLineChars="0" w:firstLine="0"/>
              <w:rPr>
                <w:ins w:id="768" w:author="james wang" w:date="2019-01-25T15:25:00Z"/>
                <w:sz w:val="24"/>
                <w:szCs w:val="24"/>
              </w:rPr>
            </w:pPr>
            <w:ins w:id="769" w:author="james wang" w:date="2019-01-25T15:25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1554" w:type="pct"/>
            <w:tcPrChange w:id="770" w:author="james wang" w:date="2019-01-28T17:53:00Z">
              <w:tcPr>
                <w:tcW w:w="1555" w:type="pct"/>
                <w:gridSpan w:val="2"/>
              </w:tcPr>
            </w:tcPrChange>
          </w:tcPr>
          <w:p w14:paraId="6D5A5785" w14:textId="74DCEBCF" w:rsidR="00C52150" w:rsidRPr="00D73133" w:rsidRDefault="00C52150" w:rsidP="00C45DD8">
            <w:pPr>
              <w:pStyle w:val="a5"/>
              <w:ind w:firstLineChars="0" w:firstLine="0"/>
              <w:rPr>
                <w:ins w:id="771" w:author="james wang" w:date="2019-01-25T15:25:00Z"/>
                <w:sz w:val="24"/>
                <w:szCs w:val="24"/>
              </w:rPr>
            </w:pPr>
            <w:ins w:id="772" w:author="james wang" w:date="2019-01-25T15:25:00Z">
              <w:r>
                <w:rPr>
                  <w:sz w:val="24"/>
                  <w:szCs w:val="24"/>
                </w:rPr>
                <w:t>1</w:t>
              </w:r>
              <w:r>
                <w:rPr>
                  <w:rFonts w:hint="eastAsia"/>
                  <w:sz w:val="24"/>
                  <w:szCs w:val="24"/>
                </w:rPr>
                <w:t>0</w:t>
              </w:r>
              <w:r>
                <w:rPr>
                  <w:sz w:val="24"/>
                  <w:szCs w:val="24"/>
                </w:rPr>
                <w:t>(</w:t>
              </w:r>
              <w:r>
                <w:rPr>
                  <w:rFonts w:hint="eastAsia"/>
                  <w:sz w:val="24"/>
                  <w:szCs w:val="24"/>
                </w:rPr>
                <w:t>左高位右低位</w:t>
              </w:r>
              <w:r>
                <w:rPr>
                  <w:sz w:val="24"/>
                  <w:szCs w:val="24"/>
                </w:rPr>
                <w:t>)</w:t>
              </w:r>
            </w:ins>
          </w:p>
        </w:tc>
      </w:tr>
      <w:tr w:rsidR="00C52150" w14:paraId="12BE1006" w14:textId="77777777" w:rsidTr="00607722">
        <w:trPr>
          <w:ins w:id="773" w:author="james wang" w:date="2019-01-25T15:25:00Z"/>
          <w:trPrChange w:id="774" w:author="james wang" w:date="2019-01-28T17:53:00Z">
            <w:trPr>
              <w:gridAfter w:val="0"/>
            </w:trPr>
          </w:trPrChange>
        </w:trPr>
        <w:tc>
          <w:tcPr>
            <w:tcW w:w="828" w:type="pct"/>
            <w:tcPrChange w:id="775" w:author="james wang" w:date="2019-01-28T17:53:00Z">
              <w:tcPr>
                <w:tcW w:w="822" w:type="pct"/>
                <w:gridSpan w:val="2"/>
              </w:tcPr>
            </w:tcPrChange>
          </w:tcPr>
          <w:p w14:paraId="4CA39262" w14:textId="77777777" w:rsidR="00C52150" w:rsidRPr="00D73133" w:rsidRDefault="00C52150" w:rsidP="00C45DD8">
            <w:pPr>
              <w:pStyle w:val="a5"/>
              <w:ind w:firstLineChars="0" w:firstLine="0"/>
              <w:rPr>
                <w:ins w:id="776" w:author="james wang" w:date="2019-01-25T15:25:00Z"/>
                <w:sz w:val="24"/>
                <w:szCs w:val="24"/>
              </w:rPr>
            </w:pPr>
            <w:ins w:id="777" w:author="james wang" w:date="2019-01-25T15:25:00Z">
              <w:r>
                <w:rPr>
                  <w:sz w:val="24"/>
                  <w:szCs w:val="24"/>
                </w:rPr>
                <w:t>p</w:t>
              </w:r>
              <w:r>
                <w:rPr>
                  <w:rFonts w:hint="eastAsia"/>
                  <w:sz w:val="24"/>
                  <w:szCs w:val="24"/>
                </w:rPr>
                <w:t>assword</w:t>
              </w:r>
            </w:ins>
          </w:p>
        </w:tc>
        <w:tc>
          <w:tcPr>
            <w:tcW w:w="1224" w:type="pct"/>
            <w:tcPrChange w:id="778" w:author="james wang" w:date="2019-01-28T17:53:00Z">
              <w:tcPr>
                <w:tcW w:w="1226" w:type="pct"/>
                <w:gridSpan w:val="2"/>
              </w:tcPr>
            </w:tcPrChange>
          </w:tcPr>
          <w:p w14:paraId="3A3387AD" w14:textId="77777777" w:rsidR="00C52150" w:rsidRPr="00D73133" w:rsidRDefault="00C52150" w:rsidP="00C45DD8">
            <w:pPr>
              <w:pStyle w:val="a5"/>
              <w:ind w:firstLineChars="0" w:firstLine="0"/>
              <w:rPr>
                <w:ins w:id="779" w:author="james wang" w:date="2019-01-25T15:25:00Z"/>
                <w:sz w:val="24"/>
                <w:szCs w:val="24"/>
              </w:rPr>
            </w:pPr>
            <w:ins w:id="780" w:author="james wang" w:date="2019-01-25T15:25:00Z">
              <w:r>
                <w:rPr>
                  <w:rFonts w:hint="eastAsia"/>
                  <w:sz w:val="24"/>
                  <w:szCs w:val="24"/>
                </w:rPr>
                <w:t>配对密码</w:t>
              </w:r>
            </w:ins>
          </w:p>
        </w:tc>
        <w:tc>
          <w:tcPr>
            <w:tcW w:w="609" w:type="pct"/>
            <w:tcPrChange w:id="781" w:author="james wang" w:date="2019-01-28T17:53:00Z">
              <w:tcPr>
                <w:tcW w:w="610" w:type="pct"/>
                <w:gridSpan w:val="2"/>
              </w:tcPr>
            </w:tcPrChange>
          </w:tcPr>
          <w:p w14:paraId="65E8DC06" w14:textId="77777777" w:rsidR="00C52150" w:rsidRDefault="00C52150" w:rsidP="00C45DD8">
            <w:pPr>
              <w:pStyle w:val="a5"/>
              <w:ind w:firstLineChars="0" w:firstLine="0"/>
              <w:rPr>
                <w:ins w:id="782" w:author="james wang" w:date="2019-01-25T15:25:00Z"/>
                <w:sz w:val="24"/>
                <w:szCs w:val="24"/>
              </w:rPr>
            </w:pPr>
            <w:ins w:id="783" w:author="james wang" w:date="2019-01-25T15:25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786" w:type="pct"/>
            <w:tcPrChange w:id="784" w:author="james wang" w:date="2019-01-28T17:53:00Z">
              <w:tcPr>
                <w:tcW w:w="787" w:type="pct"/>
                <w:gridSpan w:val="2"/>
              </w:tcPr>
            </w:tcPrChange>
          </w:tcPr>
          <w:p w14:paraId="314DCCC3" w14:textId="77777777" w:rsidR="00C52150" w:rsidRDefault="00C52150" w:rsidP="00C45DD8">
            <w:pPr>
              <w:pStyle w:val="a5"/>
              <w:ind w:firstLineChars="0" w:firstLine="0"/>
              <w:rPr>
                <w:ins w:id="785" w:author="james wang" w:date="2019-01-25T15:25:00Z"/>
                <w:sz w:val="24"/>
                <w:szCs w:val="24"/>
              </w:rPr>
            </w:pPr>
            <w:ins w:id="786" w:author="james wang" w:date="2019-01-25T15:25:00Z">
              <w:r>
                <w:rPr>
                  <w:rFonts w:hint="eastAsia"/>
                  <w:sz w:val="24"/>
                  <w:szCs w:val="24"/>
                </w:rPr>
                <w:t>6</w:t>
              </w:r>
            </w:ins>
          </w:p>
        </w:tc>
        <w:tc>
          <w:tcPr>
            <w:tcW w:w="1554" w:type="pct"/>
            <w:tcPrChange w:id="787" w:author="james wang" w:date="2019-01-28T17:53:00Z">
              <w:tcPr>
                <w:tcW w:w="1555" w:type="pct"/>
                <w:gridSpan w:val="2"/>
              </w:tcPr>
            </w:tcPrChange>
          </w:tcPr>
          <w:p w14:paraId="10B534FA" w14:textId="77777777" w:rsidR="00C52150" w:rsidRDefault="00C52150" w:rsidP="00C45DD8">
            <w:pPr>
              <w:pStyle w:val="a5"/>
              <w:ind w:firstLineChars="0" w:firstLine="0"/>
              <w:rPr>
                <w:ins w:id="788" w:author="james wang" w:date="2019-01-25T15:25:00Z"/>
                <w:sz w:val="24"/>
                <w:szCs w:val="24"/>
              </w:rPr>
            </w:pPr>
            <w:ins w:id="789" w:author="james wang" w:date="2019-01-25T15:25:00Z">
              <w:r>
                <w:rPr>
                  <w:rFonts w:hint="eastAsia"/>
                  <w:sz w:val="24"/>
                  <w:szCs w:val="24"/>
                </w:rPr>
                <w:t>654321</w:t>
              </w:r>
            </w:ins>
          </w:p>
        </w:tc>
      </w:tr>
      <w:tr w:rsidR="00C52150" w14:paraId="6CA36607" w14:textId="77777777" w:rsidTr="00C45DD8">
        <w:trPr>
          <w:ins w:id="790" w:author="james wang" w:date="2019-01-25T15:25:00Z"/>
        </w:trPr>
        <w:tc>
          <w:tcPr>
            <w:tcW w:w="5000" w:type="pct"/>
            <w:gridSpan w:val="5"/>
          </w:tcPr>
          <w:p w14:paraId="2079684F" w14:textId="77777777" w:rsidR="00C52150" w:rsidRDefault="00C52150" w:rsidP="00C45DD8">
            <w:pPr>
              <w:pStyle w:val="a5"/>
              <w:ind w:firstLineChars="0" w:firstLine="0"/>
              <w:jc w:val="center"/>
              <w:rPr>
                <w:ins w:id="791" w:author="james wang" w:date="2019-01-25T15:25:00Z"/>
                <w:sz w:val="24"/>
                <w:szCs w:val="24"/>
              </w:rPr>
            </w:pPr>
            <w:ins w:id="792" w:author="james wang" w:date="2019-01-25T15:25:00Z">
              <w:r>
                <w:rPr>
                  <w:rFonts w:hint="eastAsia"/>
                  <w:sz w:val="24"/>
                  <w:szCs w:val="24"/>
                </w:rPr>
                <w:t>返回参数</w:t>
              </w:r>
            </w:ins>
          </w:p>
        </w:tc>
      </w:tr>
      <w:tr w:rsidR="00C52150" w14:paraId="77075EF0" w14:textId="77777777" w:rsidTr="00607722">
        <w:trPr>
          <w:ins w:id="793" w:author="james wang" w:date="2019-01-25T15:25:00Z"/>
          <w:trPrChange w:id="794" w:author="james wang" w:date="2019-01-28T17:53:00Z">
            <w:trPr>
              <w:gridAfter w:val="0"/>
            </w:trPr>
          </w:trPrChange>
        </w:trPr>
        <w:tc>
          <w:tcPr>
            <w:tcW w:w="828" w:type="pct"/>
            <w:tcPrChange w:id="795" w:author="james wang" w:date="2019-01-28T17:53:00Z">
              <w:tcPr>
                <w:tcW w:w="822" w:type="pct"/>
                <w:gridSpan w:val="2"/>
              </w:tcPr>
            </w:tcPrChange>
          </w:tcPr>
          <w:p w14:paraId="538E17BF" w14:textId="77777777" w:rsidR="00C52150" w:rsidRPr="00A014E5" w:rsidRDefault="00C52150" w:rsidP="00C45DD8">
            <w:pPr>
              <w:pStyle w:val="a5"/>
              <w:ind w:firstLineChars="0" w:firstLine="0"/>
              <w:rPr>
                <w:ins w:id="796" w:author="james wang" w:date="2019-01-25T15:25:00Z"/>
                <w:sz w:val="24"/>
                <w:szCs w:val="24"/>
              </w:rPr>
            </w:pPr>
            <w:ins w:id="797" w:author="james wang" w:date="2019-01-25T15:25:00Z">
              <w:r w:rsidRPr="00D73133">
                <w:rPr>
                  <w:rFonts w:hint="eastAsia"/>
                  <w:sz w:val="24"/>
                  <w:szCs w:val="24"/>
                </w:rPr>
                <w:t>t</w:t>
              </w:r>
              <w:r w:rsidRPr="00D73133">
                <w:rPr>
                  <w:sz w:val="24"/>
                  <w:szCs w:val="24"/>
                </w:rPr>
                <w:t>ype</w:t>
              </w:r>
            </w:ins>
          </w:p>
        </w:tc>
        <w:tc>
          <w:tcPr>
            <w:tcW w:w="1224" w:type="pct"/>
            <w:tcPrChange w:id="798" w:author="james wang" w:date="2019-01-28T17:53:00Z">
              <w:tcPr>
                <w:tcW w:w="1226" w:type="pct"/>
                <w:gridSpan w:val="2"/>
              </w:tcPr>
            </w:tcPrChange>
          </w:tcPr>
          <w:p w14:paraId="0D31E84F" w14:textId="77777777" w:rsidR="00C52150" w:rsidRPr="00A014E5" w:rsidRDefault="00C52150" w:rsidP="00C45DD8">
            <w:pPr>
              <w:pStyle w:val="a5"/>
              <w:ind w:firstLineChars="0" w:firstLine="0"/>
              <w:rPr>
                <w:ins w:id="799" w:author="james wang" w:date="2019-01-25T15:25:00Z"/>
                <w:sz w:val="24"/>
                <w:szCs w:val="24"/>
              </w:rPr>
            </w:pPr>
            <w:ins w:id="800" w:author="james wang" w:date="2019-01-25T15:25:00Z">
              <w:r w:rsidRPr="00D73133">
                <w:rPr>
                  <w:rFonts w:hint="eastAsia"/>
                  <w:sz w:val="24"/>
                  <w:szCs w:val="24"/>
                </w:rPr>
                <w:t>帧类型</w:t>
              </w:r>
            </w:ins>
          </w:p>
        </w:tc>
        <w:tc>
          <w:tcPr>
            <w:tcW w:w="609" w:type="pct"/>
            <w:tcPrChange w:id="801" w:author="james wang" w:date="2019-01-28T17:53:00Z">
              <w:tcPr>
                <w:tcW w:w="610" w:type="pct"/>
                <w:gridSpan w:val="2"/>
              </w:tcPr>
            </w:tcPrChange>
          </w:tcPr>
          <w:p w14:paraId="4EA9E415" w14:textId="77777777" w:rsidR="00C52150" w:rsidRPr="00A014E5" w:rsidRDefault="00C52150" w:rsidP="00C45DD8">
            <w:pPr>
              <w:pStyle w:val="a5"/>
              <w:ind w:firstLineChars="0" w:firstLine="0"/>
              <w:rPr>
                <w:ins w:id="802" w:author="james wang" w:date="2019-01-25T15:25:00Z"/>
                <w:sz w:val="24"/>
                <w:szCs w:val="24"/>
              </w:rPr>
            </w:pPr>
            <w:ins w:id="803" w:author="james wang" w:date="2019-01-25T15:25:00Z">
              <w:r>
                <w:rPr>
                  <w:sz w:val="24"/>
                  <w:szCs w:val="24"/>
                </w:rPr>
                <w:t>string</w:t>
              </w:r>
            </w:ins>
          </w:p>
        </w:tc>
        <w:tc>
          <w:tcPr>
            <w:tcW w:w="786" w:type="pct"/>
            <w:tcPrChange w:id="804" w:author="james wang" w:date="2019-01-28T17:53:00Z">
              <w:tcPr>
                <w:tcW w:w="787" w:type="pct"/>
                <w:gridSpan w:val="2"/>
              </w:tcPr>
            </w:tcPrChange>
          </w:tcPr>
          <w:p w14:paraId="669FDB1C" w14:textId="77777777" w:rsidR="00C52150" w:rsidRPr="00A014E5" w:rsidRDefault="00C52150" w:rsidP="00C45DD8">
            <w:pPr>
              <w:pStyle w:val="a5"/>
              <w:ind w:firstLineChars="0" w:firstLine="0"/>
              <w:rPr>
                <w:ins w:id="805" w:author="james wang" w:date="2019-01-25T15:25:00Z"/>
                <w:sz w:val="24"/>
                <w:szCs w:val="24"/>
              </w:rPr>
            </w:pPr>
            <w:ins w:id="806" w:author="james wang" w:date="2019-01-25T15:25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1554" w:type="pct"/>
            <w:tcPrChange w:id="807" w:author="james wang" w:date="2019-01-28T17:53:00Z">
              <w:tcPr>
                <w:tcW w:w="1555" w:type="pct"/>
                <w:gridSpan w:val="2"/>
              </w:tcPr>
            </w:tcPrChange>
          </w:tcPr>
          <w:p w14:paraId="1DA5A714" w14:textId="77777777" w:rsidR="00C52150" w:rsidRDefault="00C52150" w:rsidP="00C45DD8">
            <w:pPr>
              <w:pStyle w:val="a5"/>
              <w:ind w:firstLineChars="0" w:firstLine="0"/>
              <w:rPr>
                <w:ins w:id="808" w:author="james wang" w:date="2019-01-25T15:25:00Z"/>
                <w:sz w:val="24"/>
                <w:szCs w:val="24"/>
              </w:rPr>
            </w:pPr>
            <w:ins w:id="809" w:author="james wang" w:date="2019-01-25T15:25:00Z">
              <w:r>
                <w:rPr>
                  <w:rFonts w:hint="eastAsia"/>
                  <w:sz w:val="24"/>
                  <w:szCs w:val="24"/>
                </w:rPr>
                <w:t>09</w:t>
              </w:r>
              <w:r>
                <w:rPr>
                  <w:sz w:val="24"/>
                  <w:szCs w:val="24"/>
                </w:rPr>
                <w:t>(</w:t>
              </w:r>
              <w:r>
                <w:rPr>
                  <w:rFonts w:hint="eastAsia"/>
                  <w:sz w:val="24"/>
                  <w:szCs w:val="24"/>
                </w:rPr>
                <w:t>左高位右低位</w:t>
              </w:r>
              <w:r>
                <w:rPr>
                  <w:sz w:val="24"/>
                  <w:szCs w:val="24"/>
                </w:rPr>
                <w:t>)</w:t>
              </w:r>
            </w:ins>
          </w:p>
        </w:tc>
      </w:tr>
      <w:tr w:rsidR="00C52150" w14:paraId="2545914A" w14:textId="77777777" w:rsidTr="00607722">
        <w:trPr>
          <w:ins w:id="810" w:author="james wang" w:date="2019-01-25T15:25:00Z"/>
          <w:trPrChange w:id="811" w:author="james wang" w:date="2019-01-28T17:53:00Z">
            <w:trPr>
              <w:gridAfter w:val="0"/>
            </w:trPr>
          </w:trPrChange>
        </w:trPr>
        <w:tc>
          <w:tcPr>
            <w:tcW w:w="828" w:type="pct"/>
            <w:tcPrChange w:id="812" w:author="james wang" w:date="2019-01-28T17:53:00Z">
              <w:tcPr>
                <w:tcW w:w="822" w:type="pct"/>
                <w:gridSpan w:val="2"/>
              </w:tcPr>
            </w:tcPrChange>
          </w:tcPr>
          <w:p w14:paraId="70D211A0" w14:textId="77777777" w:rsidR="00C52150" w:rsidRDefault="00C52150" w:rsidP="00C45DD8">
            <w:pPr>
              <w:pStyle w:val="a5"/>
              <w:ind w:firstLineChars="0" w:firstLine="0"/>
              <w:rPr>
                <w:ins w:id="813" w:author="james wang" w:date="2019-01-25T15:25:00Z"/>
                <w:sz w:val="24"/>
                <w:szCs w:val="24"/>
              </w:rPr>
            </w:pPr>
            <w:ins w:id="814" w:author="james wang" w:date="2019-01-25T15:25:00Z">
              <w:r>
                <w:rPr>
                  <w:rFonts w:hint="eastAsia"/>
                  <w:sz w:val="24"/>
                  <w:szCs w:val="24"/>
                </w:rPr>
                <w:lastRenderedPageBreak/>
                <w:t>返回成功</w:t>
              </w:r>
            </w:ins>
          </w:p>
        </w:tc>
        <w:tc>
          <w:tcPr>
            <w:tcW w:w="1224" w:type="pct"/>
            <w:tcPrChange w:id="815" w:author="james wang" w:date="2019-01-28T17:53:00Z">
              <w:tcPr>
                <w:tcW w:w="1226" w:type="pct"/>
                <w:gridSpan w:val="2"/>
              </w:tcPr>
            </w:tcPrChange>
          </w:tcPr>
          <w:p w14:paraId="45FB0B74" w14:textId="77777777" w:rsidR="00C52150" w:rsidRDefault="00C52150" w:rsidP="00C45DD8">
            <w:pPr>
              <w:pStyle w:val="a5"/>
              <w:ind w:firstLineChars="0" w:firstLine="0"/>
              <w:rPr>
                <w:ins w:id="816" w:author="james wang" w:date="2019-01-25T15:25:00Z"/>
                <w:sz w:val="24"/>
                <w:szCs w:val="24"/>
              </w:rPr>
            </w:pPr>
            <w:ins w:id="817" w:author="james wang" w:date="2019-01-25T15:25:00Z">
              <w:r>
                <w:rPr>
                  <w:rFonts w:hint="eastAsia"/>
                  <w:sz w:val="24"/>
                  <w:szCs w:val="24"/>
                </w:rPr>
                <w:t>返回成功</w:t>
              </w:r>
            </w:ins>
          </w:p>
        </w:tc>
        <w:tc>
          <w:tcPr>
            <w:tcW w:w="609" w:type="pct"/>
            <w:tcPrChange w:id="818" w:author="james wang" w:date="2019-01-28T17:53:00Z">
              <w:tcPr>
                <w:tcW w:w="610" w:type="pct"/>
                <w:gridSpan w:val="2"/>
              </w:tcPr>
            </w:tcPrChange>
          </w:tcPr>
          <w:p w14:paraId="4AF3435F" w14:textId="77777777" w:rsidR="00C52150" w:rsidRDefault="00C52150" w:rsidP="00C45DD8">
            <w:pPr>
              <w:pStyle w:val="a5"/>
              <w:ind w:firstLineChars="0" w:firstLine="0"/>
              <w:rPr>
                <w:ins w:id="819" w:author="james wang" w:date="2019-01-25T15:25:00Z"/>
                <w:sz w:val="24"/>
                <w:szCs w:val="24"/>
              </w:rPr>
            </w:pPr>
            <w:ins w:id="820" w:author="james wang" w:date="2019-01-25T15:25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786" w:type="pct"/>
            <w:tcPrChange w:id="821" w:author="james wang" w:date="2019-01-28T17:53:00Z">
              <w:tcPr>
                <w:tcW w:w="787" w:type="pct"/>
                <w:gridSpan w:val="2"/>
              </w:tcPr>
            </w:tcPrChange>
          </w:tcPr>
          <w:p w14:paraId="716C725E" w14:textId="77777777" w:rsidR="00C52150" w:rsidRDefault="00C52150" w:rsidP="00C45DD8">
            <w:pPr>
              <w:pStyle w:val="a5"/>
              <w:ind w:firstLineChars="0" w:firstLine="0"/>
              <w:rPr>
                <w:ins w:id="822" w:author="james wang" w:date="2019-01-25T15:25:00Z"/>
                <w:sz w:val="24"/>
                <w:szCs w:val="24"/>
              </w:rPr>
            </w:pPr>
            <w:ins w:id="823" w:author="james wang" w:date="2019-01-25T15:25:00Z">
              <w:r>
                <w:rPr>
                  <w:rFonts w:hint="eastAsia"/>
                  <w:sz w:val="24"/>
                  <w:szCs w:val="24"/>
                </w:rPr>
                <w:t>4</w:t>
              </w:r>
            </w:ins>
          </w:p>
        </w:tc>
        <w:tc>
          <w:tcPr>
            <w:tcW w:w="1554" w:type="pct"/>
            <w:tcPrChange w:id="824" w:author="james wang" w:date="2019-01-28T17:53:00Z">
              <w:tcPr>
                <w:tcW w:w="1555" w:type="pct"/>
                <w:gridSpan w:val="2"/>
              </w:tcPr>
            </w:tcPrChange>
          </w:tcPr>
          <w:p w14:paraId="686C7EB3" w14:textId="77777777" w:rsidR="00C52150" w:rsidRDefault="00C52150" w:rsidP="00C45DD8">
            <w:pPr>
              <w:pStyle w:val="a5"/>
              <w:ind w:firstLineChars="0" w:firstLine="0"/>
              <w:rPr>
                <w:ins w:id="825" w:author="james wang" w:date="2019-01-25T15:25:00Z"/>
                <w:sz w:val="24"/>
                <w:szCs w:val="24"/>
              </w:rPr>
            </w:pPr>
            <w:ins w:id="826" w:author="james wang" w:date="2019-01-25T15:25:00Z">
              <w:r>
                <w:rPr>
                  <w:rFonts w:hint="eastAsia"/>
                  <w:sz w:val="24"/>
                  <w:szCs w:val="24"/>
                </w:rPr>
                <w:t>s</w:t>
              </w:r>
              <w:r>
                <w:rPr>
                  <w:sz w:val="24"/>
                  <w:szCs w:val="24"/>
                </w:rPr>
                <w:t>ucc</w:t>
              </w:r>
            </w:ins>
          </w:p>
        </w:tc>
      </w:tr>
      <w:tr w:rsidR="00C52150" w14:paraId="087AAED7" w14:textId="77777777" w:rsidTr="00607722">
        <w:trPr>
          <w:ins w:id="827" w:author="james wang" w:date="2019-01-25T15:25:00Z"/>
          <w:trPrChange w:id="828" w:author="james wang" w:date="2019-01-28T17:53:00Z">
            <w:trPr>
              <w:gridAfter w:val="0"/>
            </w:trPr>
          </w:trPrChange>
        </w:trPr>
        <w:tc>
          <w:tcPr>
            <w:tcW w:w="828" w:type="pct"/>
            <w:tcPrChange w:id="829" w:author="james wang" w:date="2019-01-28T17:53:00Z">
              <w:tcPr>
                <w:tcW w:w="822" w:type="pct"/>
                <w:gridSpan w:val="2"/>
              </w:tcPr>
            </w:tcPrChange>
          </w:tcPr>
          <w:p w14:paraId="78E38BD0" w14:textId="77777777" w:rsidR="00C52150" w:rsidRDefault="00C52150" w:rsidP="00C45DD8">
            <w:pPr>
              <w:pStyle w:val="a5"/>
              <w:ind w:firstLineChars="0" w:firstLine="0"/>
              <w:rPr>
                <w:ins w:id="830" w:author="james wang" w:date="2019-01-25T15:25:00Z"/>
                <w:sz w:val="24"/>
                <w:szCs w:val="24"/>
              </w:rPr>
            </w:pPr>
            <w:ins w:id="831" w:author="james wang" w:date="2019-01-25T15:25:00Z">
              <w:r>
                <w:rPr>
                  <w:rFonts w:hint="eastAsia"/>
                  <w:sz w:val="24"/>
                  <w:szCs w:val="24"/>
                </w:rPr>
                <w:t>返回失败</w:t>
              </w:r>
            </w:ins>
          </w:p>
        </w:tc>
        <w:tc>
          <w:tcPr>
            <w:tcW w:w="1224" w:type="pct"/>
            <w:tcPrChange w:id="832" w:author="james wang" w:date="2019-01-28T17:53:00Z">
              <w:tcPr>
                <w:tcW w:w="1226" w:type="pct"/>
                <w:gridSpan w:val="2"/>
              </w:tcPr>
            </w:tcPrChange>
          </w:tcPr>
          <w:p w14:paraId="4C7792CA" w14:textId="77777777" w:rsidR="00C52150" w:rsidRDefault="00C52150" w:rsidP="00C45DD8">
            <w:pPr>
              <w:pStyle w:val="a5"/>
              <w:ind w:firstLineChars="0" w:firstLine="0"/>
              <w:rPr>
                <w:ins w:id="833" w:author="james wang" w:date="2019-01-25T15:25:00Z"/>
                <w:sz w:val="24"/>
                <w:szCs w:val="24"/>
              </w:rPr>
            </w:pPr>
            <w:ins w:id="834" w:author="james wang" w:date="2019-01-25T15:25:00Z">
              <w:r>
                <w:rPr>
                  <w:rFonts w:hint="eastAsia"/>
                  <w:sz w:val="24"/>
                  <w:szCs w:val="24"/>
                </w:rPr>
                <w:t>返回失败</w:t>
              </w:r>
            </w:ins>
          </w:p>
        </w:tc>
        <w:tc>
          <w:tcPr>
            <w:tcW w:w="609" w:type="pct"/>
            <w:tcPrChange w:id="835" w:author="james wang" w:date="2019-01-28T17:53:00Z">
              <w:tcPr>
                <w:tcW w:w="610" w:type="pct"/>
                <w:gridSpan w:val="2"/>
              </w:tcPr>
            </w:tcPrChange>
          </w:tcPr>
          <w:p w14:paraId="22471C56" w14:textId="77777777" w:rsidR="00C52150" w:rsidRDefault="00C52150" w:rsidP="00C45DD8">
            <w:pPr>
              <w:pStyle w:val="a5"/>
              <w:ind w:firstLineChars="0" w:firstLine="0"/>
              <w:rPr>
                <w:ins w:id="836" w:author="james wang" w:date="2019-01-25T15:25:00Z"/>
                <w:sz w:val="24"/>
                <w:szCs w:val="24"/>
              </w:rPr>
            </w:pPr>
            <w:ins w:id="837" w:author="james wang" w:date="2019-01-25T15:25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786" w:type="pct"/>
            <w:tcPrChange w:id="838" w:author="james wang" w:date="2019-01-28T17:53:00Z">
              <w:tcPr>
                <w:tcW w:w="787" w:type="pct"/>
                <w:gridSpan w:val="2"/>
              </w:tcPr>
            </w:tcPrChange>
          </w:tcPr>
          <w:p w14:paraId="1D16D7A0" w14:textId="77777777" w:rsidR="00C52150" w:rsidRDefault="00C52150" w:rsidP="00C45DD8">
            <w:pPr>
              <w:pStyle w:val="a5"/>
              <w:ind w:firstLineChars="0" w:firstLine="0"/>
              <w:rPr>
                <w:ins w:id="839" w:author="james wang" w:date="2019-01-25T15:25:00Z"/>
                <w:sz w:val="24"/>
                <w:szCs w:val="24"/>
              </w:rPr>
            </w:pPr>
            <w:ins w:id="840" w:author="james wang" w:date="2019-01-25T15:25:00Z">
              <w:r>
                <w:rPr>
                  <w:rFonts w:hint="eastAsia"/>
                  <w:sz w:val="24"/>
                  <w:szCs w:val="24"/>
                </w:rPr>
                <w:t>4</w:t>
              </w:r>
            </w:ins>
          </w:p>
        </w:tc>
        <w:tc>
          <w:tcPr>
            <w:tcW w:w="1554" w:type="pct"/>
            <w:tcPrChange w:id="841" w:author="james wang" w:date="2019-01-28T17:53:00Z">
              <w:tcPr>
                <w:tcW w:w="1555" w:type="pct"/>
                <w:gridSpan w:val="2"/>
              </w:tcPr>
            </w:tcPrChange>
          </w:tcPr>
          <w:p w14:paraId="105ADA70" w14:textId="77777777" w:rsidR="00C52150" w:rsidRDefault="00C52150" w:rsidP="00C45DD8">
            <w:pPr>
              <w:pStyle w:val="a5"/>
              <w:ind w:firstLineChars="0" w:firstLine="0"/>
              <w:rPr>
                <w:ins w:id="842" w:author="james wang" w:date="2019-01-25T15:25:00Z"/>
                <w:sz w:val="24"/>
                <w:szCs w:val="24"/>
              </w:rPr>
            </w:pPr>
            <w:ins w:id="843" w:author="james wang" w:date="2019-01-25T15:25:00Z">
              <w:r>
                <w:rPr>
                  <w:rFonts w:hint="eastAsia"/>
                  <w:sz w:val="24"/>
                  <w:szCs w:val="24"/>
                </w:rPr>
                <w:t>f</w:t>
              </w:r>
              <w:r>
                <w:rPr>
                  <w:sz w:val="24"/>
                  <w:szCs w:val="24"/>
                </w:rPr>
                <w:t>ail</w:t>
              </w:r>
            </w:ins>
          </w:p>
        </w:tc>
      </w:tr>
      <w:tr w:rsidR="00C52150" w14:paraId="6BF2D229" w14:textId="77777777" w:rsidTr="00607722">
        <w:trPr>
          <w:ins w:id="844" w:author="james wang" w:date="2019-01-25T15:26:00Z"/>
          <w:trPrChange w:id="845" w:author="james wang" w:date="2019-01-28T17:53:00Z">
            <w:trPr>
              <w:gridAfter w:val="0"/>
            </w:trPr>
          </w:trPrChange>
        </w:trPr>
        <w:tc>
          <w:tcPr>
            <w:tcW w:w="828" w:type="pct"/>
            <w:tcPrChange w:id="846" w:author="james wang" w:date="2019-01-28T17:53:00Z">
              <w:tcPr>
                <w:tcW w:w="822" w:type="pct"/>
                <w:gridSpan w:val="2"/>
              </w:tcPr>
            </w:tcPrChange>
          </w:tcPr>
          <w:p w14:paraId="7EE1784E" w14:textId="7E4D7AEE" w:rsidR="00C52150" w:rsidRDefault="00C52150" w:rsidP="00C45DD8">
            <w:pPr>
              <w:pStyle w:val="a5"/>
              <w:ind w:firstLineChars="0" w:firstLine="0"/>
              <w:rPr>
                <w:ins w:id="847" w:author="james wang" w:date="2019-01-25T15:26:00Z"/>
                <w:sz w:val="24"/>
                <w:szCs w:val="24"/>
              </w:rPr>
            </w:pPr>
            <w:ins w:id="848" w:author="james wang" w:date="2019-01-25T15:26:00Z">
              <w:r>
                <w:rPr>
                  <w:rFonts w:hint="eastAsia"/>
                  <w:sz w:val="24"/>
                  <w:szCs w:val="24"/>
                </w:rPr>
                <w:t>version</w:t>
              </w:r>
            </w:ins>
          </w:p>
        </w:tc>
        <w:tc>
          <w:tcPr>
            <w:tcW w:w="1224" w:type="pct"/>
            <w:tcPrChange w:id="849" w:author="james wang" w:date="2019-01-28T17:53:00Z">
              <w:tcPr>
                <w:tcW w:w="1226" w:type="pct"/>
                <w:gridSpan w:val="2"/>
              </w:tcPr>
            </w:tcPrChange>
          </w:tcPr>
          <w:p w14:paraId="2AD1452B" w14:textId="5A08283D" w:rsidR="00C52150" w:rsidRDefault="00C52150" w:rsidP="00C45DD8">
            <w:pPr>
              <w:pStyle w:val="a5"/>
              <w:ind w:firstLineChars="0" w:firstLine="0"/>
              <w:rPr>
                <w:ins w:id="850" w:author="james wang" w:date="2019-01-25T15:26:00Z"/>
                <w:sz w:val="24"/>
                <w:szCs w:val="24"/>
              </w:rPr>
            </w:pPr>
            <w:ins w:id="851" w:author="james wang" w:date="2019-01-25T15:26:00Z">
              <w:r>
                <w:rPr>
                  <w:rFonts w:hint="eastAsia"/>
                  <w:sz w:val="24"/>
                  <w:szCs w:val="24"/>
                </w:rPr>
                <w:t>版本号</w:t>
              </w:r>
            </w:ins>
          </w:p>
        </w:tc>
        <w:tc>
          <w:tcPr>
            <w:tcW w:w="609" w:type="pct"/>
            <w:tcPrChange w:id="852" w:author="james wang" w:date="2019-01-28T17:53:00Z">
              <w:tcPr>
                <w:tcW w:w="610" w:type="pct"/>
                <w:gridSpan w:val="2"/>
              </w:tcPr>
            </w:tcPrChange>
          </w:tcPr>
          <w:p w14:paraId="39574DC6" w14:textId="297E7E15" w:rsidR="00C52150" w:rsidRDefault="005F0E57" w:rsidP="00C45DD8">
            <w:pPr>
              <w:pStyle w:val="a5"/>
              <w:ind w:firstLineChars="0" w:firstLine="0"/>
              <w:rPr>
                <w:ins w:id="853" w:author="james wang" w:date="2019-01-25T15:26:00Z"/>
                <w:sz w:val="24"/>
                <w:szCs w:val="24"/>
              </w:rPr>
            </w:pPr>
            <w:ins w:id="854" w:author="james wang" w:date="2019-01-25T15:27:00Z">
              <w:r>
                <w:rPr>
                  <w:rFonts w:hint="eastAsia"/>
                  <w:sz w:val="24"/>
                  <w:szCs w:val="24"/>
                </w:rPr>
                <w:t>String</w:t>
              </w:r>
            </w:ins>
          </w:p>
        </w:tc>
        <w:tc>
          <w:tcPr>
            <w:tcW w:w="786" w:type="pct"/>
            <w:tcPrChange w:id="855" w:author="james wang" w:date="2019-01-28T17:53:00Z">
              <w:tcPr>
                <w:tcW w:w="787" w:type="pct"/>
                <w:gridSpan w:val="2"/>
              </w:tcPr>
            </w:tcPrChange>
          </w:tcPr>
          <w:p w14:paraId="654F85E3" w14:textId="0FB83A1D" w:rsidR="00C52150" w:rsidRDefault="00741AE3" w:rsidP="00C45DD8">
            <w:pPr>
              <w:pStyle w:val="a5"/>
              <w:ind w:firstLineChars="0" w:firstLine="0"/>
              <w:rPr>
                <w:ins w:id="856" w:author="james wang" w:date="2019-01-25T15:26:00Z"/>
                <w:sz w:val="24"/>
                <w:szCs w:val="24"/>
              </w:rPr>
            </w:pPr>
            <w:ins w:id="857" w:author="james wang" w:date="2019-01-25T15:46:00Z">
              <w:r>
                <w:rPr>
                  <w:rFonts w:hint="eastAsia"/>
                  <w:sz w:val="24"/>
                  <w:szCs w:val="24"/>
                </w:rPr>
                <w:t>14</w:t>
              </w:r>
            </w:ins>
          </w:p>
        </w:tc>
        <w:tc>
          <w:tcPr>
            <w:tcW w:w="1554" w:type="pct"/>
            <w:tcPrChange w:id="858" w:author="james wang" w:date="2019-01-28T17:53:00Z">
              <w:tcPr>
                <w:tcW w:w="1555" w:type="pct"/>
                <w:gridSpan w:val="2"/>
              </w:tcPr>
            </w:tcPrChange>
          </w:tcPr>
          <w:p w14:paraId="36D030F4" w14:textId="083A3AA4" w:rsidR="00C52150" w:rsidRDefault="00741AE3" w:rsidP="00C45DD8">
            <w:pPr>
              <w:pStyle w:val="a5"/>
              <w:ind w:firstLineChars="0" w:firstLine="0"/>
              <w:rPr>
                <w:ins w:id="859" w:author="james wang" w:date="2019-01-25T15:26:00Z"/>
                <w:sz w:val="24"/>
                <w:szCs w:val="24"/>
              </w:rPr>
            </w:pPr>
            <w:ins w:id="860" w:author="james wang" w:date="2019-01-25T15:45:00Z">
              <w:r>
                <w:rPr>
                  <w:rFonts w:ascii="微软雅黑" w:eastAsia="微软雅黑" w:hAnsi="微软雅黑" w:hint="eastAsia"/>
                  <w:sz w:val="15"/>
                  <w:szCs w:val="15"/>
                </w:rPr>
                <w:t>#VTCQ170224131</w:t>
              </w:r>
            </w:ins>
          </w:p>
        </w:tc>
      </w:tr>
      <w:tr w:rsidR="005F0E57" w14:paraId="095B51C4" w14:textId="77777777" w:rsidTr="00607722">
        <w:trPr>
          <w:ins w:id="861" w:author="james wang" w:date="2019-01-25T15:28:00Z"/>
          <w:trPrChange w:id="862" w:author="james wang" w:date="2019-01-28T17:53:00Z">
            <w:trPr>
              <w:gridAfter w:val="0"/>
            </w:trPr>
          </w:trPrChange>
        </w:trPr>
        <w:tc>
          <w:tcPr>
            <w:tcW w:w="828" w:type="pct"/>
            <w:tcPrChange w:id="863" w:author="james wang" w:date="2019-01-28T17:53:00Z">
              <w:tcPr>
                <w:tcW w:w="822" w:type="pct"/>
                <w:gridSpan w:val="2"/>
              </w:tcPr>
            </w:tcPrChange>
          </w:tcPr>
          <w:p w14:paraId="27F28C66" w14:textId="28E9AD00" w:rsidR="005F0E57" w:rsidRDefault="005F0E57" w:rsidP="00C45DD8">
            <w:pPr>
              <w:pStyle w:val="a5"/>
              <w:ind w:firstLineChars="0" w:firstLine="0"/>
              <w:rPr>
                <w:ins w:id="864" w:author="james wang" w:date="2019-01-25T15:28:00Z"/>
                <w:sz w:val="24"/>
                <w:szCs w:val="24"/>
              </w:rPr>
            </w:pPr>
            <w:ins w:id="865" w:author="james wang" w:date="2019-01-25T15:29:00Z">
              <w:r>
                <w:rPr>
                  <w:rFonts w:hint="eastAsia"/>
                  <w:sz w:val="24"/>
                  <w:szCs w:val="24"/>
                </w:rPr>
                <w:t>device</w:t>
              </w:r>
              <w:r>
                <w:rPr>
                  <w:sz w:val="24"/>
                  <w:szCs w:val="24"/>
                </w:rPr>
                <w:t>T</w:t>
              </w:r>
              <w:r>
                <w:rPr>
                  <w:rFonts w:hint="eastAsia"/>
                  <w:sz w:val="24"/>
                  <w:szCs w:val="24"/>
                </w:rPr>
                <w:t>ype</w:t>
              </w:r>
            </w:ins>
          </w:p>
        </w:tc>
        <w:tc>
          <w:tcPr>
            <w:tcW w:w="1224" w:type="pct"/>
            <w:tcPrChange w:id="866" w:author="james wang" w:date="2019-01-28T17:53:00Z">
              <w:tcPr>
                <w:tcW w:w="1226" w:type="pct"/>
                <w:gridSpan w:val="2"/>
              </w:tcPr>
            </w:tcPrChange>
          </w:tcPr>
          <w:p w14:paraId="1F00E32C" w14:textId="408B430C" w:rsidR="005F0E57" w:rsidRDefault="005F0E57" w:rsidP="00C45DD8">
            <w:pPr>
              <w:pStyle w:val="a5"/>
              <w:ind w:firstLineChars="0" w:firstLine="0"/>
              <w:rPr>
                <w:ins w:id="867" w:author="james wang" w:date="2019-01-25T15:28:00Z"/>
                <w:sz w:val="24"/>
                <w:szCs w:val="24"/>
              </w:rPr>
            </w:pPr>
            <w:ins w:id="868" w:author="james wang" w:date="2019-01-25T15:29:00Z">
              <w:r>
                <w:rPr>
                  <w:rFonts w:hint="eastAsia"/>
                  <w:sz w:val="24"/>
                  <w:szCs w:val="24"/>
                </w:rPr>
                <w:t>设备类型</w:t>
              </w:r>
            </w:ins>
          </w:p>
        </w:tc>
        <w:tc>
          <w:tcPr>
            <w:tcW w:w="609" w:type="pct"/>
            <w:tcPrChange w:id="869" w:author="james wang" w:date="2019-01-28T17:53:00Z">
              <w:tcPr>
                <w:tcW w:w="610" w:type="pct"/>
                <w:gridSpan w:val="2"/>
              </w:tcPr>
            </w:tcPrChange>
          </w:tcPr>
          <w:p w14:paraId="0017D8B8" w14:textId="758B9C0C" w:rsidR="005F0E57" w:rsidRDefault="005F0E57" w:rsidP="00C45DD8">
            <w:pPr>
              <w:pStyle w:val="a5"/>
              <w:ind w:firstLineChars="0" w:firstLine="0"/>
              <w:rPr>
                <w:ins w:id="870" w:author="james wang" w:date="2019-01-25T15:28:00Z"/>
                <w:sz w:val="24"/>
                <w:szCs w:val="24"/>
              </w:rPr>
            </w:pPr>
            <w:ins w:id="871" w:author="james wang" w:date="2019-01-25T15:29:00Z">
              <w:r>
                <w:rPr>
                  <w:rFonts w:hint="eastAsia"/>
                  <w:sz w:val="24"/>
                  <w:szCs w:val="24"/>
                </w:rPr>
                <w:t>String</w:t>
              </w:r>
            </w:ins>
          </w:p>
        </w:tc>
        <w:tc>
          <w:tcPr>
            <w:tcW w:w="786" w:type="pct"/>
            <w:tcPrChange w:id="872" w:author="james wang" w:date="2019-01-28T17:53:00Z">
              <w:tcPr>
                <w:tcW w:w="787" w:type="pct"/>
                <w:gridSpan w:val="2"/>
              </w:tcPr>
            </w:tcPrChange>
          </w:tcPr>
          <w:p w14:paraId="2DE1B421" w14:textId="72AC51F0" w:rsidR="005F0E57" w:rsidRDefault="00741AE3" w:rsidP="00C45DD8">
            <w:pPr>
              <w:pStyle w:val="a5"/>
              <w:ind w:firstLineChars="0" w:firstLine="0"/>
              <w:rPr>
                <w:ins w:id="873" w:author="james wang" w:date="2019-01-25T15:28:00Z"/>
                <w:sz w:val="24"/>
                <w:szCs w:val="24"/>
              </w:rPr>
            </w:pPr>
            <w:ins w:id="874" w:author="james wang" w:date="2019-01-25T15:46:00Z">
              <w:r>
                <w:rPr>
                  <w:rFonts w:hint="eastAsia"/>
                  <w:sz w:val="24"/>
                  <w:szCs w:val="24"/>
                </w:rPr>
                <w:t>2</w:t>
              </w:r>
            </w:ins>
          </w:p>
        </w:tc>
        <w:tc>
          <w:tcPr>
            <w:tcW w:w="1554" w:type="pct"/>
            <w:tcPrChange w:id="875" w:author="james wang" w:date="2019-01-28T17:53:00Z">
              <w:tcPr>
                <w:tcW w:w="1555" w:type="pct"/>
                <w:gridSpan w:val="2"/>
              </w:tcPr>
            </w:tcPrChange>
          </w:tcPr>
          <w:p w14:paraId="46C8330D" w14:textId="77777777" w:rsidR="005F0E57" w:rsidRDefault="005F0E57" w:rsidP="00C45DD8">
            <w:pPr>
              <w:pStyle w:val="a5"/>
              <w:ind w:firstLineChars="0" w:firstLine="0"/>
              <w:rPr>
                <w:ins w:id="876" w:author="james wang" w:date="2019-01-25T15:28:00Z"/>
                <w:sz w:val="24"/>
                <w:szCs w:val="24"/>
              </w:rPr>
            </w:pPr>
          </w:p>
        </w:tc>
      </w:tr>
      <w:tr w:rsidR="00607722" w14:paraId="7EBFB201" w14:textId="77777777" w:rsidTr="00607722">
        <w:trPr>
          <w:ins w:id="877" w:author="james wang" w:date="2019-01-28T17:54:00Z"/>
        </w:trPr>
        <w:tc>
          <w:tcPr>
            <w:tcW w:w="828" w:type="pct"/>
          </w:tcPr>
          <w:p w14:paraId="4B53502F" w14:textId="2A486BD7" w:rsidR="00607722" w:rsidRDefault="00607722" w:rsidP="00C45DD8">
            <w:pPr>
              <w:pStyle w:val="a5"/>
              <w:ind w:firstLineChars="0" w:firstLine="0"/>
              <w:rPr>
                <w:ins w:id="878" w:author="james wang" w:date="2019-01-28T17:54:00Z"/>
                <w:sz w:val="24"/>
                <w:szCs w:val="24"/>
              </w:rPr>
            </w:pPr>
            <w:ins w:id="879" w:author="james wang" w:date="2019-01-28T17:55:00Z">
              <w:r>
                <w:rPr>
                  <w:rFonts w:hint="eastAsia"/>
                  <w:sz w:val="24"/>
                  <w:szCs w:val="24"/>
                </w:rPr>
                <w:t>device</w:t>
              </w:r>
              <w:r>
                <w:rPr>
                  <w:sz w:val="24"/>
                  <w:szCs w:val="24"/>
                </w:rPr>
                <w:t>N</w:t>
              </w:r>
              <w:r>
                <w:rPr>
                  <w:rFonts w:hint="eastAsia"/>
                  <w:sz w:val="24"/>
                  <w:szCs w:val="24"/>
                </w:rPr>
                <w:t>o</w:t>
              </w:r>
            </w:ins>
          </w:p>
        </w:tc>
        <w:tc>
          <w:tcPr>
            <w:tcW w:w="1224" w:type="pct"/>
          </w:tcPr>
          <w:p w14:paraId="56380A7E" w14:textId="322CECBC" w:rsidR="00607722" w:rsidRDefault="00607722" w:rsidP="00C45DD8">
            <w:pPr>
              <w:pStyle w:val="a5"/>
              <w:ind w:firstLineChars="0" w:firstLine="0"/>
              <w:rPr>
                <w:ins w:id="880" w:author="james wang" w:date="2019-01-28T17:54:00Z"/>
                <w:sz w:val="24"/>
                <w:szCs w:val="24"/>
              </w:rPr>
            </w:pPr>
            <w:ins w:id="881" w:author="james wang" w:date="2019-01-28T17:55:00Z">
              <w:r>
                <w:rPr>
                  <w:rFonts w:hint="eastAsia"/>
                  <w:sz w:val="24"/>
                  <w:szCs w:val="24"/>
                </w:rPr>
                <w:t>设备型号</w:t>
              </w:r>
            </w:ins>
          </w:p>
        </w:tc>
        <w:tc>
          <w:tcPr>
            <w:tcW w:w="609" w:type="pct"/>
          </w:tcPr>
          <w:p w14:paraId="3EF7616F" w14:textId="1948D302" w:rsidR="00607722" w:rsidRDefault="00607722" w:rsidP="00C45DD8">
            <w:pPr>
              <w:pStyle w:val="a5"/>
              <w:ind w:firstLineChars="0" w:firstLine="0"/>
              <w:rPr>
                <w:ins w:id="882" w:author="james wang" w:date="2019-01-28T17:54:00Z"/>
                <w:sz w:val="24"/>
                <w:szCs w:val="24"/>
              </w:rPr>
            </w:pPr>
            <w:ins w:id="883" w:author="james wang" w:date="2019-01-28T17:55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786" w:type="pct"/>
          </w:tcPr>
          <w:p w14:paraId="3361BB1D" w14:textId="19D3A63B" w:rsidR="00607722" w:rsidRDefault="00607722" w:rsidP="00C45DD8">
            <w:pPr>
              <w:pStyle w:val="a5"/>
              <w:ind w:firstLineChars="0" w:firstLine="0"/>
              <w:rPr>
                <w:ins w:id="884" w:author="james wang" w:date="2019-01-28T17:54:00Z"/>
                <w:sz w:val="24"/>
                <w:szCs w:val="24"/>
              </w:rPr>
            </w:pPr>
            <w:ins w:id="885" w:author="james wang" w:date="2019-01-28T17:55:00Z">
              <w:r>
                <w:rPr>
                  <w:rFonts w:hint="eastAsia"/>
                  <w:sz w:val="24"/>
                  <w:szCs w:val="24"/>
                </w:rPr>
                <w:t>2</w:t>
              </w:r>
            </w:ins>
          </w:p>
        </w:tc>
        <w:tc>
          <w:tcPr>
            <w:tcW w:w="1554" w:type="pct"/>
          </w:tcPr>
          <w:p w14:paraId="47540E91" w14:textId="77777777" w:rsidR="00607722" w:rsidRDefault="00607722" w:rsidP="00C45DD8">
            <w:pPr>
              <w:pStyle w:val="a5"/>
              <w:ind w:firstLineChars="0" w:firstLine="0"/>
              <w:rPr>
                <w:ins w:id="886" w:author="james wang" w:date="2019-01-28T17:54:00Z"/>
                <w:sz w:val="24"/>
                <w:szCs w:val="24"/>
              </w:rPr>
            </w:pPr>
          </w:p>
        </w:tc>
      </w:tr>
      <w:tr w:rsidR="00607722" w14:paraId="78F2189C" w14:textId="77777777" w:rsidTr="00607722">
        <w:trPr>
          <w:ins w:id="887" w:author="james wang" w:date="2019-01-28T17:56:00Z"/>
        </w:trPr>
        <w:tc>
          <w:tcPr>
            <w:tcW w:w="828" w:type="pct"/>
          </w:tcPr>
          <w:p w14:paraId="374EDA51" w14:textId="441261DE" w:rsidR="00607722" w:rsidRDefault="00607722" w:rsidP="00C45DD8">
            <w:pPr>
              <w:pStyle w:val="a5"/>
              <w:ind w:firstLineChars="0" w:firstLine="0"/>
              <w:rPr>
                <w:ins w:id="888" w:author="james wang" w:date="2019-01-28T17:56:00Z"/>
                <w:sz w:val="24"/>
                <w:szCs w:val="24"/>
              </w:rPr>
            </w:pPr>
            <w:ins w:id="889" w:author="james wang" w:date="2019-01-28T17:56:00Z">
              <w:r>
                <w:rPr>
                  <w:rFonts w:hint="eastAsia"/>
                  <w:sz w:val="24"/>
                  <w:szCs w:val="24"/>
                </w:rPr>
                <w:t>o</w:t>
              </w:r>
              <w:r>
                <w:rPr>
                  <w:sz w:val="24"/>
                  <w:szCs w:val="24"/>
                </w:rPr>
                <w:t>penTimeDelay</w:t>
              </w:r>
            </w:ins>
          </w:p>
        </w:tc>
        <w:tc>
          <w:tcPr>
            <w:tcW w:w="1224" w:type="pct"/>
          </w:tcPr>
          <w:p w14:paraId="671A28AB" w14:textId="3897BF3B" w:rsidR="00607722" w:rsidRDefault="00607722" w:rsidP="00C45DD8">
            <w:pPr>
              <w:pStyle w:val="a5"/>
              <w:ind w:firstLineChars="0" w:firstLine="0"/>
              <w:rPr>
                <w:ins w:id="890" w:author="james wang" w:date="2019-01-28T17:56:00Z"/>
                <w:sz w:val="24"/>
                <w:szCs w:val="24"/>
              </w:rPr>
            </w:pPr>
            <w:ins w:id="891" w:author="james wang" w:date="2019-01-28T17:56:00Z">
              <w:r>
                <w:rPr>
                  <w:rFonts w:hint="eastAsia"/>
                  <w:sz w:val="24"/>
                  <w:szCs w:val="24"/>
                </w:rPr>
                <w:t>开门延时</w:t>
              </w:r>
            </w:ins>
          </w:p>
        </w:tc>
        <w:tc>
          <w:tcPr>
            <w:tcW w:w="609" w:type="pct"/>
          </w:tcPr>
          <w:p w14:paraId="719720C1" w14:textId="3F864812" w:rsidR="00607722" w:rsidRDefault="00607722" w:rsidP="00C45DD8">
            <w:pPr>
              <w:pStyle w:val="a5"/>
              <w:ind w:firstLineChars="0" w:firstLine="0"/>
              <w:rPr>
                <w:ins w:id="892" w:author="james wang" w:date="2019-01-28T17:56:00Z"/>
                <w:sz w:val="24"/>
                <w:szCs w:val="24"/>
              </w:rPr>
            </w:pPr>
            <w:ins w:id="893" w:author="james wang" w:date="2019-01-28T17:56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786" w:type="pct"/>
          </w:tcPr>
          <w:p w14:paraId="4DD076E3" w14:textId="1D87BF78" w:rsidR="00607722" w:rsidRDefault="00607722" w:rsidP="00C45DD8">
            <w:pPr>
              <w:pStyle w:val="a5"/>
              <w:ind w:firstLineChars="0" w:firstLine="0"/>
              <w:rPr>
                <w:ins w:id="894" w:author="james wang" w:date="2019-01-28T17:56:00Z"/>
                <w:sz w:val="24"/>
                <w:szCs w:val="24"/>
              </w:rPr>
            </w:pPr>
            <w:ins w:id="895" w:author="james wang" w:date="2019-01-28T17:57:00Z">
              <w:r>
                <w:rPr>
                  <w:rFonts w:hint="eastAsia"/>
                  <w:sz w:val="24"/>
                  <w:szCs w:val="24"/>
                </w:rPr>
                <w:t>2</w:t>
              </w:r>
            </w:ins>
          </w:p>
        </w:tc>
        <w:tc>
          <w:tcPr>
            <w:tcW w:w="1554" w:type="pct"/>
          </w:tcPr>
          <w:p w14:paraId="516DB629" w14:textId="77777777" w:rsidR="00607722" w:rsidRDefault="00607722" w:rsidP="00C45DD8">
            <w:pPr>
              <w:pStyle w:val="a5"/>
              <w:ind w:firstLineChars="0" w:firstLine="0"/>
              <w:rPr>
                <w:ins w:id="896" w:author="james wang" w:date="2019-01-28T17:56:00Z"/>
                <w:sz w:val="24"/>
                <w:szCs w:val="24"/>
              </w:rPr>
            </w:pPr>
          </w:p>
        </w:tc>
      </w:tr>
      <w:tr w:rsidR="00607722" w14:paraId="06C43E75" w14:textId="77777777" w:rsidTr="00607722">
        <w:trPr>
          <w:ins w:id="897" w:author="james wang" w:date="2019-01-28T17:57:00Z"/>
        </w:trPr>
        <w:tc>
          <w:tcPr>
            <w:tcW w:w="828" w:type="pct"/>
          </w:tcPr>
          <w:p w14:paraId="6C9946AB" w14:textId="62923485" w:rsidR="00607722" w:rsidRDefault="00607722" w:rsidP="00C45DD8">
            <w:pPr>
              <w:pStyle w:val="a5"/>
              <w:ind w:firstLineChars="0" w:firstLine="0"/>
              <w:rPr>
                <w:ins w:id="898" w:author="james wang" w:date="2019-01-28T17:57:00Z"/>
                <w:sz w:val="24"/>
                <w:szCs w:val="24"/>
              </w:rPr>
            </w:pPr>
            <w:ins w:id="899" w:author="james wang" w:date="2019-01-28T17:57:00Z">
              <w:r>
                <w:rPr>
                  <w:sz w:val="24"/>
                  <w:szCs w:val="24"/>
                </w:rPr>
                <w:t>A</w:t>
              </w:r>
              <w:r>
                <w:rPr>
                  <w:rFonts w:hint="eastAsia"/>
                  <w:sz w:val="24"/>
                  <w:szCs w:val="24"/>
                </w:rPr>
                <w:t>larm</w:t>
              </w:r>
              <w:r>
                <w:rPr>
                  <w:sz w:val="24"/>
                  <w:szCs w:val="24"/>
                </w:rPr>
                <w:t>T</w:t>
              </w:r>
              <w:r>
                <w:rPr>
                  <w:rFonts w:hint="eastAsia"/>
                  <w:sz w:val="24"/>
                  <w:szCs w:val="24"/>
                </w:rPr>
                <w:t>ime</w:t>
              </w:r>
              <w:r>
                <w:rPr>
                  <w:sz w:val="24"/>
                  <w:szCs w:val="24"/>
                </w:rPr>
                <w:t>Delay</w:t>
              </w:r>
            </w:ins>
          </w:p>
        </w:tc>
        <w:tc>
          <w:tcPr>
            <w:tcW w:w="1224" w:type="pct"/>
          </w:tcPr>
          <w:p w14:paraId="4F39088E" w14:textId="4BA954F8" w:rsidR="00607722" w:rsidRDefault="00607722" w:rsidP="00C45DD8">
            <w:pPr>
              <w:pStyle w:val="a5"/>
              <w:ind w:firstLineChars="0" w:firstLine="0"/>
              <w:rPr>
                <w:ins w:id="900" w:author="james wang" w:date="2019-01-28T17:57:00Z"/>
                <w:sz w:val="24"/>
                <w:szCs w:val="24"/>
              </w:rPr>
            </w:pPr>
            <w:ins w:id="901" w:author="james wang" w:date="2019-01-28T17:57:00Z">
              <w:r>
                <w:rPr>
                  <w:rFonts w:hint="eastAsia"/>
                  <w:sz w:val="24"/>
                  <w:szCs w:val="24"/>
                </w:rPr>
                <w:t>报警延时</w:t>
              </w:r>
            </w:ins>
          </w:p>
        </w:tc>
        <w:tc>
          <w:tcPr>
            <w:tcW w:w="609" w:type="pct"/>
          </w:tcPr>
          <w:p w14:paraId="5A0A01EE" w14:textId="7500B4DF" w:rsidR="00607722" w:rsidRDefault="000A0D48" w:rsidP="00C45DD8">
            <w:pPr>
              <w:pStyle w:val="a5"/>
              <w:ind w:firstLineChars="0" w:firstLine="0"/>
              <w:rPr>
                <w:ins w:id="902" w:author="james wang" w:date="2019-01-28T17:57:00Z"/>
                <w:sz w:val="24"/>
                <w:szCs w:val="24"/>
              </w:rPr>
            </w:pPr>
            <w:ins w:id="903" w:author="james wang" w:date="2019-01-28T17:58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786" w:type="pct"/>
          </w:tcPr>
          <w:p w14:paraId="4CF8F934" w14:textId="3727C879" w:rsidR="00607722" w:rsidRDefault="000A0D48" w:rsidP="00C45DD8">
            <w:pPr>
              <w:pStyle w:val="a5"/>
              <w:ind w:firstLineChars="0" w:firstLine="0"/>
              <w:rPr>
                <w:ins w:id="904" w:author="james wang" w:date="2019-01-28T17:57:00Z"/>
                <w:sz w:val="24"/>
                <w:szCs w:val="24"/>
              </w:rPr>
            </w:pPr>
            <w:ins w:id="905" w:author="james wang" w:date="2019-01-28T17:58:00Z">
              <w:r>
                <w:rPr>
                  <w:rFonts w:hint="eastAsia"/>
                  <w:sz w:val="24"/>
                  <w:szCs w:val="24"/>
                </w:rPr>
                <w:t>2</w:t>
              </w:r>
            </w:ins>
          </w:p>
        </w:tc>
        <w:tc>
          <w:tcPr>
            <w:tcW w:w="1554" w:type="pct"/>
          </w:tcPr>
          <w:p w14:paraId="067D0F65" w14:textId="77777777" w:rsidR="00607722" w:rsidRDefault="00607722" w:rsidP="00C45DD8">
            <w:pPr>
              <w:pStyle w:val="a5"/>
              <w:ind w:firstLineChars="0" w:firstLine="0"/>
              <w:rPr>
                <w:ins w:id="906" w:author="james wang" w:date="2019-01-28T17:57:00Z"/>
                <w:sz w:val="24"/>
                <w:szCs w:val="24"/>
              </w:rPr>
            </w:pPr>
          </w:p>
        </w:tc>
      </w:tr>
    </w:tbl>
    <w:p w14:paraId="5F5D10A8" w14:textId="36C43240" w:rsidR="00C52150" w:rsidRPr="005F0E57" w:rsidRDefault="005F0E57">
      <w:pPr>
        <w:pStyle w:val="3"/>
        <w:numPr>
          <w:ilvl w:val="1"/>
          <w:numId w:val="13"/>
        </w:numPr>
        <w:rPr>
          <w:ins w:id="907" w:author="james wang" w:date="2019-01-25T15:32:00Z"/>
          <w:shd w:val="pct15" w:color="auto" w:fill="FFFFFF"/>
        </w:rPr>
      </w:pPr>
      <w:ins w:id="908" w:author="james wang" w:date="2019-01-25T15:31:00Z">
        <w:r w:rsidRPr="005F0E57">
          <w:rPr>
            <w:rFonts w:hint="eastAsia"/>
            <w:shd w:val="pct15" w:color="auto" w:fill="FFFFFF"/>
            <w:rPrChange w:id="909" w:author="james wang" w:date="2019-01-25T15:32:00Z">
              <w:rPr>
                <w:rFonts w:hint="eastAsia"/>
                <w:sz w:val="24"/>
                <w:szCs w:val="24"/>
                <w:shd w:val="pct15" w:color="auto" w:fill="FFFFFF"/>
              </w:rPr>
            </w:rPrChange>
          </w:rPr>
          <w:t>获取门磁初始化状态</w:t>
        </w:r>
      </w:ins>
    </w:p>
    <w:p w14:paraId="1FC89C4A" w14:textId="35325081" w:rsidR="005F0E57" w:rsidRDefault="005F0E57" w:rsidP="005F0E57">
      <w:pPr>
        <w:pStyle w:val="a5"/>
        <w:numPr>
          <w:ilvl w:val="0"/>
          <w:numId w:val="3"/>
        </w:numPr>
        <w:ind w:firstLineChars="0"/>
        <w:rPr>
          <w:ins w:id="910" w:author="james wang" w:date="2019-01-25T15:33:00Z"/>
          <w:sz w:val="24"/>
          <w:szCs w:val="24"/>
          <w:shd w:val="pct15" w:color="auto" w:fill="FFFFFF"/>
        </w:rPr>
      </w:pPr>
      <w:ins w:id="911" w:author="james wang" w:date="2019-01-25T15:32:00Z">
        <w:r>
          <w:rPr>
            <w:sz w:val="24"/>
            <w:szCs w:val="24"/>
            <w:shd w:val="pct15" w:color="auto" w:fill="FFFFFF"/>
          </w:rPr>
          <w:t>t</w:t>
        </w:r>
        <w:r w:rsidRPr="005F0E57">
          <w:rPr>
            <w:sz w:val="24"/>
            <w:szCs w:val="24"/>
            <w:shd w:val="pct15" w:color="auto" w:fill="FFFFFF"/>
            <w:rPrChange w:id="912" w:author="james wang" w:date="2019-01-25T15:32:00Z">
              <w:rPr/>
            </w:rPrChange>
          </w:rPr>
          <w:t>ype11</w:t>
        </w:r>
      </w:ins>
    </w:p>
    <w:tbl>
      <w:tblPr>
        <w:tblStyle w:val="a6"/>
        <w:tblW w:w="5000" w:type="pct"/>
        <w:tblLook w:val="04A0" w:firstRow="1" w:lastRow="0" w:firstColumn="1" w:lastColumn="0" w:noHBand="0" w:noVBand="1"/>
        <w:tblPrChange w:id="913" w:author="james wang" w:date="2019-01-25T15:37:00Z">
          <w:tblPr>
            <w:tblStyle w:val="a6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1374"/>
        <w:gridCol w:w="2031"/>
        <w:gridCol w:w="1010"/>
        <w:gridCol w:w="1304"/>
        <w:gridCol w:w="2577"/>
        <w:tblGridChange w:id="914">
          <w:tblGrid>
            <w:gridCol w:w="113"/>
            <w:gridCol w:w="1260"/>
            <w:gridCol w:w="2031"/>
            <w:gridCol w:w="1010"/>
            <w:gridCol w:w="1304"/>
            <w:gridCol w:w="2578"/>
            <w:gridCol w:w="113"/>
          </w:tblGrid>
        </w:tblGridChange>
      </w:tblGrid>
      <w:tr w:rsidR="00B75446" w14:paraId="26C37EF8" w14:textId="77777777" w:rsidTr="00B75446">
        <w:trPr>
          <w:ins w:id="915" w:author="james wang" w:date="2019-01-25T15:33:00Z"/>
          <w:trPrChange w:id="916" w:author="james wang" w:date="2019-01-25T15:37:00Z">
            <w:trPr>
              <w:gridAfter w:val="0"/>
            </w:trPr>
          </w:trPrChange>
        </w:trPr>
        <w:tc>
          <w:tcPr>
            <w:tcW w:w="828" w:type="pct"/>
            <w:tcPrChange w:id="917" w:author="james wang" w:date="2019-01-25T15:37:00Z">
              <w:tcPr>
                <w:tcW w:w="822" w:type="pct"/>
                <w:gridSpan w:val="2"/>
              </w:tcPr>
            </w:tcPrChange>
          </w:tcPr>
          <w:p w14:paraId="53439355" w14:textId="77777777" w:rsidR="00B75446" w:rsidRPr="00D73133" w:rsidRDefault="00B75446" w:rsidP="00C45DD8">
            <w:pPr>
              <w:pStyle w:val="a5"/>
              <w:ind w:firstLineChars="0" w:firstLine="0"/>
              <w:rPr>
                <w:ins w:id="918" w:author="james wang" w:date="2019-01-25T15:33:00Z"/>
                <w:sz w:val="24"/>
                <w:szCs w:val="24"/>
              </w:rPr>
            </w:pPr>
            <w:ins w:id="919" w:author="james wang" w:date="2019-01-25T15:33:00Z">
              <w:r w:rsidRPr="00D73133">
                <w:rPr>
                  <w:rFonts w:hint="eastAsia"/>
                  <w:sz w:val="24"/>
                  <w:szCs w:val="24"/>
                </w:rPr>
                <w:t>字段</w:t>
              </w:r>
            </w:ins>
          </w:p>
        </w:tc>
        <w:tc>
          <w:tcPr>
            <w:tcW w:w="1224" w:type="pct"/>
            <w:tcPrChange w:id="920" w:author="james wang" w:date="2019-01-25T15:37:00Z">
              <w:tcPr>
                <w:tcW w:w="1226" w:type="pct"/>
              </w:tcPr>
            </w:tcPrChange>
          </w:tcPr>
          <w:p w14:paraId="62780F2D" w14:textId="77777777" w:rsidR="00B75446" w:rsidRPr="00D73133" w:rsidRDefault="00B75446" w:rsidP="00C45DD8">
            <w:pPr>
              <w:pStyle w:val="a5"/>
              <w:ind w:firstLineChars="0" w:firstLine="0"/>
              <w:rPr>
                <w:ins w:id="921" w:author="james wang" w:date="2019-01-25T15:33:00Z"/>
                <w:sz w:val="24"/>
                <w:szCs w:val="24"/>
              </w:rPr>
            </w:pPr>
            <w:ins w:id="922" w:author="james wang" w:date="2019-01-25T15:33:00Z">
              <w:r w:rsidRPr="00D73133">
                <w:rPr>
                  <w:rFonts w:hint="eastAsia"/>
                  <w:sz w:val="24"/>
                  <w:szCs w:val="24"/>
                </w:rPr>
                <w:t>描述</w:t>
              </w:r>
            </w:ins>
          </w:p>
        </w:tc>
        <w:tc>
          <w:tcPr>
            <w:tcW w:w="609" w:type="pct"/>
            <w:tcPrChange w:id="923" w:author="james wang" w:date="2019-01-25T15:37:00Z">
              <w:tcPr>
                <w:tcW w:w="610" w:type="pct"/>
              </w:tcPr>
            </w:tcPrChange>
          </w:tcPr>
          <w:p w14:paraId="32EB0F62" w14:textId="77777777" w:rsidR="00B75446" w:rsidRPr="00D73133" w:rsidRDefault="00B75446" w:rsidP="00C45DD8">
            <w:pPr>
              <w:pStyle w:val="a5"/>
              <w:ind w:firstLineChars="0" w:firstLine="0"/>
              <w:rPr>
                <w:ins w:id="924" w:author="james wang" w:date="2019-01-25T15:33:00Z"/>
                <w:sz w:val="24"/>
                <w:szCs w:val="24"/>
              </w:rPr>
            </w:pPr>
            <w:ins w:id="925" w:author="james wang" w:date="2019-01-25T15:33:00Z">
              <w:r w:rsidRPr="00D73133">
                <w:rPr>
                  <w:rFonts w:hint="eastAsia"/>
                  <w:sz w:val="24"/>
                  <w:szCs w:val="24"/>
                </w:rPr>
                <w:t>类型</w:t>
              </w:r>
            </w:ins>
          </w:p>
        </w:tc>
        <w:tc>
          <w:tcPr>
            <w:tcW w:w="786" w:type="pct"/>
            <w:tcPrChange w:id="926" w:author="james wang" w:date="2019-01-25T15:37:00Z">
              <w:tcPr>
                <w:tcW w:w="787" w:type="pct"/>
              </w:tcPr>
            </w:tcPrChange>
          </w:tcPr>
          <w:p w14:paraId="7EB9FADD" w14:textId="77777777" w:rsidR="00B75446" w:rsidRPr="00D73133" w:rsidRDefault="00B75446" w:rsidP="00C45DD8">
            <w:pPr>
              <w:pStyle w:val="a5"/>
              <w:ind w:firstLineChars="0" w:firstLine="0"/>
              <w:rPr>
                <w:ins w:id="927" w:author="james wang" w:date="2019-01-25T15:33:00Z"/>
                <w:sz w:val="24"/>
                <w:szCs w:val="24"/>
              </w:rPr>
            </w:pPr>
            <w:ins w:id="928" w:author="james wang" w:date="2019-01-25T15:33:00Z">
              <w:r>
                <w:rPr>
                  <w:rFonts w:hint="eastAsia"/>
                  <w:kern w:val="0"/>
                  <w:sz w:val="24"/>
                  <w:szCs w:val="24"/>
                </w:rPr>
                <w:t>位数</w:t>
              </w:r>
            </w:ins>
          </w:p>
        </w:tc>
        <w:tc>
          <w:tcPr>
            <w:tcW w:w="1554" w:type="pct"/>
            <w:tcPrChange w:id="929" w:author="james wang" w:date="2019-01-25T15:37:00Z">
              <w:tcPr>
                <w:tcW w:w="1555" w:type="pct"/>
              </w:tcPr>
            </w:tcPrChange>
          </w:tcPr>
          <w:p w14:paraId="3FD9EF70" w14:textId="77777777" w:rsidR="00B75446" w:rsidRPr="00D73133" w:rsidRDefault="00B75446" w:rsidP="00C45DD8">
            <w:pPr>
              <w:pStyle w:val="a5"/>
              <w:ind w:firstLineChars="0" w:firstLine="0"/>
              <w:rPr>
                <w:ins w:id="930" w:author="james wang" w:date="2019-01-25T15:33:00Z"/>
                <w:sz w:val="24"/>
                <w:szCs w:val="24"/>
              </w:rPr>
            </w:pPr>
            <w:ins w:id="931" w:author="james wang" w:date="2019-01-25T15:33:00Z">
              <w:r w:rsidRPr="00D73133">
                <w:rPr>
                  <w:rFonts w:hint="eastAsia"/>
                  <w:sz w:val="24"/>
                  <w:szCs w:val="24"/>
                </w:rPr>
                <w:t>示例值</w:t>
              </w:r>
            </w:ins>
          </w:p>
        </w:tc>
      </w:tr>
      <w:tr w:rsidR="00B75446" w14:paraId="7BC0C5E3" w14:textId="77777777" w:rsidTr="00B75446">
        <w:trPr>
          <w:ins w:id="932" w:author="james wang" w:date="2019-01-25T15:33:00Z"/>
          <w:trPrChange w:id="933" w:author="james wang" w:date="2019-01-25T15:37:00Z">
            <w:trPr>
              <w:gridAfter w:val="0"/>
            </w:trPr>
          </w:trPrChange>
        </w:trPr>
        <w:tc>
          <w:tcPr>
            <w:tcW w:w="828" w:type="pct"/>
            <w:tcPrChange w:id="934" w:author="james wang" w:date="2019-01-25T15:37:00Z">
              <w:tcPr>
                <w:tcW w:w="822" w:type="pct"/>
                <w:gridSpan w:val="2"/>
              </w:tcPr>
            </w:tcPrChange>
          </w:tcPr>
          <w:p w14:paraId="34EABD6C" w14:textId="77777777" w:rsidR="00B75446" w:rsidRPr="00D73133" w:rsidRDefault="00B75446" w:rsidP="00C45DD8">
            <w:pPr>
              <w:pStyle w:val="a5"/>
              <w:ind w:firstLineChars="0" w:firstLine="0"/>
              <w:rPr>
                <w:ins w:id="935" w:author="james wang" w:date="2019-01-25T15:33:00Z"/>
                <w:sz w:val="24"/>
                <w:szCs w:val="24"/>
              </w:rPr>
            </w:pPr>
            <w:ins w:id="936" w:author="james wang" w:date="2019-01-25T15:33:00Z">
              <w:r w:rsidRPr="00D73133">
                <w:rPr>
                  <w:rFonts w:hint="eastAsia"/>
                  <w:sz w:val="24"/>
                  <w:szCs w:val="24"/>
                </w:rPr>
                <w:t>t</w:t>
              </w:r>
              <w:r w:rsidRPr="00D73133">
                <w:rPr>
                  <w:sz w:val="24"/>
                  <w:szCs w:val="24"/>
                </w:rPr>
                <w:t>ype</w:t>
              </w:r>
            </w:ins>
          </w:p>
        </w:tc>
        <w:tc>
          <w:tcPr>
            <w:tcW w:w="1224" w:type="pct"/>
            <w:tcPrChange w:id="937" w:author="james wang" w:date="2019-01-25T15:37:00Z">
              <w:tcPr>
                <w:tcW w:w="1226" w:type="pct"/>
              </w:tcPr>
            </w:tcPrChange>
          </w:tcPr>
          <w:p w14:paraId="2C719D18" w14:textId="77777777" w:rsidR="00B75446" w:rsidRPr="00D73133" w:rsidRDefault="00B75446" w:rsidP="00C45DD8">
            <w:pPr>
              <w:pStyle w:val="a5"/>
              <w:ind w:firstLineChars="0" w:firstLine="0"/>
              <w:rPr>
                <w:ins w:id="938" w:author="james wang" w:date="2019-01-25T15:33:00Z"/>
                <w:sz w:val="24"/>
                <w:szCs w:val="24"/>
              </w:rPr>
            </w:pPr>
            <w:ins w:id="939" w:author="james wang" w:date="2019-01-25T15:33:00Z">
              <w:r w:rsidRPr="00D73133">
                <w:rPr>
                  <w:rFonts w:hint="eastAsia"/>
                  <w:sz w:val="24"/>
                  <w:szCs w:val="24"/>
                </w:rPr>
                <w:t>帧类型</w:t>
              </w:r>
            </w:ins>
          </w:p>
        </w:tc>
        <w:tc>
          <w:tcPr>
            <w:tcW w:w="609" w:type="pct"/>
            <w:tcPrChange w:id="940" w:author="james wang" w:date="2019-01-25T15:37:00Z">
              <w:tcPr>
                <w:tcW w:w="610" w:type="pct"/>
              </w:tcPr>
            </w:tcPrChange>
          </w:tcPr>
          <w:p w14:paraId="1DA478CA" w14:textId="77777777" w:rsidR="00B75446" w:rsidRPr="00D73133" w:rsidRDefault="00B75446" w:rsidP="00C45DD8">
            <w:pPr>
              <w:pStyle w:val="a5"/>
              <w:ind w:firstLineChars="0" w:firstLine="0"/>
              <w:rPr>
                <w:ins w:id="941" w:author="james wang" w:date="2019-01-25T15:33:00Z"/>
                <w:sz w:val="24"/>
                <w:szCs w:val="24"/>
              </w:rPr>
            </w:pPr>
            <w:ins w:id="942" w:author="james wang" w:date="2019-01-25T15:33:00Z">
              <w:r>
                <w:rPr>
                  <w:sz w:val="24"/>
                  <w:szCs w:val="24"/>
                </w:rPr>
                <w:t>string</w:t>
              </w:r>
            </w:ins>
          </w:p>
        </w:tc>
        <w:tc>
          <w:tcPr>
            <w:tcW w:w="786" w:type="pct"/>
            <w:tcPrChange w:id="943" w:author="james wang" w:date="2019-01-25T15:37:00Z">
              <w:tcPr>
                <w:tcW w:w="787" w:type="pct"/>
              </w:tcPr>
            </w:tcPrChange>
          </w:tcPr>
          <w:p w14:paraId="49BA9368" w14:textId="77777777" w:rsidR="00B75446" w:rsidRPr="00D73133" w:rsidRDefault="00B75446" w:rsidP="00C45DD8">
            <w:pPr>
              <w:pStyle w:val="a5"/>
              <w:ind w:firstLineChars="0" w:firstLine="0"/>
              <w:rPr>
                <w:ins w:id="944" w:author="james wang" w:date="2019-01-25T15:33:00Z"/>
                <w:sz w:val="24"/>
                <w:szCs w:val="24"/>
              </w:rPr>
            </w:pPr>
            <w:ins w:id="945" w:author="james wang" w:date="2019-01-25T15:33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1554" w:type="pct"/>
            <w:tcPrChange w:id="946" w:author="james wang" w:date="2019-01-25T15:37:00Z">
              <w:tcPr>
                <w:tcW w:w="1555" w:type="pct"/>
              </w:tcPr>
            </w:tcPrChange>
          </w:tcPr>
          <w:p w14:paraId="15B5D533" w14:textId="5C266FEA" w:rsidR="00B75446" w:rsidRPr="00D73133" w:rsidRDefault="00B75446" w:rsidP="00C45DD8">
            <w:pPr>
              <w:pStyle w:val="a5"/>
              <w:ind w:firstLineChars="0" w:firstLine="0"/>
              <w:rPr>
                <w:ins w:id="947" w:author="james wang" w:date="2019-01-25T15:33:00Z"/>
                <w:sz w:val="24"/>
                <w:szCs w:val="24"/>
              </w:rPr>
            </w:pPr>
            <w:ins w:id="948" w:author="james wang" w:date="2019-01-25T15:33:00Z">
              <w:r>
                <w:rPr>
                  <w:sz w:val="24"/>
                  <w:szCs w:val="24"/>
                </w:rPr>
                <w:t>11(</w:t>
              </w:r>
              <w:r>
                <w:rPr>
                  <w:rFonts w:hint="eastAsia"/>
                  <w:sz w:val="24"/>
                  <w:szCs w:val="24"/>
                </w:rPr>
                <w:t>左高位右低位</w:t>
              </w:r>
              <w:r>
                <w:rPr>
                  <w:sz w:val="24"/>
                  <w:szCs w:val="24"/>
                </w:rPr>
                <w:t>)</w:t>
              </w:r>
            </w:ins>
          </w:p>
        </w:tc>
      </w:tr>
      <w:tr w:rsidR="00B75446" w14:paraId="5D3A866D" w14:textId="77777777" w:rsidTr="00B75446">
        <w:trPr>
          <w:ins w:id="949" w:author="james wang" w:date="2019-01-25T15:33:00Z"/>
          <w:trPrChange w:id="950" w:author="james wang" w:date="2019-01-25T15:37:00Z">
            <w:trPr>
              <w:gridAfter w:val="0"/>
            </w:trPr>
          </w:trPrChange>
        </w:trPr>
        <w:tc>
          <w:tcPr>
            <w:tcW w:w="828" w:type="pct"/>
            <w:tcPrChange w:id="951" w:author="james wang" w:date="2019-01-25T15:37:00Z">
              <w:tcPr>
                <w:tcW w:w="822" w:type="pct"/>
                <w:gridSpan w:val="2"/>
              </w:tcPr>
            </w:tcPrChange>
          </w:tcPr>
          <w:p w14:paraId="2D7496CB" w14:textId="77777777" w:rsidR="00B75446" w:rsidRPr="00D73133" w:rsidRDefault="00B75446" w:rsidP="00C45DD8">
            <w:pPr>
              <w:pStyle w:val="a5"/>
              <w:ind w:firstLineChars="0" w:firstLine="0"/>
              <w:rPr>
                <w:ins w:id="952" w:author="james wang" w:date="2019-01-25T15:33:00Z"/>
                <w:sz w:val="24"/>
                <w:szCs w:val="24"/>
              </w:rPr>
            </w:pPr>
            <w:ins w:id="953" w:author="james wang" w:date="2019-01-25T15:33:00Z">
              <w:r>
                <w:rPr>
                  <w:sz w:val="24"/>
                  <w:szCs w:val="24"/>
                </w:rPr>
                <w:t>p</w:t>
              </w:r>
              <w:r>
                <w:rPr>
                  <w:rFonts w:hint="eastAsia"/>
                  <w:sz w:val="24"/>
                  <w:szCs w:val="24"/>
                </w:rPr>
                <w:t>assword</w:t>
              </w:r>
            </w:ins>
          </w:p>
        </w:tc>
        <w:tc>
          <w:tcPr>
            <w:tcW w:w="1224" w:type="pct"/>
            <w:tcPrChange w:id="954" w:author="james wang" w:date="2019-01-25T15:37:00Z">
              <w:tcPr>
                <w:tcW w:w="1226" w:type="pct"/>
              </w:tcPr>
            </w:tcPrChange>
          </w:tcPr>
          <w:p w14:paraId="6CC9B100" w14:textId="77777777" w:rsidR="00B75446" w:rsidRPr="00D73133" w:rsidRDefault="00B75446" w:rsidP="00C45DD8">
            <w:pPr>
              <w:pStyle w:val="a5"/>
              <w:ind w:firstLineChars="0" w:firstLine="0"/>
              <w:rPr>
                <w:ins w:id="955" w:author="james wang" w:date="2019-01-25T15:33:00Z"/>
                <w:sz w:val="24"/>
                <w:szCs w:val="24"/>
              </w:rPr>
            </w:pPr>
            <w:ins w:id="956" w:author="james wang" w:date="2019-01-25T15:33:00Z">
              <w:r>
                <w:rPr>
                  <w:rFonts w:hint="eastAsia"/>
                  <w:sz w:val="24"/>
                  <w:szCs w:val="24"/>
                </w:rPr>
                <w:t>配对密码</w:t>
              </w:r>
            </w:ins>
          </w:p>
        </w:tc>
        <w:tc>
          <w:tcPr>
            <w:tcW w:w="609" w:type="pct"/>
            <w:tcPrChange w:id="957" w:author="james wang" w:date="2019-01-25T15:37:00Z">
              <w:tcPr>
                <w:tcW w:w="610" w:type="pct"/>
              </w:tcPr>
            </w:tcPrChange>
          </w:tcPr>
          <w:p w14:paraId="1098433D" w14:textId="77777777" w:rsidR="00B75446" w:rsidRDefault="00B75446" w:rsidP="00C45DD8">
            <w:pPr>
              <w:pStyle w:val="a5"/>
              <w:ind w:firstLineChars="0" w:firstLine="0"/>
              <w:rPr>
                <w:ins w:id="958" w:author="james wang" w:date="2019-01-25T15:33:00Z"/>
                <w:sz w:val="24"/>
                <w:szCs w:val="24"/>
              </w:rPr>
            </w:pPr>
            <w:ins w:id="959" w:author="james wang" w:date="2019-01-25T15:33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786" w:type="pct"/>
            <w:tcPrChange w:id="960" w:author="james wang" w:date="2019-01-25T15:37:00Z">
              <w:tcPr>
                <w:tcW w:w="787" w:type="pct"/>
              </w:tcPr>
            </w:tcPrChange>
          </w:tcPr>
          <w:p w14:paraId="3C5846EA" w14:textId="77777777" w:rsidR="00B75446" w:rsidRDefault="00B75446" w:rsidP="00C45DD8">
            <w:pPr>
              <w:pStyle w:val="a5"/>
              <w:ind w:firstLineChars="0" w:firstLine="0"/>
              <w:rPr>
                <w:ins w:id="961" w:author="james wang" w:date="2019-01-25T15:33:00Z"/>
                <w:sz w:val="24"/>
                <w:szCs w:val="24"/>
              </w:rPr>
            </w:pPr>
            <w:ins w:id="962" w:author="james wang" w:date="2019-01-25T15:33:00Z">
              <w:r>
                <w:rPr>
                  <w:rFonts w:hint="eastAsia"/>
                  <w:sz w:val="24"/>
                  <w:szCs w:val="24"/>
                </w:rPr>
                <w:t>6</w:t>
              </w:r>
            </w:ins>
          </w:p>
        </w:tc>
        <w:tc>
          <w:tcPr>
            <w:tcW w:w="1554" w:type="pct"/>
            <w:tcPrChange w:id="963" w:author="james wang" w:date="2019-01-25T15:37:00Z">
              <w:tcPr>
                <w:tcW w:w="1555" w:type="pct"/>
              </w:tcPr>
            </w:tcPrChange>
          </w:tcPr>
          <w:p w14:paraId="21A54AFD" w14:textId="77777777" w:rsidR="00B75446" w:rsidRDefault="00B75446" w:rsidP="00C45DD8">
            <w:pPr>
              <w:pStyle w:val="a5"/>
              <w:ind w:firstLineChars="0" w:firstLine="0"/>
              <w:rPr>
                <w:ins w:id="964" w:author="james wang" w:date="2019-01-25T15:33:00Z"/>
                <w:sz w:val="24"/>
                <w:szCs w:val="24"/>
              </w:rPr>
            </w:pPr>
            <w:ins w:id="965" w:author="james wang" w:date="2019-01-25T15:33:00Z">
              <w:r>
                <w:rPr>
                  <w:rFonts w:hint="eastAsia"/>
                  <w:sz w:val="24"/>
                  <w:szCs w:val="24"/>
                </w:rPr>
                <w:t>654321</w:t>
              </w:r>
            </w:ins>
          </w:p>
        </w:tc>
      </w:tr>
      <w:tr w:rsidR="00B75446" w14:paraId="30868A54" w14:textId="77777777" w:rsidTr="00C45DD8">
        <w:trPr>
          <w:ins w:id="966" w:author="james wang" w:date="2019-01-25T15:33:00Z"/>
        </w:trPr>
        <w:tc>
          <w:tcPr>
            <w:tcW w:w="5000" w:type="pct"/>
            <w:gridSpan w:val="5"/>
          </w:tcPr>
          <w:p w14:paraId="2943FE7B" w14:textId="77777777" w:rsidR="00B75446" w:rsidRDefault="00B75446" w:rsidP="00C45DD8">
            <w:pPr>
              <w:pStyle w:val="a5"/>
              <w:ind w:firstLineChars="0" w:firstLine="0"/>
              <w:jc w:val="center"/>
              <w:rPr>
                <w:ins w:id="967" w:author="james wang" w:date="2019-01-25T15:33:00Z"/>
                <w:sz w:val="24"/>
                <w:szCs w:val="24"/>
              </w:rPr>
            </w:pPr>
            <w:ins w:id="968" w:author="james wang" w:date="2019-01-25T15:33:00Z">
              <w:r>
                <w:rPr>
                  <w:rFonts w:hint="eastAsia"/>
                  <w:sz w:val="24"/>
                  <w:szCs w:val="24"/>
                </w:rPr>
                <w:t>返回参数</w:t>
              </w:r>
            </w:ins>
          </w:p>
        </w:tc>
      </w:tr>
      <w:tr w:rsidR="00B75446" w14:paraId="23DAAA8E" w14:textId="77777777" w:rsidTr="00B75446">
        <w:trPr>
          <w:ins w:id="969" w:author="james wang" w:date="2019-01-25T15:33:00Z"/>
          <w:trPrChange w:id="970" w:author="james wang" w:date="2019-01-25T15:37:00Z">
            <w:trPr>
              <w:gridAfter w:val="0"/>
            </w:trPr>
          </w:trPrChange>
        </w:trPr>
        <w:tc>
          <w:tcPr>
            <w:tcW w:w="828" w:type="pct"/>
            <w:tcPrChange w:id="971" w:author="james wang" w:date="2019-01-25T15:37:00Z">
              <w:tcPr>
                <w:tcW w:w="822" w:type="pct"/>
                <w:gridSpan w:val="2"/>
              </w:tcPr>
            </w:tcPrChange>
          </w:tcPr>
          <w:p w14:paraId="34758398" w14:textId="77777777" w:rsidR="00B75446" w:rsidRPr="00A014E5" w:rsidRDefault="00B75446" w:rsidP="00C45DD8">
            <w:pPr>
              <w:pStyle w:val="a5"/>
              <w:ind w:firstLineChars="0" w:firstLine="0"/>
              <w:rPr>
                <w:ins w:id="972" w:author="james wang" w:date="2019-01-25T15:33:00Z"/>
                <w:sz w:val="24"/>
                <w:szCs w:val="24"/>
              </w:rPr>
            </w:pPr>
            <w:ins w:id="973" w:author="james wang" w:date="2019-01-25T15:33:00Z">
              <w:r w:rsidRPr="00D73133">
                <w:rPr>
                  <w:rFonts w:hint="eastAsia"/>
                  <w:sz w:val="24"/>
                  <w:szCs w:val="24"/>
                </w:rPr>
                <w:t>t</w:t>
              </w:r>
              <w:r w:rsidRPr="00D73133">
                <w:rPr>
                  <w:sz w:val="24"/>
                  <w:szCs w:val="24"/>
                </w:rPr>
                <w:t>ype</w:t>
              </w:r>
            </w:ins>
          </w:p>
        </w:tc>
        <w:tc>
          <w:tcPr>
            <w:tcW w:w="1224" w:type="pct"/>
            <w:tcPrChange w:id="974" w:author="james wang" w:date="2019-01-25T15:37:00Z">
              <w:tcPr>
                <w:tcW w:w="1226" w:type="pct"/>
              </w:tcPr>
            </w:tcPrChange>
          </w:tcPr>
          <w:p w14:paraId="1B463836" w14:textId="77777777" w:rsidR="00B75446" w:rsidRPr="00A014E5" w:rsidRDefault="00B75446" w:rsidP="00C45DD8">
            <w:pPr>
              <w:pStyle w:val="a5"/>
              <w:ind w:firstLineChars="0" w:firstLine="0"/>
              <w:rPr>
                <w:ins w:id="975" w:author="james wang" w:date="2019-01-25T15:33:00Z"/>
                <w:sz w:val="24"/>
                <w:szCs w:val="24"/>
              </w:rPr>
            </w:pPr>
            <w:ins w:id="976" w:author="james wang" w:date="2019-01-25T15:33:00Z">
              <w:r w:rsidRPr="00D73133">
                <w:rPr>
                  <w:rFonts w:hint="eastAsia"/>
                  <w:sz w:val="24"/>
                  <w:szCs w:val="24"/>
                </w:rPr>
                <w:t>帧类型</w:t>
              </w:r>
            </w:ins>
          </w:p>
        </w:tc>
        <w:tc>
          <w:tcPr>
            <w:tcW w:w="609" w:type="pct"/>
            <w:tcPrChange w:id="977" w:author="james wang" w:date="2019-01-25T15:37:00Z">
              <w:tcPr>
                <w:tcW w:w="610" w:type="pct"/>
              </w:tcPr>
            </w:tcPrChange>
          </w:tcPr>
          <w:p w14:paraId="6FE728DC" w14:textId="77777777" w:rsidR="00B75446" w:rsidRPr="00A014E5" w:rsidRDefault="00B75446" w:rsidP="00C45DD8">
            <w:pPr>
              <w:pStyle w:val="a5"/>
              <w:ind w:firstLineChars="0" w:firstLine="0"/>
              <w:rPr>
                <w:ins w:id="978" w:author="james wang" w:date="2019-01-25T15:33:00Z"/>
                <w:sz w:val="24"/>
                <w:szCs w:val="24"/>
              </w:rPr>
            </w:pPr>
            <w:ins w:id="979" w:author="james wang" w:date="2019-01-25T15:33:00Z">
              <w:r>
                <w:rPr>
                  <w:sz w:val="24"/>
                  <w:szCs w:val="24"/>
                </w:rPr>
                <w:t>string</w:t>
              </w:r>
            </w:ins>
          </w:p>
        </w:tc>
        <w:tc>
          <w:tcPr>
            <w:tcW w:w="786" w:type="pct"/>
            <w:tcPrChange w:id="980" w:author="james wang" w:date="2019-01-25T15:37:00Z">
              <w:tcPr>
                <w:tcW w:w="787" w:type="pct"/>
              </w:tcPr>
            </w:tcPrChange>
          </w:tcPr>
          <w:p w14:paraId="12177770" w14:textId="77777777" w:rsidR="00B75446" w:rsidRPr="00A014E5" w:rsidRDefault="00B75446" w:rsidP="00C45DD8">
            <w:pPr>
              <w:pStyle w:val="a5"/>
              <w:ind w:firstLineChars="0" w:firstLine="0"/>
              <w:rPr>
                <w:ins w:id="981" w:author="james wang" w:date="2019-01-25T15:33:00Z"/>
                <w:sz w:val="24"/>
                <w:szCs w:val="24"/>
              </w:rPr>
            </w:pPr>
            <w:ins w:id="982" w:author="james wang" w:date="2019-01-25T15:33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1554" w:type="pct"/>
            <w:tcPrChange w:id="983" w:author="james wang" w:date="2019-01-25T15:37:00Z">
              <w:tcPr>
                <w:tcW w:w="1555" w:type="pct"/>
              </w:tcPr>
            </w:tcPrChange>
          </w:tcPr>
          <w:p w14:paraId="294DAC60" w14:textId="77777777" w:rsidR="00B75446" w:rsidRDefault="00B75446" w:rsidP="00C45DD8">
            <w:pPr>
              <w:pStyle w:val="a5"/>
              <w:ind w:firstLineChars="0" w:firstLine="0"/>
              <w:rPr>
                <w:ins w:id="984" w:author="james wang" w:date="2019-01-25T15:33:00Z"/>
                <w:sz w:val="24"/>
                <w:szCs w:val="24"/>
              </w:rPr>
            </w:pPr>
            <w:ins w:id="985" w:author="james wang" w:date="2019-01-25T15:33:00Z">
              <w:r>
                <w:rPr>
                  <w:rFonts w:hint="eastAsia"/>
                  <w:sz w:val="24"/>
                  <w:szCs w:val="24"/>
                </w:rPr>
                <w:t>09</w:t>
              </w:r>
              <w:r>
                <w:rPr>
                  <w:sz w:val="24"/>
                  <w:szCs w:val="24"/>
                </w:rPr>
                <w:t>(</w:t>
              </w:r>
              <w:r>
                <w:rPr>
                  <w:rFonts w:hint="eastAsia"/>
                  <w:sz w:val="24"/>
                  <w:szCs w:val="24"/>
                </w:rPr>
                <w:t>左高位右低位</w:t>
              </w:r>
              <w:r>
                <w:rPr>
                  <w:sz w:val="24"/>
                  <w:szCs w:val="24"/>
                </w:rPr>
                <w:t>)</w:t>
              </w:r>
            </w:ins>
          </w:p>
        </w:tc>
      </w:tr>
      <w:tr w:rsidR="00B75446" w14:paraId="3D4B4ED1" w14:textId="77777777" w:rsidTr="00B75446">
        <w:trPr>
          <w:ins w:id="986" w:author="james wang" w:date="2019-01-25T15:33:00Z"/>
          <w:trPrChange w:id="987" w:author="james wang" w:date="2019-01-25T15:37:00Z">
            <w:trPr>
              <w:gridAfter w:val="0"/>
            </w:trPr>
          </w:trPrChange>
        </w:trPr>
        <w:tc>
          <w:tcPr>
            <w:tcW w:w="828" w:type="pct"/>
            <w:tcPrChange w:id="988" w:author="james wang" w:date="2019-01-25T15:37:00Z">
              <w:tcPr>
                <w:tcW w:w="822" w:type="pct"/>
                <w:gridSpan w:val="2"/>
              </w:tcPr>
            </w:tcPrChange>
          </w:tcPr>
          <w:p w14:paraId="16CDCE99" w14:textId="77777777" w:rsidR="00B75446" w:rsidRDefault="00B75446" w:rsidP="00C45DD8">
            <w:pPr>
              <w:pStyle w:val="a5"/>
              <w:ind w:firstLineChars="0" w:firstLine="0"/>
              <w:rPr>
                <w:ins w:id="989" w:author="james wang" w:date="2019-01-25T15:33:00Z"/>
                <w:sz w:val="24"/>
                <w:szCs w:val="24"/>
              </w:rPr>
            </w:pPr>
            <w:ins w:id="990" w:author="james wang" w:date="2019-01-25T15:33:00Z">
              <w:r>
                <w:rPr>
                  <w:rFonts w:hint="eastAsia"/>
                  <w:sz w:val="24"/>
                  <w:szCs w:val="24"/>
                </w:rPr>
                <w:t>返回成功</w:t>
              </w:r>
            </w:ins>
          </w:p>
        </w:tc>
        <w:tc>
          <w:tcPr>
            <w:tcW w:w="1224" w:type="pct"/>
            <w:tcPrChange w:id="991" w:author="james wang" w:date="2019-01-25T15:37:00Z">
              <w:tcPr>
                <w:tcW w:w="1226" w:type="pct"/>
              </w:tcPr>
            </w:tcPrChange>
          </w:tcPr>
          <w:p w14:paraId="707B8238" w14:textId="77777777" w:rsidR="00B75446" w:rsidRDefault="00B75446" w:rsidP="00C45DD8">
            <w:pPr>
              <w:pStyle w:val="a5"/>
              <w:ind w:firstLineChars="0" w:firstLine="0"/>
              <w:rPr>
                <w:ins w:id="992" w:author="james wang" w:date="2019-01-25T15:33:00Z"/>
                <w:sz w:val="24"/>
                <w:szCs w:val="24"/>
              </w:rPr>
            </w:pPr>
            <w:ins w:id="993" w:author="james wang" w:date="2019-01-25T15:33:00Z">
              <w:r>
                <w:rPr>
                  <w:rFonts w:hint="eastAsia"/>
                  <w:sz w:val="24"/>
                  <w:szCs w:val="24"/>
                </w:rPr>
                <w:t>返回成功</w:t>
              </w:r>
            </w:ins>
          </w:p>
        </w:tc>
        <w:tc>
          <w:tcPr>
            <w:tcW w:w="609" w:type="pct"/>
            <w:tcPrChange w:id="994" w:author="james wang" w:date="2019-01-25T15:37:00Z">
              <w:tcPr>
                <w:tcW w:w="610" w:type="pct"/>
              </w:tcPr>
            </w:tcPrChange>
          </w:tcPr>
          <w:p w14:paraId="4D3F98DA" w14:textId="77777777" w:rsidR="00B75446" w:rsidRDefault="00B75446" w:rsidP="00C45DD8">
            <w:pPr>
              <w:pStyle w:val="a5"/>
              <w:ind w:firstLineChars="0" w:firstLine="0"/>
              <w:rPr>
                <w:ins w:id="995" w:author="james wang" w:date="2019-01-25T15:33:00Z"/>
                <w:sz w:val="24"/>
                <w:szCs w:val="24"/>
              </w:rPr>
            </w:pPr>
            <w:ins w:id="996" w:author="james wang" w:date="2019-01-25T15:33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786" w:type="pct"/>
            <w:tcPrChange w:id="997" w:author="james wang" w:date="2019-01-25T15:37:00Z">
              <w:tcPr>
                <w:tcW w:w="787" w:type="pct"/>
              </w:tcPr>
            </w:tcPrChange>
          </w:tcPr>
          <w:p w14:paraId="1BD7BC70" w14:textId="77777777" w:rsidR="00B75446" w:rsidRDefault="00B75446" w:rsidP="00C45DD8">
            <w:pPr>
              <w:pStyle w:val="a5"/>
              <w:ind w:firstLineChars="0" w:firstLine="0"/>
              <w:rPr>
                <w:ins w:id="998" w:author="james wang" w:date="2019-01-25T15:33:00Z"/>
                <w:sz w:val="24"/>
                <w:szCs w:val="24"/>
              </w:rPr>
            </w:pPr>
            <w:ins w:id="999" w:author="james wang" w:date="2019-01-25T15:33:00Z">
              <w:r>
                <w:rPr>
                  <w:rFonts w:hint="eastAsia"/>
                  <w:sz w:val="24"/>
                  <w:szCs w:val="24"/>
                </w:rPr>
                <w:t>4</w:t>
              </w:r>
            </w:ins>
          </w:p>
        </w:tc>
        <w:tc>
          <w:tcPr>
            <w:tcW w:w="1554" w:type="pct"/>
            <w:tcPrChange w:id="1000" w:author="james wang" w:date="2019-01-25T15:37:00Z">
              <w:tcPr>
                <w:tcW w:w="1555" w:type="pct"/>
              </w:tcPr>
            </w:tcPrChange>
          </w:tcPr>
          <w:p w14:paraId="3E64D4FA" w14:textId="77777777" w:rsidR="00B75446" w:rsidRDefault="00B75446" w:rsidP="00C45DD8">
            <w:pPr>
              <w:pStyle w:val="a5"/>
              <w:ind w:firstLineChars="0" w:firstLine="0"/>
              <w:rPr>
                <w:ins w:id="1001" w:author="james wang" w:date="2019-01-25T15:33:00Z"/>
                <w:sz w:val="24"/>
                <w:szCs w:val="24"/>
              </w:rPr>
            </w:pPr>
            <w:ins w:id="1002" w:author="james wang" w:date="2019-01-25T15:33:00Z">
              <w:r>
                <w:rPr>
                  <w:rFonts w:hint="eastAsia"/>
                  <w:sz w:val="24"/>
                  <w:szCs w:val="24"/>
                </w:rPr>
                <w:t>s</w:t>
              </w:r>
              <w:r>
                <w:rPr>
                  <w:sz w:val="24"/>
                  <w:szCs w:val="24"/>
                </w:rPr>
                <w:t>ucc</w:t>
              </w:r>
            </w:ins>
          </w:p>
        </w:tc>
      </w:tr>
      <w:tr w:rsidR="00B75446" w14:paraId="60FEE47B" w14:textId="77777777" w:rsidTr="00B75446">
        <w:trPr>
          <w:ins w:id="1003" w:author="james wang" w:date="2019-01-25T15:33:00Z"/>
          <w:trPrChange w:id="1004" w:author="james wang" w:date="2019-01-25T15:37:00Z">
            <w:trPr>
              <w:gridAfter w:val="0"/>
            </w:trPr>
          </w:trPrChange>
        </w:trPr>
        <w:tc>
          <w:tcPr>
            <w:tcW w:w="828" w:type="pct"/>
            <w:tcPrChange w:id="1005" w:author="james wang" w:date="2019-01-25T15:37:00Z">
              <w:tcPr>
                <w:tcW w:w="822" w:type="pct"/>
                <w:gridSpan w:val="2"/>
              </w:tcPr>
            </w:tcPrChange>
          </w:tcPr>
          <w:p w14:paraId="0D1B7328" w14:textId="77777777" w:rsidR="00B75446" w:rsidRDefault="00B75446" w:rsidP="00C45DD8">
            <w:pPr>
              <w:pStyle w:val="a5"/>
              <w:ind w:firstLineChars="0" w:firstLine="0"/>
              <w:rPr>
                <w:ins w:id="1006" w:author="james wang" w:date="2019-01-25T15:33:00Z"/>
                <w:sz w:val="24"/>
                <w:szCs w:val="24"/>
              </w:rPr>
            </w:pPr>
            <w:ins w:id="1007" w:author="james wang" w:date="2019-01-25T15:33:00Z">
              <w:r>
                <w:rPr>
                  <w:rFonts w:hint="eastAsia"/>
                  <w:sz w:val="24"/>
                  <w:szCs w:val="24"/>
                </w:rPr>
                <w:t>返回失败</w:t>
              </w:r>
            </w:ins>
          </w:p>
        </w:tc>
        <w:tc>
          <w:tcPr>
            <w:tcW w:w="1224" w:type="pct"/>
            <w:tcPrChange w:id="1008" w:author="james wang" w:date="2019-01-25T15:37:00Z">
              <w:tcPr>
                <w:tcW w:w="1226" w:type="pct"/>
              </w:tcPr>
            </w:tcPrChange>
          </w:tcPr>
          <w:p w14:paraId="711D8717" w14:textId="77777777" w:rsidR="00B75446" w:rsidRDefault="00B75446" w:rsidP="00C45DD8">
            <w:pPr>
              <w:pStyle w:val="a5"/>
              <w:ind w:firstLineChars="0" w:firstLine="0"/>
              <w:rPr>
                <w:ins w:id="1009" w:author="james wang" w:date="2019-01-25T15:33:00Z"/>
                <w:sz w:val="24"/>
                <w:szCs w:val="24"/>
              </w:rPr>
            </w:pPr>
            <w:ins w:id="1010" w:author="james wang" w:date="2019-01-25T15:33:00Z">
              <w:r>
                <w:rPr>
                  <w:rFonts w:hint="eastAsia"/>
                  <w:sz w:val="24"/>
                  <w:szCs w:val="24"/>
                </w:rPr>
                <w:t>返回失败</w:t>
              </w:r>
            </w:ins>
          </w:p>
        </w:tc>
        <w:tc>
          <w:tcPr>
            <w:tcW w:w="609" w:type="pct"/>
            <w:tcPrChange w:id="1011" w:author="james wang" w:date="2019-01-25T15:37:00Z">
              <w:tcPr>
                <w:tcW w:w="610" w:type="pct"/>
              </w:tcPr>
            </w:tcPrChange>
          </w:tcPr>
          <w:p w14:paraId="14D47B17" w14:textId="77777777" w:rsidR="00B75446" w:rsidRDefault="00B75446" w:rsidP="00C45DD8">
            <w:pPr>
              <w:pStyle w:val="a5"/>
              <w:ind w:firstLineChars="0" w:firstLine="0"/>
              <w:rPr>
                <w:ins w:id="1012" w:author="james wang" w:date="2019-01-25T15:33:00Z"/>
                <w:sz w:val="24"/>
                <w:szCs w:val="24"/>
              </w:rPr>
            </w:pPr>
            <w:ins w:id="1013" w:author="james wang" w:date="2019-01-25T15:33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786" w:type="pct"/>
            <w:tcPrChange w:id="1014" w:author="james wang" w:date="2019-01-25T15:37:00Z">
              <w:tcPr>
                <w:tcW w:w="787" w:type="pct"/>
              </w:tcPr>
            </w:tcPrChange>
          </w:tcPr>
          <w:p w14:paraId="3682CD0A" w14:textId="77777777" w:rsidR="00B75446" w:rsidRDefault="00B75446" w:rsidP="00C45DD8">
            <w:pPr>
              <w:pStyle w:val="a5"/>
              <w:ind w:firstLineChars="0" w:firstLine="0"/>
              <w:rPr>
                <w:ins w:id="1015" w:author="james wang" w:date="2019-01-25T15:33:00Z"/>
                <w:sz w:val="24"/>
                <w:szCs w:val="24"/>
              </w:rPr>
            </w:pPr>
            <w:ins w:id="1016" w:author="james wang" w:date="2019-01-25T15:33:00Z">
              <w:r>
                <w:rPr>
                  <w:rFonts w:hint="eastAsia"/>
                  <w:sz w:val="24"/>
                  <w:szCs w:val="24"/>
                </w:rPr>
                <w:t>4</w:t>
              </w:r>
            </w:ins>
          </w:p>
        </w:tc>
        <w:tc>
          <w:tcPr>
            <w:tcW w:w="1554" w:type="pct"/>
            <w:tcPrChange w:id="1017" w:author="james wang" w:date="2019-01-25T15:37:00Z">
              <w:tcPr>
                <w:tcW w:w="1555" w:type="pct"/>
              </w:tcPr>
            </w:tcPrChange>
          </w:tcPr>
          <w:p w14:paraId="5300CE80" w14:textId="77777777" w:rsidR="00B75446" w:rsidRDefault="00B75446" w:rsidP="00C45DD8">
            <w:pPr>
              <w:pStyle w:val="a5"/>
              <w:ind w:firstLineChars="0" w:firstLine="0"/>
              <w:rPr>
                <w:ins w:id="1018" w:author="james wang" w:date="2019-01-25T15:33:00Z"/>
                <w:sz w:val="24"/>
                <w:szCs w:val="24"/>
              </w:rPr>
            </w:pPr>
            <w:ins w:id="1019" w:author="james wang" w:date="2019-01-25T15:33:00Z">
              <w:r>
                <w:rPr>
                  <w:rFonts w:hint="eastAsia"/>
                  <w:sz w:val="24"/>
                  <w:szCs w:val="24"/>
                </w:rPr>
                <w:t>f</w:t>
              </w:r>
              <w:r>
                <w:rPr>
                  <w:sz w:val="24"/>
                  <w:szCs w:val="24"/>
                </w:rPr>
                <w:t>ail</w:t>
              </w:r>
            </w:ins>
          </w:p>
        </w:tc>
      </w:tr>
      <w:tr w:rsidR="00B75446" w14:paraId="7D35FB67" w14:textId="77777777" w:rsidTr="00B75446">
        <w:trPr>
          <w:ins w:id="1020" w:author="james wang" w:date="2019-01-25T15:33:00Z"/>
          <w:trPrChange w:id="1021" w:author="james wang" w:date="2019-01-25T15:37:00Z">
            <w:trPr>
              <w:gridAfter w:val="0"/>
            </w:trPr>
          </w:trPrChange>
        </w:trPr>
        <w:tc>
          <w:tcPr>
            <w:tcW w:w="828" w:type="pct"/>
            <w:tcPrChange w:id="1022" w:author="james wang" w:date="2019-01-25T15:37:00Z">
              <w:tcPr>
                <w:tcW w:w="822" w:type="pct"/>
                <w:gridSpan w:val="2"/>
              </w:tcPr>
            </w:tcPrChange>
          </w:tcPr>
          <w:p w14:paraId="2D9036AD" w14:textId="41F2DB3C" w:rsidR="00B75446" w:rsidRDefault="00B75446" w:rsidP="00C45DD8">
            <w:pPr>
              <w:pStyle w:val="a5"/>
              <w:ind w:firstLineChars="0" w:firstLine="0"/>
              <w:rPr>
                <w:ins w:id="1023" w:author="james wang" w:date="2019-01-25T15:33:00Z"/>
                <w:sz w:val="24"/>
                <w:szCs w:val="24"/>
              </w:rPr>
            </w:pPr>
            <w:ins w:id="1024" w:author="james wang" w:date="2019-01-25T15:37:00Z">
              <w:r>
                <w:rPr>
                  <w:sz w:val="24"/>
                  <w:szCs w:val="24"/>
                </w:rPr>
                <w:t>status</w:t>
              </w:r>
            </w:ins>
          </w:p>
        </w:tc>
        <w:tc>
          <w:tcPr>
            <w:tcW w:w="1224" w:type="pct"/>
            <w:tcPrChange w:id="1025" w:author="james wang" w:date="2019-01-25T15:37:00Z">
              <w:tcPr>
                <w:tcW w:w="1226" w:type="pct"/>
              </w:tcPr>
            </w:tcPrChange>
          </w:tcPr>
          <w:p w14:paraId="108E4538" w14:textId="701B593A" w:rsidR="00B75446" w:rsidRDefault="00B75446" w:rsidP="00C45DD8">
            <w:pPr>
              <w:pStyle w:val="a5"/>
              <w:ind w:firstLineChars="0" w:firstLine="0"/>
              <w:rPr>
                <w:ins w:id="1026" w:author="james wang" w:date="2019-01-25T15:33:00Z"/>
                <w:sz w:val="24"/>
                <w:szCs w:val="24"/>
              </w:rPr>
            </w:pPr>
            <w:ins w:id="1027" w:author="james wang" w:date="2019-01-25T15:37:00Z">
              <w:r>
                <w:rPr>
                  <w:rFonts w:hint="eastAsia"/>
                  <w:sz w:val="24"/>
                  <w:szCs w:val="24"/>
                </w:rPr>
                <w:t>门磁状态</w:t>
              </w:r>
            </w:ins>
          </w:p>
        </w:tc>
        <w:tc>
          <w:tcPr>
            <w:tcW w:w="609" w:type="pct"/>
            <w:tcPrChange w:id="1028" w:author="james wang" w:date="2019-01-25T15:37:00Z">
              <w:tcPr>
                <w:tcW w:w="610" w:type="pct"/>
              </w:tcPr>
            </w:tcPrChange>
          </w:tcPr>
          <w:p w14:paraId="3D023BED" w14:textId="77777777" w:rsidR="00B75446" w:rsidRDefault="00B75446" w:rsidP="00C45DD8">
            <w:pPr>
              <w:pStyle w:val="a5"/>
              <w:ind w:firstLineChars="0" w:firstLine="0"/>
              <w:rPr>
                <w:ins w:id="1029" w:author="james wang" w:date="2019-01-25T15:33:00Z"/>
                <w:sz w:val="24"/>
                <w:szCs w:val="24"/>
              </w:rPr>
            </w:pPr>
            <w:ins w:id="1030" w:author="james wang" w:date="2019-01-25T15:33:00Z">
              <w:r>
                <w:rPr>
                  <w:rFonts w:hint="eastAsia"/>
                  <w:sz w:val="24"/>
                  <w:szCs w:val="24"/>
                </w:rPr>
                <w:t>String</w:t>
              </w:r>
            </w:ins>
          </w:p>
        </w:tc>
        <w:tc>
          <w:tcPr>
            <w:tcW w:w="786" w:type="pct"/>
            <w:tcPrChange w:id="1031" w:author="james wang" w:date="2019-01-25T15:37:00Z">
              <w:tcPr>
                <w:tcW w:w="787" w:type="pct"/>
              </w:tcPr>
            </w:tcPrChange>
          </w:tcPr>
          <w:p w14:paraId="19C1D0FC" w14:textId="2DBFCA6D" w:rsidR="00B75446" w:rsidRDefault="00741AE3" w:rsidP="00C45DD8">
            <w:pPr>
              <w:pStyle w:val="a5"/>
              <w:ind w:firstLineChars="0" w:firstLine="0"/>
              <w:rPr>
                <w:ins w:id="1032" w:author="james wang" w:date="2019-01-25T15:33:00Z"/>
                <w:sz w:val="24"/>
                <w:szCs w:val="24"/>
              </w:rPr>
            </w:pPr>
            <w:ins w:id="1033" w:author="james wang" w:date="2019-01-25T15:42:00Z">
              <w:r>
                <w:rPr>
                  <w:rFonts w:hint="eastAsia"/>
                  <w:sz w:val="24"/>
                  <w:szCs w:val="24"/>
                </w:rPr>
                <w:t>2</w:t>
              </w:r>
            </w:ins>
          </w:p>
        </w:tc>
        <w:tc>
          <w:tcPr>
            <w:tcW w:w="1554" w:type="pct"/>
            <w:tcPrChange w:id="1034" w:author="james wang" w:date="2019-01-25T15:37:00Z">
              <w:tcPr>
                <w:tcW w:w="1555" w:type="pct"/>
              </w:tcPr>
            </w:tcPrChange>
          </w:tcPr>
          <w:p w14:paraId="3B7B1DE0" w14:textId="03DA4F9C" w:rsidR="00B75446" w:rsidRDefault="00741AE3" w:rsidP="00C45DD8">
            <w:pPr>
              <w:pStyle w:val="a5"/>
              <w:ind w:firstLineChars="0" w:firstLine="0"/>
              <w:rPr>
                <w:ins w:id="1035" w:author="james wang" w:date="2019-01-25T15:33:00Z"/>
                <w:sz w:val="24"/>
                <w:szCs w:val="24"/>
              </w:rPr>
            </w:pPr>
            <w:ins w:id="1036" w:author="james wang" w:date="2019-01-25T15:42:00Z">
              <w:r>
                <w:rPr>
                  <w:rFonts w:hint="eastAsia"/>
                  <w:sz w:val="24"/>
                  <w:szCs w:val="24"/>
                </w:rPr>
                <w:t>1</w:t>
              </w:r>
            </w:ins>
            <w:ins w:id="1037" w:author="james wang" w:date="2019-01-25T15:43:00Z">
              <w:r>
                <w:rPr>
                  <w:rFonts w:hint="eastAsia"/>
                  <w:sz w:val="24"/>
                  <w:szCs w:val="24"/>
                </w:rPr>
                <w:t>表示关2表示开</w:t>
              </w:r>
            </w:ins>
          </w:p>
        </w:tc>
      </w:tr>
    </w:tbl>
    <w:p w14:paraId="66472AD8" w14:textId="43BF5AAD" w:rsidR="00B75446" w:rsidRDefault="005B5578" w:rsidP="005B5578">
      <w:pPr>
        <w:pStyle w:val="3"/>
        <w:numPr>
          <w:ilvl w:val="1"/>
          <w:numId w:val="13"/>
        </w:numPr>
        <w:rPr>
          <w:ins w:id="1038" w:author="james wang" w:date="2019-02-20T16:00:00Z"/>
          <w:shd w:val="pct15" w:color="auto" w:fill="FFFFFF"/>
        </w:rPr>
      </w:pPr>
      <w:ins w:id="1039" w:author="james wang" w:date="2019-02-20T15:55:00Z">
        <w:r w:rsidRPr="005B5578">
          <w:rPr>
            <w:rFonts w:hint="eastAsia"/>
            <w:shd w:val="pct15" w:color="auto" w:fill="FFFFFF"/>
            <w:rPrChange w:id="1040" w:author="james wang" w:date="2019-02-20T15:56:00Z">
              <w:rPr>
                <w:rFonts w:hint="eastAsia"/>
                <w:sz w:val="24"/>
                <w:szCs w:val="24"/>
                <w:shd w:val="pct15" w:color="auto" w:fill="FFFFFF"/>
              </w:rPr>
            </w:rPrChange>
          </w:rPr>
          <w:t>设备重置</w:t>
        </w:r>
      </w:ins>
    </w:p>
    <w:p w14:paraId="1F06685B" w14:textId="403FD8CB" w:rsidR="0093489A" w:rsidRPr="0093489A" w:rsidRDefault="0093489A">
      <w:pPr>
        <w:pStyle w:val="a5"/>
        <w:numPr>
          <w:ilvl w:val="0"/>
          <w:numId w:val="3"/>
        </w:numPr>
        <w:ind w:firstLineChars="0"/>
        <w:rPr>
          <w:ins w:id="1041" w:author="james wang" w:date="2019-02-20T15:57:00Z"/>
          <w:sz w:val="24"/>
          <w:szCs w:val="24"/>
          <w:shd w:val="pct15" w:color="auto" w:fill="FFFFFF"/>
          <w:rPrChange w:id="1042" w:author="james wang" w:date="2019-02-20T16:00:00Z">
            <w:rPr>
              <w:ins w:id="1043" w:author="james wang" w:date="2019-02-20T15:57:00Z"/>
              <w:shd w:val="pct15" w:color="auto" w:fill="FFFFFF"/>
            </w:rPr>
          </w:rPrChange>
        </w:rPr>
        <w:pPrChange w:id="1044" w:author="james wang" w:date="2019-02-20T16:00:00Z">
          <w:pPr>
            <w:pStyle w:val="3"/>
            <w:numPr>
              <w:ilvl w:val="1"/>
              <w:numId w:val="13"/>
            </w:numPr>
            <w:ind w:left="992" w:hanging="567"/>
          </w:pPr>
        </w:pPrChange>
      </w:pPr>
      <w:ins w:id="1045" w:author="james wang" w:date="2019-02-20T16:01:00Z">
        <w:r>
          <w:rPr>
            <w:rFonts w:hint="eastAsia"/>
            <w:sz w:val="24"/>
            <w:szCs w:val="24"/>
            <w:shd w:val="pct15" w:color="auto" w:fill="FFFFFF"/>
          </w:rPr>
          <w:t>t</w:t>
        </w:r>
      </w:ins>
      <w:ins w:id="1046" w:author="james wang" w:date="2019-02-20T16:00:00Z">
        <w:r w:rsidRPr="0093489A">
          <w:rPr>
            <w:sz w:val="24"/>
            <w:szCs w:val="24"/>
            <w:shd w:val="pct15" w:color="auto" w:fill="FFFFFF"/>
            <w:rPrChange w:id="1047" w:author="james wang" w:date="2019-02-20T16:00:00Z">
              <w:rPr/>
            </w:rPrChange>
          </w:rPr>
          <w:t>ype14</w:t>
        </w:r>
      </w:ins>
    </w:p>
    <w:tbl>
      <w:tblPr>
        <w:tblStyle w:val="a6"/>
        <w:tblW w:w="5000" w:type="pct"/>
        <w:tblLook w:val="04A0" w:firstRow="1" w:lastRow="0" w:firstColumn="1" w:lastColumn="0" w:noHBand="0" w:noVBand="1"/>
        <w:tblPrChange w:id="1048" w:author="james wang" w:date="2019-02-20T15:58:00Z">
          <w:tblPr>
            <w:tblStyle w:val="a6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1374"/>
        <w:gridCol w:w="2031"/>
        <w:gridCol w:w="1010"/>
        <w:gridCol w:w="1304"/>
        <w:gridCol w:w="2577"/>
        <w:tblGridChange w:id="1049">
          <w:tblGrid>
            <w:gridCol w:w="1374"/>
            <w:gridCol w:w="2031"/>
            <w:gridCol w:w="1010"/>
            <w:gridCol w:w="1304"/>
            <w:gridCol w:w="2577"/>
          </w:tblGrid>
        </w:tblGridChange>
      </w:tblGrid>
      <w:tr w:rsidR="0093489A" w14:paraId="1D99B213" w14:textId="77777777" w:rsidTr="0093489A">
        <w:trPr>
          <w:ins w:id="1050" w:author="james wang" w:date="2019-02-20T15:57:00Z"/>
        </w:trPr>
        <w:tc>
          <w:tcPr>
            <w:tcW w:w="828" w:type="pct"/>
            <w:tcPrChange w:id="1051" w:author="james wang" w:date="2019-02-20T15:58:00Z">
              <w:tcPr>
                <w:tcW w:w="828" w:type="pct"/>
              </w:tcPr>
            </w:tcPrChange>
          </w:tcPr>
          <w:p w14:paraId="74C2D92C" w14:textId="77777777" w:rsidR="0093489A" w:rsidRPr="00D73133" w:rsidRDefault="0093489A" w:rsidP="002715AD">
            <w:pPr>
              <w:pStyle w:val="a5"/>
              <w:ind w:firstLineChars="0" w:firstLine="0"/>
              <w:rPr>
                <w:ins w:id="1052" w:author="james wang" w:date="2019-02-20T15:57:00Z"/>
                <w:sz w:val="24"/>
                <w:szCs w:val="24"/>
              </w:rPr>
            </w:pPr>
            <w:ins w:id="1053" w:author="james wang" w:date="2019-02-20T15:57:00Z">
              <w:r w:rsidRPr="00D73133">
                <w:rPr>
                  <w:rFonts w:hint="eastAsia"/>
                  <w:sz w:val="24"/>
                  <w:szCs w:val="24"/>
                </w:rPr>
                <w:t>字段</w:t>
              </w:r>
            </w:ins>
          </w:p>
        </w:tc>
        <w:tc>
          <w:tcPr>
            <w:tcW w:w="1224" w:type="pct"/>
            <w:tcPrChange w:id="1054" w:author="james wang" w:date="2019-02-20T15:58:00Z">
              <w:tcPr>
                <w:tcW w:w="1224" w:type="pct"/>
              </w:tcPr>
            </w:tcPrChange>
          </w:tcPr>
          <w:p w14:paraId="72127247" w14:textId="77777777" w:rsidR="0093489A" w:rsidRPr="00D73133" w:rsidRDefault="0093489A" w:rsidP="002715AD">
            <w:pPr>
              <w:pStyle w:val="a5"/>
              <w:ind w:firstLineChars="0" w:firstLine="0"/>
              <w:rPr>
                <w:ins w:id="1055" w:author="james wang" w:date="2019-02-20T15:57:00Z"/>
                <w:sz w:val="24"/>
                <w:szCs w:val="24"/>
              </w:rPr>
            </w:pPr>
            <w:ins w:id="1056" w:author="james wang" w:date="2019-02-20T15:57:00Z">
              <w:r w:rsidRPr="00D73133">
                <w:rPr>
                  <w:rFonts w:hint="eastAsia"/>
                  <w:sz w:val="24"/>
                  <w:szCs w:val="24"/>
                </w:rPr>
                <w:t>描述</w:t>
              </w:r>
            </w:ins>
          </w:p>
        </w:tc>
        <w:tc>
          <w:tcPr>
            <w:tcW w:w="609" w:type="pct"/>
            <w:tcPrChange w:id="1057" w:author="james wang" w:date="2019-02-20T15:58:00Z">
              <w:tcPr>
                <w:tcW w:w="609" w:type="pct"/>
              </w:tcPr>
            </w:tcPrChange>
          </w:tcPr>
          <w:p w14:paraId="48B71364" w14:textId="77777777" w:rsidR="0093489A" w:rsidRPr="00D73133" w:rsidRDefault="0093489A" w:rsidP="002715AD">
            <w:pPr>
              <w:pStyle w:val="a5"/>
              <w:ind w:firstLineChars="0" w:firstLine="0"/>
              <w:rPr>
                <w:ins w:id="1058" w:author="james wang" w:date="2019-02-20T15:57:00Z"/>
                <w:sz w:val="24"/>
                <w:szCs w:val="24"/>
              </w:rPr>
            </w:pPr>
            <w:ins w:id="1059" w:author="james wang" w:date="2019-02-20T15:57:00Z">
              <w:r w:rsidRPr="00D73133">
                <w:rPr>
                  <w:rFonts w:hint="eastAsia"/>
                  <w:sz w:val="24"/>
                  <w:szCs w:val="24"/>
                </w:rPr>
                <w:t>类型</w:t>
              </w:r>
            </w:ins>
          </w:p>
        </w:tc>
        <w:tc>
          <w:tcPr>
            <w:tcW w:w="786" w:type="pct"/>
            <w:tcPrChange w:id="1060" w:author="james wang" w:date="2019-02-20T15:58:00Z">
              <w:tcPr>
                <w:tcW w:w="786" w:type="pct"/>
              </w:tcPr>
            </w:tcPrChange>
          </w:tcPr>
          <w:p w14:paraId="326FB813" w14:textId="77777777" w:rsidR="0093489A" w:rsidRPr="00D73133" w:rsidRDefault="0093489A" w:rsidP="002715AD">
            <w:pPr>
              <w:pStyle w:val="a5"/>
              <w:ind w:firstLineChars="0" w:firstLine="0"/>
              <w:rPr>
                <w:ins w:id="1061" w:author="james wang" w:date="2019-02-20T15:57:00Z"/>
                <w:sz w:val="24"/>
                <w:szCs w:val="24"/>
              </w:rPr>
            </w:pPr>
            <w:ins w:id="1062" w:author="james wang" w:date="2019-02-20T15:57:00Z">
              <w:r>
                <w:rPr>
                  <w:rFonts w:hint="eastAsia"/>
                  <w:kern w:val="0"/>
                  <w:sz w:val="24"/>
                  <w:szCs w:val="24"/>
                </w:rPr>
                <w:t>位数</w:t>
              </w:r>
            </w:ins>
          </w:p>
        </w:tc>
        <w:tc>
          <w:tcPr>
            <w:tcW w:w="1553" w:type="pct"/>
            <w:tcPrChange w:id="1063" w:author="james wang" w:date="2019-02-20T15:58:00Z">
              <w:tcPr>
                <w:tcW w:w="1554" w:type="pct"/>
              </w:tcPr>
            </w:tcPrChange>
          </w:tcPr>
          <w:p w14:paraId="02F57517" w14:textId="77777777" w:rsidR="0093489A" w:rsidRPr="00D73133" w:rsidRDefault="0093489A" w:rsidP="002715AD">
            <w:pPr>
              <w:pStyle w:val="a5"/>
              <w:ind w:firstLineChars="0" w:firstLine="0"/>
              <w:rPr>
                <w:ins w:id="1064" w:author="james wang" w:date="2019-02-20T15:57:00Z"/>
                <w:sz w:val="24"/>
                <w:szCs w:val="24"/>
              </w:rPr>
            </w:pPr>
            <w:ins w:id="1065" w:author="james wang" w:date="2019-02-20T15:57:00Z">
              <w:r w:rsidRPr="00D73133">
                <w:rPr>
                  <w:rFonts w:hint="eastAsia"/>
                  <w:sz w:val="24"/>
                  <w:szCs w:val="24"/>
                </w:rPr>
                <w:t>示例值</w:t>
              </w:r>
            </w:ins>
          </w:p>
        </w:tc>
      </w:tr>
      <w:tr w:rsidR="0093489A" w14:paraId="61154092" w14:textId="77777777" w:rsidTr="0093489A">
        <w:trPr>
          <w:ins w:id="1066" w:author="james wang" w:date="2019-02-20T15:57:00Z"/>
        </w:trPr>
        <w:tc>
          <w:tcPr>
            <w:tcW w:w="828" w:type="pct"/>
            <w:tcPrChange w:id="1067" w:author="james wang" w:date="2019-02-20T15:58:00Z">
              <w:tcPr>
                <w:tcW w:w="828" w:type="pct"/>
              </w:tcPr>
            </w:tcPrChange>
          </w:tcPr>
          <w:p w14:paraId="2C5137A8" w14:textId="77777777" w:rsidR="0093489A" w:rsidRPr="00D73133" w:rsidRDefault="0093489A" w:rsidP="002715AD">
            <w:pPr>
              <w:pStyle w:val="a5"/>
              <w:ind w:firstLineChars="0" w:firstLine="0"/>
              <w:rPr>
                <w:ins w:id="1068" w:author="james wang" w:date="2019-02-20T15:57:00Z"/>
                <w:sz w:val="24"/>
                <w:szCs w:val="24"/>
              </w:rPr>
            </w:pPr>
            <w:ins w:id="1069" w:author="james wang" w:date="2019-02-20T15:57:00Z">
              <w:r w:rsidRPr="00D73133">
                <w:rPr>
                  <w:rFonts w:hint="eastAsia"/>
                  <w:sz w:val="24"/>
                  <w:szCs w:val="24"/>
                </w:rPr>
                <w:lastRenderedPageBreak/>
                <w:t>t</w:t>
              </w:r>
              <w:r w:rsidRPr="00D73133">
                <w:rPr>
                  <w:sz w:val="24"/>
                  <w:szCs w:val="24"/>
                </w:rPr>
                <w:t>ype</w:t>
              </w:r>
            </w:ins>
          </w:p>
        </w:tc>
        <w:tc>
          <w:tcPr>
            <w:tcW w:w="1224" w:type="pct"/>
            <w:tcPrChange w:id="1070" w:author="james wang" w:date="2019-02-20T15:58:00Z">
              <w:tcPr>
                <w:tcW w:w="1224" w:type="pct"/>
              </w:tcPr>
            </w:tcPrChange>
          </w:tcPr>
          <w:p w14:paraId="42D0EDB7" w14:textId="77777777" w:rsidR="0093489A" w:rsidRPr="00D73133" w:rsidRDefault="0093489A" w:rsidP="002715AD">
            <w:pPr>
              <w:pStyle w:val="a5"/>
              <w:ind w:firstLineChars="0" w:firstLine="0"/>
              <w:rPr>
                <w:ins w:id="1071" w:author="james wang" w:date="2019-02-20T15:57:00Z"/>
                <w:sz w:val="24"/>
                <w:szCs w:val="24"/>
              </w:rPr>
            </w:pPr>
            <w:ins w:id="1072" w:author="james wang" w:date="2019-02-20T15:57:00Z">
              <w:r w:rsidRPr="00D73133">
                <w:rPr>
                  <w:rFonts w:hint="eastAsia"/>
                  <w:sz w:val="24"/>
                  <w:szCs w:val="24"/>
                </w:rPr>
                <w:t>帧类型</w:t>
              </w:r>
            </w:ins>
          </w:p>
        </w:tc>
        <w:tc>
          <w:tcPr>
            <w:tcW w:w="609" w:type="pct"/>
            <w:tcPrChange w:id="1073" w:author="james wang" w:date="2019-02-20T15:58:00Z">
              <w:tcPr>
                <w:tcW w:w="609" w:type="pct"/>
              </w:tcPr>
            </w:tcPrChange>
          </w:tcPr>
          <w:p w14:paraId="643C5C78" w14:textId="77777777" w:rsidR="0093489A" w:rsidRPr="00D73133" w:rsidRDefault="0093489A" w:rsidP="002715AD">
            <w:pPr>
              <w:pStyle w:val="a5"/>
              <w:ind w:firstLineChars="0" w:firstLine="0"/>
              <w:rPr>
                <w:ins w:id="1074" w:author="james wang" w:date="2019-02-20T15:57:00Z"/>
                <w:sz w:val="24"/>
                <w:szCs w:val="24"/>
              </w:rPr>
            </w:pPr>
            <w:ins w:id="1075" w:author="james wang" w:date="2019-02-20T15:57:00Z">
              <w:r>
                <w:rPr>
                  <w:sz w:val="24"/>
                  <w:szCs w:val="24"/>
                </w:rPr>
                <w:t>string</w:t>
              </w:r>
            </w:ins>
          </w:p>
        </w:tc>
        <w:tc>
          <w:tcPr>
            <w:tcW w:w="786" w:type="pct"/>
            <w:tcPrChange w:id="1076" w:author="james wang" w:date="2019-02-20T15:58:00Z">
              <w:tcPr>
                <w:tcW w:w="786" w:type="pct"/>
              </w:tcPr>
            </w:tcPrChange>
          </w:tcPr>
          <w:p w14:paraId="7AB4635F" w14:textId="77777777" w:rsidR="0093489A" w:rsidRPr="00D73133" w:rsidRDefault="0093489A" w:rsidP="002715AD">
            <w:pPr>
              <w:pStyle w:val="a5"/>
              <w:ind w:firstLineChars="0" w:firstLine="0"/>
              <w:rPr>
                <w:ins w:id="1077" w:author="james wang" w:date="2019-02-20T15:57:00Z"/>
                <w:sz w:val="24"/>
                <w:szCs w:val="24"/>
              </w:rPr>
            </w:pPr>
            <w:ins w:id="1078" w:author="james wang" w:date="2019-02-20T15:57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1553" w:type="pct"/>
            <w:tcPrChange w:id="1079" w:author="james wang" w:date="2019-02-20T15:58:00Z">
              <w:tcPr>
                <w:tcW w:w="1554" w:type="pct"/>
              </w:tcPr>
            </w:tcPrChange>
          </w:tcPr>
          <w:p w14:paraId="75553669" w14:textId="77777777" w:rsidR="0093489A" w:rsidRPr="00D73133" w:rsidRDefault="0093489A" w:rsidP="002715AD">
            <w:pPr>
              <w:pStyle w:val="a5"/>
              <w:ind w:firstLineChars="0" w:firstLine="0"/>
              <w:rPr>
                <w:ins w:id="1080" w:author="james wang" w:date="2019-02-20T15:57:00Z"/>
                <w:sz w:val="24"/>
                <w:szCs w:val="24"/>
              </w:rPr>
            </w:pPr>
            <w:ins w:id="1081" w:author="james wang" w:date="2019-02-20T15:57:00Z">
              <w:r>
                <w:rPr>
                  <w:sz w:val="24"/>
                  <w:szCs w:val="24"/>
                </w:rPr>
                <w:t>11(</w:t>
              </w:r>
              <w:r>
                <w:rPr>
                  <w:rFonts w:hint="eastAsia"/>
                  <w:sz w:val="24"/>
                  <w:szCs w:val="24"/>
                </w:rPr>
                <w:t>左高位右低位</w:t>
              </w:r>
              <w:r>
                <w:rPr>
                  <w:sz w:val="24"/>
                  <w:szCs w:val="24"/>
                </w:rPr>
                <w:t>)</w:t>
              </w:r>
            </w:ins>
          </w:p>
        </w:tc>
      </w:tr>
      <w:tr w:rsidR="0093489A" w14:paraId="411238B6" w14:textId="77777777" w:rsidTr="0093489A">
        <w:trPr>
          <w:ins w:id="1082" w:author="james wang" w:date="2019-02-20T15:57:00Z"/>
        </w:trPr>
        <w:tc>
          <w:tcPr>
            <w:tcW w:w="828" w:type="pct"/>
            <w:tcPrChange w:id="1083" w:author="james wang" w:date="2019-02-20T15:58:00Z">
              <w:tcPr>
                <w:tcW w:w="828" w:type="pct"/>
              </w:tcPr>
            </w:tcPrChange>
          </w:tcPr>
          <w:p w14:paraId="075B0692" w14:textId="77777777" w:rsidR="0093489A" w:rsidRPr="00D73133" w:rsidRDefault="0093489A" w:rsidP="002715AD">
            <w:pPr>
              <w:pStyle w:val="a5"/>
              <w:ind w:firstLineChars="0" w:firstLine="0"/>
              <w:rPr>
                <w:ins w:id="1084" w:author="james wang" w:date="2019-02-20T15:57:00Z"/>
                <w:sz w:val="24"/>
                <w:szCs w:val="24"/>
              </w:rPr>
            </w:pPr>
            <w:bookmarkStart w:id="1085" w:name="_Hlk8913601"/>
            <w:ins w:id="1086" w:author="james wang" w:date="2019-02-20T15:57:00Z">
              <w:r>
                <w:rPr>
                  <w:sz w:val="24"/>
                  <w:szCs w:val="24"/>
                </w:rPr>
                <w:t>p</w:t>
              </w:r>
              <w:r>
                <w:rPr>
                  <w:rFonts w:hint="eastAsia"/>
                  <w:sz w:val="24"/>
                  <w:szCs w:val="24"/>
                </w:rPr>
                <w:t>assword</w:t>
              </w:r>
            </w:ins>
          </w:p>
        </w:tc>
        <w:tc>
          <w:tcPr>
            <w:tcW w:w="1224" w:type="pct"/>
            <w:tcPrChange w:id="1087" w:author="james wang" w:date="2019-02-20T15:58:00Z">
              <w:tcPr>
                <w:tcW w:w="1224" w:type="pct"/>
              </w:tcPr>
            </w:tcPrChange>
          </w:tcPr>
          <w:p w14:paraId="4A17C73C" w14:textId="77777777" w:rsidR="0093489A" w:rsidRPr="00D73133" w:rsidRDefault="0093489A" w:rsidP="002715AD">
            <w:pPr>
              <w:pStyle w:val="a5"/>
              <w:ind w:firstLineChars="0" w:firstLine="0"/>
              <w:rPr>
                <w:ins w:id="1088" w:author="james wang" w:date="2019-02-20T15:57:00Z"/>
                <w:sz w:val="24"/>
                <w:szCs w:val="24"/>
              </w:rPr>
            </w:pPr>
            <w:ins w:id="1089" w:author="james wang" w:date="2019-02-20T15:57:00Z">
              <w:r>
                <w:rPr>
                  <w:rFonts w:hint="eastAsia"/>
                  <w:sz w:val="24"/>
                  <w:szCs w:val="24"/>
                </w:rPr>
                <w:t>配对密码</w:t>
              </w:r>
            </w:ins>
          </w:p>
        </w:tc>
        <w:tc>
          <w:tcPr>
            <w:tcW w:w="609" w:type="pct"/>
            <w:tcPrChange w:id="1090" w:author="james wang" w:date="2019-02-20T15:58:00Z">
              <w:tcPr>
                <w:tcW w:w="609" w:type="pct"/>
              </w:tcPr>
            </w:tcPrChange>
          </w:tcPr>
          <w:p w14:paraId="0D432B7B" w14:textId="0DF101C9" w:rsidR="0093489A" w:rsidRDefault="00864B35" w:rsidP="002715AD">
            <w:pPr>
              <w:pStyle w:val="a5"/>
              <w:ind w:firstLineChars="0" w:firstLine="0"/>
              <w:rPr>
                <w:ins w:id="1091" w:author="james wang" w:date="2019-02-20T15:57:00Z"/>
                <w:sz w:val="24"/>
                <w:szCs w:val="24"/>
              </w:rPr>
            </w:pPr>
            <w:ins w:id="1092" w:author="james wang" w:date="2019-02-20T16:01:00Z">
              <w:r>
                <w:rPr>
                  <w:rFonts w:hint="eastAsia"/>
                  <w:sz w:val="24"/>
                  <w:szCs w:val="24"/>
                </w:rPr>
                <w:t>s</w:t>
              </w:r>
            </w:ins>
            <w:ins w:id="1093" w:author="james wang" w:date="2019-02-20T15:57:00Z">
              <w:r w:rsidR="0093489A"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786" w:type="pct"/>
            <w:tcPrChange w:id="1094" w:author="james wang" w:date="2019-02-20T15:58:00Z">
              <w:tcPr>
                <w:tcW w:w="786" w:type="pct"/>
              </w:tcPr>
            </w:tcPrChange>
          </w:tcPr>
          <w:p w14:paraId="64E7C9A0" w14:textId="77777777" w:rsidR="0093489A" w:rsidRDefault="0093489A" w:rsidP="002715AD">
            <w:pPr>
              <w:pStyle w:val="a5"/>
              <w:ind w:firstLineChars="0" w:firstLine="0"/>
              <w:rPr>
                <w:ins w:id="1095" w:author="james wang" w:date="2019-02-20T15:57:00Z"/>
                <w:sz w:val="24"/>
                <w:szCs w:val="24"/>
              </w:rPr>
            </w:pPr>
            <w:ins w:id="1096" w:author="james wang" w:date="2019-02-20T15:57:00Z">
              <w:r>
                <w:rPr>
                  <w:rFonts w:hint="eastAsia"/>
                  <w:sz w:val="24"/>
                  <w:szCs w:val="24"/>
                </w:rPr>
                <w:t>6</w:t>
              </w:r>
            </w:ins>
          </w:p>
        </w:tc>
        <w:tc>
          <w:tcPr>
            <w:tcW w:w="1553" w:type="pct"/>
            <w:tcPrChange w:id="1097" w:author="james wang" w:date="2019-02-20T15:58:00Z">
              <w:tcPr>
                <w:tcW w:w="1554" w:type="pct"/>
              </w:tcPr>
            </w:tcPrChange>
          </w:tcPr>
          <w:p w14:paraId="2B2EE4F4" w14:textId="77777777" w:rsidR="0093489A" w:rsidRDefault="0093489A" w:rsidP="002715AD">
            <w:pPr>
              <w:pStyle w:val="a5"/>
              <w:ind w:firstLineChars="0" w:firstLine="0"/>
              <w:rPr>
                <w:ins w:id="1098" w:author="james wang" w:date="2019-02-20T15:57:00Z"/>
                <w:sz w:val="24"/>
                <w:szCs w:val="24"/>
              </w:rPr>
            </w:pPr>
            <w:ins w:id="1099" w:author="james wang" w:date="2019-02-20T15:57:00Z">
              <w:r>
                <w:rPr>
                  <w:rFonts w:hint="eastAsia"/>
                  <w:sz w:val="24"/>
                  <w:szCs w:val="24"/>
                </w:rPr>
                <w:t>654321</w:t>
              </w:r>
            </w:ins>
          </w:p>
        </w:tc>
      </w:tr>
      <w:bookmarkEnd w:id="1085"/>
      <w:tr w:rsidR="0093489A" w14:paraId="3EDF90DE" w14:textId="77777777" w:rsidTr="0093489A">
        <w:trPr>
          <w:ins w:id="1100" w:author="james wang" w:date="2019-02-20T15:57:00Z"/>
        </w:trPr>
        <w:tc>
          <w:tcPr>
            <w:tcW w:w="5000" w:type="pct"/>
            <w:gridSpan w:val="5"/>
            <w:tcPrChange w:id="1101" w:author="james wang" w:date="2019-02-20T15:58:00Z">
              <w:tcPr>
                <w:tcW w:w="5000" w:type="pct"/>
                <w:gridSpan w:val="5"/>
              </w:tcPr>
            </w:tcPrChange>
          </w:tcPr>
          <w:p w14:paraId="73167050" w14:textId="77777777" w:rsidR="0093489A" w:rsidRDefault="0093489A" w:rsidP="002715AD">
            <w:pPr>
              <w:pStyle w:val="a5"/>
              <w:ind w:firstLineChars="0" w:firstLine="0"/>
              <w:jc w:val="center"/>
              <w:rPr>
                <w:ins w:id="1102" w:author="james wang" w:date="2019-02-20T15:57:00Z"/>
                <w:sz w:val="24"/>
                <w:szCs w:val="24"/>
              </w:rPr>
            </w:pPr>
            <w:ins w:id="1103" w:author="james wang" w:date="2019-02-20T15:57:00Z">
              <w:r>
                <w:rPr>
                  <w:rFonts w:hint="eastAsia"/>
                  <w:sz w:val="24"/>
                  <w:szCs w:val="24"/>
                </w:rPr>
                <w:t>返回参数</w:t>
              </w:r>
            </w:ins>
          </w:p>
        </w:tc>
      </w:tr>
      <w:tr w:rsidR="0093489A" w14:paraId="090DB95A" w14:textId="77777777" w:rsidTr="0093489A">
        <w:trPr>
          <w:ins w:id="1104" w:author="james wang" w:date="2019-02-20T15:57:00Z"/>
        </w:trPr>
        <w:tc>
          <w:tcPr>
            <w:tcW w:w="828" w:type="pct"/>
            <w:tcPrChange w:id="1105" w:author="james wang" w:date="2019-02-20T15:58:00Z">
              <w:tcPr>
                <w:tcW w:w="828" w:type="pct"/>
              </w:tcPr>
            </w:tcPrChange>
          </w:tcPr>
          <w:p w14:paraId="21C56C64" w14:textId="77777777" w:rsidR="0093489A" w:rsidRPr="00A014E5" w:rsidRDefault="0093489A" w:rsidP="002715AD">
            <w:pPr>
              <w:pStyle w:val="a5"/>
              <w:ind w:firstLineChars="0" w:firstLine="0"/>
              <w:rPr>
                <w:ins w:id="1106" w:author="james wang" w:date="2019-02-20T15:57:00Z"/>
                <w:sz w:val="24"/>
                <w:szCs w:val="24"/>
              </w:rPr>
            </w:pPr>
            <w:ins w:id="1107" w:author="james wang" w:date="2019-02-20T15:57:00Z">
              <w:r w:rsidRPr="00D73133">
                <w:rPr>
                  <w:rFonts w:hint="eastAsia"/>
                  <w:sz w:val="24"/>
                  <w:szCs w:val="24"/>
                </w:rPr>
                <w:t>t</w:t>
              </w:r>
              <w:r w:rsidRPr="00D73133">
                <w:rPr>
                  <w:sz w:val="24"/>
                  <w:szCs w:val="24"/>
                </w:rPr>
                <w:t>ype</w:t>
              </w:r>
            </w:ins>
          </w:p>
        </w:tc>
        <w:tc>
          <w:tcPr>
            <w:tcW w:w="1224" w:type="pct"/>
            <w:tcPrChange w:id="1108" w:author="james wang" w:date="2019-02-20T15:58:00Z">
              <w:tcPr>
                <w:tcW w:w="1224" w:type="pct"/>
              </w:tcPr>
            </w:tcPrChange>
          </w:tcPr>
          <w:p w14:paraId="2DDC06B4" w14:textId="77777777" w:rsidR="0093489A" w:rsidRPr="00A014E5" w:rsidRDefault="0093489A" w:rsidP="002715AD">
            <w:pPr>
              <w:pStyle w:val="a5"/>
              <w:ind w:firstLineChars="0" w:firstLine="0"/>
              <w:rPr>
                <w:ins w:id="1109" w:author="james wang" w:date="2019-02-20T15:57:00Z"/>
                <w:sz w:val="24"/>
                <w:szCs w:val="24"/>
              </w:rPr>
            </w:pPr>
            <w:ins w:id="1110" w:author="james wang" w:date="2019-02-20T15:57:00Z">
              <w:r w:rsidRPr="00D73133">
                <w:rPr>
                  <w:rFonts w:hint="eastAsia"/>
                  <w:sz w:val="24"/>
                  <w:szCs w:val="24"/>
                </w:rPr>
                <w:t>帧类型</w:t>
              </w:r>
            </w:ins>
          </w:p>
        </w:tc>
        <w:tc>
          <w:tcPr>
            <w:tcW w:w="609" w:type="pct"/>
            <w:tcPrChange w:id="1111" w:author="james wang" w:date="2019-02-20T15:58:00Z">
              <w:tcPr>
                <w:tcW w:w="609" w:type="pct"/>
              </w:tcPr>
            </w:tcPrChange>
          </w:tcPr>
          <w:p w14:paraId="6CFA0114" w14:textId="77777777" w:rsidR="0093489A" w:rsidRPr="00A014E5" w:rsidRDefault="0093489A" w:rsidP="002715AD">
            <w:pPr>
              <w:pStyle w:val="a5"/>
              <w:ind w:firstLineChars="0" w:firstLine="0"/>
              <w:rPr>
                <w:ins w:id="1112" w:author="james wang" w:date="2019-02-20T15:57:00Z"/>
                <w:sz w:val="24"/>
                <w:szCs w:val="24"/>
              </w:rPr>
            </w:pPr>
            <w:ins w:id="1113" w:author="james wang" w:date="2019-02-20T15:57:00Z">
              <w:r>
                <w:rPr>
                  <w:sz w:val="24"/>
                  <w:szCs w:val="24"/>
                </w:rPr>
                <w:t>string</w:t>
              </w:r>
            </w:ins>
          </w:p>
        </w:tc>
        <w:tc>
          <w:tcPr>
            <w:tcW w:w="786" w:type="pct"/>
            <w:tcPrChange w:id="1114" w:author="james wang" w:date="2019-02-20T15:58:00Z">
              <w:tcPr>
                <w:tcW w:w="786" w:type="pct"/>
              </w:tcPr>
            </w:tcPrChange>
          </w:tcPr>
          <w:p w14:paraId="4E08465D" w14:textId="77777777" w:rsidR="0093489A" w:rsidRPr="00A014E5" w:rsidRDefault="0093489A" w:rsidP="002715AD">
            <w:pPr>
              <w:pStyle w:val="a5"/>
              <w:ind w:firstLineChars="0" w:firstLine="0"/>
              <w:rPr>
                <w:ins w:id="1115" w:author="james wang" w:date="2019-02-20T15:57:00Z"/>
                <w:sz w:val="24"/>
                <w:szCs w:val="24"/>
              </w:rPr>
            </w:pPr>
            <w:ins w:id="1116" w:author="james wang" w:date="2019-02-20T15:57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1553" w:type="pct"/>
            <w:tcPrChange w:id="1117" w:author="james wang" w:date="2019-02-20T15:58:00Z">
              <w:tcPr>
                <w:tcW w:w="1554" w:type="pct"/>
              </w:tcPr>
            </w:tcPrChange>
          </w:tcPr>
          <w:p w14:paraId="2E803F6B" w14:textId="59B4D99E" w:rsidR="0093489A" w:rsidRDefault="00864B35" w:rsidP="002715AD">
            <w:pPr>
              <w:pStyle w:val="a5"/>
              <w:ind w:firstLineChars="0" w:firstLine="0"/>
              <w:rPr>
                <w:ins w:id="1118" w:author="james wang" w:date="2019-02-20T15:57:00Z"/>
                <w:sz w:val="24"/>
                <w:szCs w:val="24"/>
              </w:rPr>
            </w:pPr>
            <w:ins w:id="1119" w:author="james wang" w:date="2019-02-20T16:03:00Z">
              <w:r>
                <w:rPr>
                  <w:rFonts w:hint="eastAsia"/>
                  <w:sz w:val="24"/>
                  <w:szCs w:val="24"/>
                </w:rPr>
                <w:t>14</w:t>
              </w:r>
            </w:ins>
            <w:ins w:id="1120" w:author="james wang" w:date="2019-02-20T15:57:00Z">
              <w:r w:rsidR="0093489A">
                <w:rPr>
                  <w:sz w:val="24"/>
                  <w:szCs w:val="24"/>
                </w:rPr>
                <w:t>(</w:t>
              </w:r>
              <w:r w:rsidR="0093489A">
                <w:rPr>
                  <w:rFonts w:hint="eastAsia"/>
                  <w:sz w:val="24"/>
                  <w:szCs w:val="24"/>
                </w:rPr>
                <w:t>左高位右低位</w:t>
              </w:r>
              <w:r w:rsidR="0093489A">
                <w:rPr>
                  <w:sz w:val="24"/>
                  <w:szCs w:val="24"/>
                </w:rPr>
                <w:t>)</w:t>
              </w:r>
            </w:ins>
          </w:p>
        </w:tc>
      </w:tr>
      <w:tr w:rsidR="0093489A" w14:paraId="29FD5D9C" w14:textId="77777777" w:rsidTr="0093489A">
        <w:trPr>
          <w:ins w:id="1121" w:author="james wang" w:date="2019-02-20T15:57:00Z"/>
        </w:trPr>
        <w:tc>
          <w:tcPr>
            <w:tcW w:w="828" w:type="pct"/>
            <w:tcPrChange w:id="1122" w:author="james wang" w:date="2019-02-20T15:58:00Z">
              <w:tcPr>
                <w:tcW w:w="828" w:type="pct"/>
              </w:tcPr>
            </w:tcPrChange>
          </w:tcPr>
          <w:p w14:paraId="6E8C5E20" w14:textId="77777777" w:rsidR="0093489A" w:rsidRDefault="0093489A" w:rsidP="002715AD">
            <w:pPr>
              <w:pStyle w:val="a5"/>
              <w:ind w:firstLineChars="0" w:firstLine="0"/>
              <w:rPr>
                <w:ins w:id="1123" w:author="james wang" w:date="2019-02-20T15:57:00Z"/>
                <w:sz w:val="24"/>
                <w:szCs w:val="24"/>
              </w:rPr>
            </w:pPr>
            <w:ins w:id="1124" w:author="james wang" w:date="2019-02-20T15:57:00Z">
              <w:r>
                <w:rPr>
                  <w:rFonts w:hint="eastAsia"/>
                  <w:sz w:val="24"/>
                  <w:szCs w:val="24"/>
                </w:rPr>
                <w:t>返回成功</w:t>
              </w:r>
            </w:ins>
          </w:p>
        </w:tc>
        <w:tc>
          <w:tcPr>
            <w:tcW w:w="1224" w:type="pct"/>
            <w:tcPrChange w:id="1125" w:author="james wang" w:date="2019-02-20T15:58:00Z">
              <w:tcPr>
                <w:tcW w:w="1224" w:type="pct"/>
              </w:tcPr>
            </w:tcPrChange>
          </w:tcPr>
          <w:p w14:paraId="1A03E6D1" w14:textId="77777777" w:rsidR="0093489A" w:rsidRDefault="0093489A" w:rsidP="002715AD">
            <w:pPr>
              <w:pStyle w:val="a5"/>
              <w:ind w:firstLineChars="0" w:firstLine="0"/>
              <w:rPr>
                <w:ins w:id="1126" w:author="james wang" w:date="2019-02-20T15:57:00Z"/>
                <w:sz w:val="24"/>
                <w:szCs w:val="24"/>
              </w:rPr>
            </w:pPr>
            <w:ins w:id="1127" w:author="james wang" w:date="2019-02-20T15:57:00Z">
              <w:r>
                <w:rPr>
                  <w:rFonts w:hint="eastAsia"/>
                  <w:sz w:val="24"/>
                  <w:szCs w:val="24"/>
                </w:rPr>
                <w:t>返回成功</w:t>
              </w:r>
            </w:ins>
          </w:p>
        </w:tc>
        <w:tc>
          <w:tcPr>
            <w:tcW w:w="609" w:type="pct"/>
            <w:tcPrChange w:id="1128" w:author="james wang" w:date="2019-02-20T15:58:00Z">
              <w:tcPr>
                <w:tcW w:w="609" w:type="pct"/>
              </w:tcPr>
            </w:tcPrChange>
          </w:tcPr>
          <w:p w14:paraId="22BA96B3" w14:textId="77777777" w:rsidR="0093489A" w:rsidRDefault="0093489A" w:rsidP="002715AD">
            <w:pPr>
              <w:pStyle w:val="a5"/>
              <w:ind w:firstLineChars="0" w:firstLine="0"/>
              <w:rPr>
                <w:ins w:id="1129" w:author="james wang" w:date="2019-02-20T15:57:00Z"/>
                <w:sz w:val="24"/>
                <w:szCs w:val="24"/>
              </w:rPr>
            </w:pPr>
            <w:ins w:id="1130" w:author="james wang" w:date="2019-02-20T15:57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786" w:type="pct"/>
            <w:tcPrChange w:id="1131" w:author="james wang" w:date="2019-02-20T15:58:00Z">
              <w:tcPr>
                <w:tcW w:w="786" w:type="pct"/>
              </w:tcPr>
            </w:tcPrChange>
          </w:tcPr>
          <w:p w14:paraId="6B342266" w14:textId="77777777" w:rsidR="0093489A" w:rsidRDefault="0093489A" w:rsidP="002715AD">
            <w:pPr>
              <w:pStyle w:val="a5"/>
              <w:ind w:firstLineChars="0" w:firstLine="0"/>
              <w:rPr>
                <w:ins w:id="1132" w:author="james wang" w:date="2019-02-20T15:57:00Z"/>
                <w:sz w:val="24"/>
                <w:szCs w:val="24"/>
              </w:rPr>
            </w:pPr>
            <w:ins w:id="1133" w:author="james wang" w:date="2019-02-20T15:57:00Z">
              <w:r>
                <w:rPr>
                  <w:rFonts w:hint="eastAsia"/>
                  <w:sz w:val="24"/>
                  <w:szCs w:val="24"/>
                </w:rPr>
                <w:t>4</w:t>
              </w:r>
            </w:ins>
          </w:p>
        </w:tc>
        <w:tc>
          <w:tcPr>
            <w:tcW w:w="1553" w:type="pct"/>
            <w:tcPrChange w:id="1134" w:author="james wang" w:date="2019-02-20T15:58:00Z">
              <w:tcPr>
                <w:tcW w:w="1554" w:type="pct"/>
              </w:tcPr>
            </w:tcPrChange>
          </w:tcPr>
          <w:p w14:paraId="4A1886EF" w14:textId="77777777" w:rsidR="0093489A" w:rsidRDefault="0093489A" w:rsidP="002715AD">
            <w:pPr>
              <w:pStyle w:val="a5"/>
              <w:ind w:firstLineChars="0" w:firstLine="0"/>
              <w:rPr>
                <w:ins w:id="1135" w:author="james wang" w:date="2019-02-20T15:57:00Z"/>
                <w:sz w:val="24"/>
                <w:szCs w:val="24"/>
              </w:rPr>
            </w:pPr>
            <w:ins w:id="1136" w:author="james wang" w:date="2019-02-20T15:57:00Z">
              <w:r>
                <w:rPr>
                  <w:rFonts w:hint="eastAsia"/>
                  <w:sz w:val="24"/>
                  <w:szCs w:val="24"/>
                </w:rPr>
                <w:t>s</w:t>
              </w:r>
              <w:r>
                <w:rPr>
                  <w:sz w:val="24"/>
                  <w:szCs w:val="24"/>
                </w:rPr>
                <w:t>ucc</w:t>
              </w:r>
            </w:ins>
          </w:p>
        </w:tc>
      </w:tr>
      <w:tr w:rsidR="0093489A" w14:paraId="64986AFC" w14:textId="77777777" w:rsidTr="0093489A">
        <w:trPr>
          <w:ins w:id="1137" w:author="james wang" w:date="2019-02-20T15:57:00Z"/>
        </w:trPr>
        <w:tc>
          <w:tcPr>
            <w:tcW w:w="828" w:type="pct"/>
            <w:tcPrChange w:id="1138" w:author="james wang" w:date="2019-02-20T15:58:00Z">
              <w:tcPr>
                <w:tcW w:w="828" w:type="pct"/>
              </w:tcPr>
            </w:tcPrChange>
          </w:tcPr>
          <w:p w14:paraId="77FCFAE4" w14:textId="77777777" w:rsidR="0093489A" w:rsidRDefault="0093489A" w:rsidP="002715AD">
            <w:pPr>
              <w:pStyle w:val="a5"/>
              <w:ind w:firstLineChars="0" w:firstLine="0"/>
              <w:rPr>
                <w:ins w:id="1139" w:author="james wang" w:date="2019-02-20T15:57:00Z"/>
                <w:sz w:val="24"/>
                <w:szCs w:val="24"/>
              </w:rPr>
            </w:pPr>
            <w:ins w:id="1140" w:author="james wang" w:date="2019-02-20T15:57:00Z">
              <w:r>
                <w:rPr>
                  <w:rFonts w:hint="eastAsia"/>
                  <w:sz w:val="24"/>
                  <w:szCs w:val="24"/>
                </w:rPr>
                <w:t>返回失败</w:t>
              </w:r>
            </w:ins>
          </w:p>
        </w:tc>
        <w:tc>
          <w:tcPr>
            <w:tcW w:w="1224" w:type="pct"/>
            <w:tcPrChange w:id="1141" w:author="james wang" w:date="2019-02-20T15:58:00Z">
              <w:tcPr>
                <w:tcW w:w="1224" w:type="pct"/>
              </w:tcPr>
            </w:tcPrChange>
          </w:tcPr>
          <w:p w14:paraId="3F31F922" w14:textId="77777777" w:rsidR="0093489A" w:rsidRDefault="0093489A" w:rsidP="002715AD">
            <w:pPr>
              <w:pStyle w:val="a5"/>
              <w:ind w:firstLineChars="0" w:firstLine="0"/>
              <w:rPr>
                <w:ins w:id="1142" w:author="james wang" w:date="2019-02-20T15:57:00Z"/>
                <w:sz w:val="24"/>
                <w:szCs w:val="24"/>
              </w:rPr>
            </w:pPr>
            <w:ins w:id="1143" w:author="james wang" w:date="2019-02-20T15:57:00Z">
              <w:r>
                <w:rPr>
                  <w:rFonts w:hint="eastAsia"/>
                  <w:sz w:val="24"/>
                  <w:szCs w:val="24"/>
                </w:rPr>
                <w:t>返回失败</w:t>
              </w:r>
            </w:ins>
          </w:p>
        </w:tc>
        <w:tc>
          <w:tcPr>
            <w:tcW w:w="609" w:type="pct"/>
            <w:tcPrChange w:id="1144" w:author="james wang" w:date="2019-02-20T15:58:00Z">
              <w:tcPr>
                <w:tcW w:w="609" w:type="pct"/>
              </w:tcPr>
            </w:tcPrChange>
          </w:tcPr>
          <w:p w14:paraId="7B2F7460" w14:textId="77777777" w:rsidR="0093489A" w:rsidRDefault="0093489A" w:rsidP="002715AD">
            <w:pPr>
              <w:pStyle w:val="a5"/>
              <w:ind w:firstLineChars="0" w:firstLine="0"/>
              <w:rPr>
                <w:ins w:id="1145" w:author="james wang" w:date="2019-02-20T15:57:00Z"/>
                <w:sz w:val="24"/>
                <w:szCs w:val="24"/>
              </w:rPr>
            </w:pPr>
            <w:ins w:id="1146" w:author="james wang" w:date="2019-02-20T15:57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786" w:type="pct"/>
            <w:tcPrChange w:id="1147" w:author="james wang" w:date="2019-02-20T15:58:00Z">
              <w:tcPr>
                <w:tcW w:w="786" w:type="pct"/>
              </w:tcPr>
            </w:tcPrChange>
          </w:tcPr>
          <w:p w14:paraId="66907DB6" w14:textId="77777777" w:rsidR="0093489A" w:rsidRDefault="0093489A" w:rsidP="002715AD">
            <w:pPr>
              <w:pStyle w:val="a5"/>
              <w:ind w:firstLineChars="0" w:firstLine="0"/>
              <w:rPr>
                <w:ins w:id="1148" w:author="james wang" w:date="2019-02-20T15:57:00Z"/>
                <w:sz w:val="24"/>
                <w:szCs w:val="24"/>
              </w:rPr>
            </w:pPr>
            <w:ins w:id="1149" w:author="james wang" w:date="2019-02-20T15:57:00Z">
              <w:r>
                <w:rPr>
                  <w:rFonts w:hint="eastAsia"/>
                  <w:sz w:val="24"/>
                  <w:szCs w:val="24"/>
                </w:rPr>
                <w:t>4</w:t>
              </w:r>
            </w:ins>
          </w:p>
        </w:tc>
        <w:tc>
          <w:tcPr>
            <w:tcW w:w="1553" w:type="pct"/>
            <w:tcPrChange w:id="1150" w:author="james wang" w:date="2019-02-20T15:58:00Z">
              <w:tcPr>
                <w:tcW w:w="1554" w:type="pct"/>
              </w:tcPr>
            </w:tcPrChange>
          </w:tcPr>
          <w:p w14:paraId="50338C41" w14:textId="77777777" w:rsidR="0093489A" w:rsidRDefault="0093489A" w:rsidP="002715AD">
            <w:pPr>
              <w:pStyle w:val="a5"/>
              <w:ind w:firstLineChars="0" w:firstLine="0"/>
              <w:rPr>
                <w:ins w:id="1151" w:author="james wang" w:date="2019-02-20T15:57:00Z"/>
                <w:sz w:val="24"/>
                <w:szCs w:val="24"/>
              </w:rPr>
            </w:pPr>
            <w:ins w:id="1152" w:author="james wang" w:date="2019-02-20T15:57:00Z">
              <w:r>
                <w:rPr>
                  <w:rFonts w:hint="eastAsia"/>
                  <w:sz w:val="24"/>
                  <w:szCs w:val="24"/>
                </w:rPr>
                <w:t>f</w:t>
              </w:r>
              <w:r>
                <w:rPr>
                  <w:sz w:val="24"/>
                  <w:szCs w:val="24"/>
                </w:rPr>
                <w:t>ail</w:t>
              </w:r>
            </w:ins>
          </w:p>
        </w:tc>
      </w:tr>
    </w:tbl>
    <w:p w14:paraId="63134D04" w14:textId="77777777" w:rsidR="002715AD" w:rsidRPr="0093489A" w:rsidDel="00156AA2" w:rsidRDefault="002715AD">
      <w:pPr>
        <w:rPr>
          <w:del w:id="1153" w:author="james wang" w:date="2019-05-28T16:37:00Z"/>
          <w:rPrChange w:id="1154" w:author="james wang" w:date="2019-02-20T15:57:00Z">
            <w:rPr>
              <w:del w:id="1155" w:author="james wang" w:date="2019-05-28T16:37:00Z"/>
              <w:sz w:val="32"/>
              <w:szCs w:val="32"/>
              <w:shd w:val="pct15" w:color="auto" w:fill="FFFFFF"/>
            </w:rPr>
          </w:rPrChange>
        </w:rPr>
        <w:pPrChange w:id="1156" w:author="james wang" w:date="2019-02-20T15:57:00Z">
          <w:pPr>
            <w:pStyle w:val="a5"/>
            <w:ind w:left="1440" w:firstLineChars="0" w:firstLine="0"/>
          </w:pPr>
        </w:pPrChange>
      </w:pPr>
    </w:p>
    <w:p w14:paraId="0810618B" w14:textId="61E02028" w:rsidR="00C10658" w:rsidRPr="00224441" w:rsidRDefault="00141B2B">
      <w:pPr>
        <w:pStyle w:val="3"/>
        <w:numPr>
          <w:ilvl w:val="1"/>
          <w:numId w:val="13"/>
        </w:numPr>
        <w:rPr>
          <w:ins w:id="1157" w:author="james wang" w:date="2019-05-16T16:09:00Z"/>
          <w:shd w:val="pct15" w:color="auto" w:fill="FFFFFF"/>
          <w:rPrChange w:id="1158" w:author="james wang" w:date="2019-05-16T16:30:00Z">
            <w:rPr>
              <w:ins w:id="1159" w:author="james wang" w:date="2019-05-16T16:09:00Z"/>
            </w:rPr>
          </w:rPrChange>
        </w:rPr>
        <w:pPrChange w:id="1160" w:author="james wang" w:date="2019-05-16T16:09:00Z">
          <w:pPr>
            <w:pStyle w:val="3"/>
          </w:pPr>
        </w:pPrChange>
      </w:pPr>
      <w:ins w:id="1161" w:author="james wang" w:date="2019-05-16T16:02:00Z">
        <w:r w:rsidRPr="00224441">
          <w:rPr>
            <w:rFonts w:hint="eastAsia"/>
            <w:shd w:val="pct15" w:color="auto" w:fill="FFFFFF"/>
            <w:rPrChange w:id="1162" w:author="james wang" w:date="2019-05-16T16:30:00Z">
              <w:rPr>
                <w:rFonts w:hint="eastAsia"/>
              </w:rPr>
            </w:rPrChange>
          </w:rPr>
          <w:t>获取设备是否</w:t>
        </w:r>
      </w:ins>
      <w:ins w:id="1163" w:author="james wang" w:date="2019-05-28T17:14:00Z">
        <w:r w:rsidR="001346A8">
          <w:rPr>
            <w:rFonts w:hint="eastAsia"/>
            <w:shd w:val="pct15" w:color="auto" w:fill="FFFFFF"/>
          </w:rPr>
          <w:t>已注册</w:t>
        </w:r>
      </w:ins>
    </w:p>
    <w:p w14:paraId="21601D20" w14:textId="69F1A479" w:rsidR="001A5622" w:rsidRPr="00224441" w:rsidRDefault="001A5622" w:rsidP="001A5622">
      <w:pPr>
        <w:pStyle w:val="a5"/>
        <w:numPr>
          <w:ilvl w:val="0"/>
          <w:numId w:val="3"/>
        </w:numPr>
        <w:ind w:firstLineChars="0"/>
        <w:rPr>
          <w:ins w:id="1164" w:author="james wang" w:date="2019-05-16T16:10:00Z"/>
          <w:sz w:val="24"/>
          <w:szCs w:val="24"/>
          <w:shd w:val="pct15" w:color="auto" w:fill="FFFFFF"/>
          <w:rPrChange w:id="1165" w:author="james wang" w:date="2019-05-16T16:30:00Z">
            <w:rPr>
              <w:ins w:id="1166" w:author="james wang" w:date="2019-05-16T16:10:00Z"/>
            </w:rPr>
          </w:rPrChange>
        </w:rPr>
      </w:pPr>
      <w:ins w:id="1167" w:author="james wang" w:date="2019-05-16T16:09:00Z">
        <w:r w:rsidRPr="00224441">
          <w:rPr>
            <w:sz w:val="24"/>
            <w:szCs w:val="24"/>
            <w:shd w:val="pct15" w:color="auto" w:fill="FFFFFF"/>
            <w:rPrChange w:id="1168" w:author="james wang" w:date="2019-05-16T16:30:00Z">
              <w:rPr/>
            </w:rPrChange>
          </w:rPr>
          <w:t xml:space="preserve">Type </w:t>
        </w:r>
      </w:ins>
      <w:ins w:id="1169" w:author="james wang" w:date="2019-05-28T17:21:00Z">
        <w:r w:rsidR="00106583">
          <w:rPr>
            <w:rFonts w:hint="eastAsia"/>
            <w:sz w:val="24"/>
            <w:szCs w:val="24"/>
            <w:shd w:val="pct15" w:color="auto" w:fill="FFFFFF"/>
          </w:rPr>
          <w:t>19</w:t>
        </w:r>
      </w:ins>
    </w:p>
    <w:tbl>
      <w:tblPr>
        <w:tblStyle w:val="a6"/>
        <w:tblW w:w="5000" w:type="pct"/>
        <w:tblLook w:val="04A0" w:firstRow="1" w:lastRow="0" w:firstColumn="1" w:lastColumn="0" w:noHBand="0" w:noVBand="1"/>
        <w:tblPrChange w:id="1170" w:author="james wang" w:date="2019-05-16T16:13:00Z">
          <w:tblPr>
            <w:tblStyle w:val="a6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1197"/>
        <w:gridCol w:w="878"/>
        <w:gridCol w:w="592"/>
        <w:gridCol w:w="821"/>
        <w:gridCol w:w="957"/>
        <w:gridCol w:w="1362"/>
        <w:gridCol w:w="2489"/>
        <w:tblGridChange w:id="1171">
          <w:tblGrid>
            <w:gridCol w:w="1374"/>
            <w:gridCol w:w="1203"/>
            <w:gridCol w:w="828"/>
            <w:gridCol w:w="1010"/>
            <w:gridCol w:w="1304"/>
            <w:gridCol w:w="2577"/>
            <w:gridCol w:w="2577"/>
          </w:tblGrid>
        </w:tblGridChange>
      </w:tblGrid>
      <w:tr w:rsidR="00242C06" w14:paraId="112B9C2F" w14:textId="77777777" w:rsidTr="00242C06">
        <w:trPr>
          <w:ins w:id="1172" w:author="james wang" w:date="2019-05-16T16:10:00Z"/>
        </w:trPr>
        <w:tc>
          <w:tcPr>
            <w:tcW w:w="721" w:type="pct"/>
            <w:tcPrChange w:id="1173" w:author="james wang" w:date="2019-05-16T16:13:00Z">
              <w:tcPr>
                <w:tcW w:w="828" w:type="pct"/>
              </w:tcPr>
            </w:tcPrChange>
          </w:tcPr>
          <w:p w14:paraId="39955AD1" w14:textId="77777777" w:rsidR="00242C06" w:rsidRPr="00D73133" w:rsidRDefault="00242C06" w:rsidP="0018416A">
            <w:pPr>
              <w:pStyle w:val="a5"/>
              <w:ind w:firstLineChars="0" w:firstLine="0"/>
              <w:rPr>
                <w:ins w:id="1174" w:author="james wang" w:date="2019-05-16T16:10:00Z"/>
                <w:sz w:val="24"/>
                <w:szCs w:val="24"/>
              </w:rPr>
            </w:pPr>
            <w:ins w:id="1175" w:author="james wang" w:date="2019-05-16T16:10:00Z">
              <w:r w:rsidRPr="00D73133">
                <w:rPr>
                  <w:rFonts w:hint="eastAsia"/>
                  <w:sz w:val="24"/>
                  <w:szCs w:val="24"/>
                </w:rPr>
                <w:t>字段</w:t>
              </w:r>
            </w:ins>
          </w:p>
        </w:tc>
        <w:tc>
          <w:tcPr>
            <w:tcW w:w="886" w:type="pct"/>
            <w:gridSpan w:val="2"/>
            <w:tcPrChange w:id="1176" w:author="james wang" w:date="2019-05-16T16:13:00Z">
              <w:tcPr>
                <w:tcW w:w="1224" w:type="pct"/>
                <w:gridSpan w:val="2"/>
              </w:tcPr>
            </w:tcPrChange>
          </w:tcPr>
          <w:p w14:paraId="31C9C856" w14:textId="77777777" w:rsidR="00242C06" w:rsidRPr="00D73133" w:rsidRDefault="00242C06" w:rsidP="0018416A">
            <w:pPr>
              <w:pStyle w:val="a5"/>
              <w:ind w:firstLineChars="0" w:firstLine="0"/>
              <w:rPr>
                <w:ins w:id="1177" w:author="james wang" w:date="2019-05-16T16:10:00Z"/>
                <w:sz w:val="24"/>
                <w:szCs w:val="24"/>
              </w:rPr>
            </w:pPr>
            <w:ins w:id="1178" w:author="james wang" w:date="2019-05-16T16:10:00Z">
              <w:r w:rsidRPr="00D73133">
                <w:rPr>
                  <w:rFonts w:hint="eastAsia"/>
                  <w:sz w:val="24"/>
                  <w:szCs w:val="24"/>
                </w:rPr>
                <w:t>描述</w:t>
              </w:r>
            </w:ins>
          </w:p>
        </w:tc>
        <w:tc>
          <w:tcPr>
            <w:tcW w:w="495" w:type="pct"/>
            <w:tcPrChange w:id="1179" w:author="james wang" w:date="2019-05-16T16:13:00Z">
              <w:tcPr>
                <w:tcW w:w="609" w:type="pct"/>
              </w:tcPr>
            </w:tcPrChange>
          </w:tcPr>
          <w:p w14:paraId="25175EDD" w14:textId="77777777" w:rsidR="00242C06" w:rsidRPr="00D73133" w:rsidRDefault="00242C06" w:rsidP="0018416A">
            <w:pPr>
              <w:pStyle w:val="a5"/>
              <w:ind w:firstLineChars="0" w:firstLine="0"/>
              <w:rPr>
                <w:ins w:id="1180" w:author="james wang" w:date="2019-05-16T16:10:00Z"/>
                <w:sz w:val="24"/>
                <w:szCs w:val="24"/>
              </w:rPr>
            </w:pPr>
            <w:ins w:id="1181" w:author="james wang" w:date="2019-05-16T16:10:00Z">
              <w:r w:rsidRPr="00D73133">
                <w:rPr>
                  <w:rFonts w:hint="eastAsia"/>
                  <w:sz w:val="24"/>
                  <w:szCs w:val="24"/>
                </w:rPr>
                <w:t>类型</w:t>
              </w:r>
            </w:ins>
          </w:p>
        </w:tc>
        <w:tc>
          <w:tcPr>
            <w:tcW w:w="577" w:type="pct"/>
            <w:tcPrChange w:id="1182" w:author="james wang" w:date="2019-05-16T16:13:00Z">
              <w:tcPr>
                <w:tcW w:w="786" w:type="pct"/>
              </w:tcPr>
            </w:tcPrChange>
          </w:tcPr>
          <w:p w14:paraId="0C9F130A" w14:textId="77777777" w:rsidR="00242C06" w:rsidRPr="00D73133" w:rsidRDefault="00242C06" w:rsidP="0018416A">
            <w:pPr>
              <w:pStyle w:val="a5"/>
              <w:ind w:firstLineChars="0" w:firstLine="0"/>
              <w:rPr>
                <w:ins w:id="1183" w:author="james wang" w:date="2019-05-16T16:10:00Z"/>
                <w:sz w:val="24"/>
                <w:szCs w:val="24"/>
              </w:rPr>
            </w:pPr>
            <w:ins w:id="1184" w:author="james wang" w:date="2019-05-16T16:10:00Z">
              <w:r>
                <w:rPr>
                  <w:rFonts w:hint="eastAsia"/>
                  <w:kern w:val="0"/>
                  <w:sz w:val="24"/>
                  <w:szCs w:val="24"/>
                </w:rPr>
                <w:t>位数</w:t>
              </w:r>
            </w:ins>
          </w:p>
        </w:tc>
        <w:tc>
          <w:tcPr>
            <w:tcW w:w="821" w:type="pct"/>
            <w:tcPrChange w:id="1185" w:author="james wang" w:date="2019-05-16T16:13:00Z">
              <w:tcPr>
                <w:tcW w:w="1" w:type="pct"/>
              </w:tcPr>
            </w:tcPrChange>
          </w:tcPr>
          <w:p w14:paraId="08965AB7" w14:textId="21A8D966" w:rsidR="00242C06" w:rsidRPr="00D73133" w:rsidRDefault="00242C06" w:rsidP="0018416A">
            <w:pPr>
              <w:pStyle w:val="a5"/>
              <w:ind w:firstLineChars="0" w:firstLine="0"/>
              <w:rPr>
                <w:ins w:id="1186" w:author="james wang" w:date="2019-05-16T16:12:00Z"/>
                <w:sz w:val="24"/>
                <w:szCs w:val="24"/>
              </w:rPr>
            </w:pPr>
            <w:ins w:id="1187" w:author="james wang" w:date="2019-05-16T16:13:00Z">
              <w:r>
                <w:rPr>
                  <w:rFonts w:hint="eastAsia"/>
                  <w:sz w:val="24"/>
                  <w:szCs w:val="24"/>
                </w:rPr>
                <w:t>起始位</w:t>
              </w:r>
            </w:ins>
          </w:p>
        </w:tc>
        <w:tc>
          <w:tcPr>
            <w:tcW w:w="1500" w:type="pct"/>
            <w:tcPrChange w:id="1188" w:author="james wang" w:date="2019-05-16T16:13:00Z">
              <w:tcPr>
                <w:tcW w:w="1554" w:type="pct"/>
              </w:tcPr>
            </w:tcPrChange>
          </w:tcPr>
          <w:p w14:paraId="4DAA1670" w14:textId="0481F4BB" w:rsidR="00242C06" w:rsidRPr="00D73133" w:rsidRDefault="00242C06" w:rsidP="0018416A">
            <w:pPr>
              <w:pStyle w:val="a5"/>
              <w:ind w:firstLineChars="0" w:firstLine="0"/>
              <w:rPr>
                <w:ins w:id="1189" w:author="james wang" w:date="2019-05-16T16:10:00Z"/>
                <w:sz w:val="24"/>
                <w:szCs w:val="24"/>
              </w:rPr>
            </w:pPr>
            <w:ins w:id="1190" w:author="james wang" w:date="2019-05-16T16:10:00Z">
              <w:r w:rsidRPr="00D73133">
                <w:rPr>
                  <w:rFonts w:hint="eastAsia"/>
                  <w:sz w:val="24"/>
                  <w:szCs w:val="24"/>
                </w:rPr>
                <w:t>示例值</w:t>
              </w:r>
            </w:ins>
          </w:p>
        </w:tc>
      </w:tr>
      <w:tr w:rsidR="00242C06" w14:paraId="3F7FB041" w14:textId="77777777" w:rsidTr="00242C06">
        <w:trPr>
          <w:ins w:id="1191" w:author="james wang" w:date="2019-05-16T16:10:00Z"/>
        </w:trPr>
        <w:tc>
          <w:tcPr>
            <w:tcW w:w="721" w:type="pct"/>
            <w:tcPrChange w:id="1192" w:author="james wang" w:date="2019-05-16T16:13:00Z">
              <w:tcPr>
                <w:tcW w:w="828" w:type="pct"/>
              </w:tcPr>
            </w:tcPrChange>
          </w:tcPr>
          <w:p w14:paraId="51137437" w14:textId="77777777" w:rsidR="00242C06" w:rsidRPr="00D73133" w:rsidRDefault="00242C06" w:rsidP="0018416A">
            <w:pPr>
              <w:pStyle w:val="a5"/>
              <w:ind w:firstLineChars="0" w:firstLine="0"/>
              <w:rPr>
                <w:ins w:id="1193" w:author="james wang" w:date="2019-05-16T16:10:00Z"/>
                <w:sz w:val="24"/>
                <w:szCs w:val="24"/>
              </w:rPr>
            </w:pPr>
            <w:ins w:id="1194" w:author="james wang" w:date="2019-05-16T16:10:00Z">
              <w:r w:rsidRPr="00D73133">
                <w:rPr>
                  <w:rFonts w:hint="eastAsia"/>
                  <w:sz w:val="24"/>
                  <w:szCs w:val="24"/>
                </w:rPr>
                <w:t>t</w:t>
              </w:r>
              <w:r w:rsidRPr="00D73133">
                <w:rPr>
                  <w:sz w:val="24"/>
                  <w:szCs w:val="24"/>
                </w:rPr>
                <w:t>ype</w:t>
              </w:r>
            </w:ins>
          </w:p>
        </w:tc>
        <w:tc>
          <w:tcPr>
            <w:tcW w:w="886" w:type="pct"/>
            <w:gridSpan w:val="2"/>
            <w:tcPrChange w:id="1195" w:author="james wang" w:date="2019-05-16T16:13:00Z">
              <w:tcPr>
                <w:tcW w:w="1224" w:type="pct"/>
                <w:gridSpan w:val="2"/>
              </w:tcPr>
            </w:tcPrChange>
          </w:tcPr>
          <w:p w14:paraId="725E4435" w14:textId="77777777" w:rsidR="00242C06" w:rsidRPr="00D73133" w:rsidRDefault="00242C06" w:rsidP="0018416A">
            <w:pPr>
              <w:pStyle w:val="a5"/>
              <w:ind w:firstLineChars="0" w:firstLine="0"/>
              <w:rPr>
                <w:ins w:id="1196" w:author="james wang" w:date="2019-05-16T16:10:00Z"/>
                <w:sz w:val="24"/>
                <w:szCs w:val="24"/>
              </w:rPr>
            </w:pPr>
            <w:ins w:id="1197" w:author="james wang" w:date="2019-05-16T16:10:00Z">
              <w:r w:rsidRPr="00D73133">
                <w:rPr>
                  <w:rFonts w:hint="eastAsia"/>
                  <w:sz w:val="24"/>
                  <w:szCs w:val="24"/>
                </w:rPr>
                <w:t>帧类型</w:t>
              </w:r>
            </w:ins>
          </w:p>
        </w:tc>
        <w:tc>
          <w:tcPr>
            <w:tcW w:w="495" w:type="pct"/>
            <w:tcPrChange w:id="1198" w:author="james wang" w:date="2019-05-16T16:13:00Z">
              <w:tcPr>
                <w:tcW w:w="609" w:type="pct"/>
              </w:tcPr>
            </w:tcPrChange>
          </w:tcPr>
          <w:p w14:paraId="256BAA7A" w14:textId="77777777" w:rsidR="00242C06" w:rsidRPr="00D73133" w:rsidRDefault="00242C06" w:rsidP="0018416A">
            <w:pPr>
              <w:pStyle w:val="a5"/>
              <w:ind w:firstLineChars="0" w:firstLine="0"/>
              <w:rPr>
                <w:ins w:id="1199" w:author="james wang" w:date="2019-05-16T16:10:00Z"/>
                <w:sz w:val="24"/>
                <w:szCs w:val="24"/>
              </w:rPr>
            </w:pPr>
            <w:ins w:id="1200" w:author="james wang" w:date="2019-05-16T16:10:00Z">
              <w:r>
                <w:rPr>
                  <w:sz w:val="24"/>
                  <w:szCs w:val="24"/>
                </w:rPr>
                <w:t>string</w:t>
              </w:r>
            </w:ins>
          </w:p>
        </w:tc>
        <w:tc>
          <w:tcPr>
            <w:tcW w:w="577" w:type="pct"/>
            <w:tcPrChange w:id="1201" w:author="james wang" w:date="2019-05-16T16:13:00Z">
              <w:tcPr>
                <w:tcW w:w="786" w:type="pct"/>
              </w:tcPr>
            </w:tcPrChange>
          </w:tcPr>
          <w:p w14:paraId="2E77E2AA" w14:textId="77777777" w:rsidR="00242C06" w:rsidRPr="00D73133" w:rsidRDefault="00242C06" w:rsidP="0018416A">
            <w:pPr>
              <w:pStyle w:val="a5"/>
              <w:ind w:firstLineChars="0" w:firstLine="0"/>
              <w:rPr>
                <w:ins w:id="1202" w:author="james wang" w:date="2019-05-16T16:10:00Z"/>
                <w:sz w:val="24"/>
                <w:szCs w:val="24"/>
              </w:rPr>
            </w:pPr>
            <w:ins w:id="1203" w:author="james wang" w:date="2019-05-16T16:10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821" w:type="pct"/>
            <w:tcPrChange w:id="1204" w:author="james wang" w:date="2019-05-16T16:13:00Z">
              <w:tcPr>
                <w:tcW w:w="1" w:type="pct"/>
              </w:tcPr>
            </w:tcPrChange>
          </w:tcPr>
          <w:p w14:paraId="534A8540" w14:textId="5B9B72CA" w:rsidR="00242C06" w:rsidRDefault="00242C06" w:rsidP="0018416A">
            <w:pPr>
              <w:pStyle w:val="a5"/>
              <w:ind w:firstLineChars="0" w:firstLine="0"/>
              <w:rPr>
                <w:ins w:id="1205" w:author="james wang" w:date="2019-05-16T16:12:00Z"/>
                <w:sz w:val="24"/>
                <w:szCs w:val="24"/>
              </w:rPr>
            </w:pPr>
            <w:ins w:id="1206" w:author="james wang" w:date="2019-05-16T16:13:00Z">
              <w:r>
                <w:rPr>
                  <w:rFonts w:hint="eastAsia"/>
                  <w:sz w:val="24"/>
                  <w:szCs w:val="24"/>
                </w:rPr>
                <w:t>0</w:t>
              </w:r>
            </w:ins>
          </w:p>
        </w:tc>
        <w:tc>
          <w:tcPr>
            <w:tcW w:w="1500" w:type="pct"/>
            <w:tcPrChange w:id="1207" w:author="james wang" w:date="2019-05-16T16:13:00Z">
              <w:tcPr>
                <w:tcW w:w="1554" w:type="pct"/>
              </w:tcPr>
            </w:tcPrChange>
          </w:tcPr>
          <w:p w14:paraId="483F4D27" w14:textId="48D84EC9" w:rsidR="00242C06" w:rsidRPr="00D73133" w:rsidRDefault="006F6D5F" w:rsidP="0018416A">
            <w:pPr>
              <w:pStyle w:val="a5"/>
              <w:ind w:firstLineChars="0" w:firstLine="0"/>
              <w:rPr>
                <w:ins w:id="1208" w:author="james wang" w:date="2019-05-16T16:10:00Z"/>
                <w:sz w:val="24"/>
                <w:szCs w:val="24"/>
              </w:rPr>
            </w:pPr>
            <w:ins w:id="1209" w:author="james wang" w:date="2019-05-28T17:22:00Z">
              <w:r>
                <w:rPr>
                  <w:rFonts w:hint="eastAsia"/>
                  <w:sz w:val="24"/>
                  <w:szCs w:val="24"/>
                </w:rPr>
                <w:t>19</w:t>
              </w:r>
            </w:ins>
            <w:ins w:id="1210" w:author="james wang" w:date="2019-05-16T16:10:00Z">
              <w:r w:rsidR="00242C06">
                <w:rPr>
                  <w:sz w:val="24"/>
                  <w:szCs w:val="24"/>
                </w:rPr>
                <w:t>(</w:t>
              </w:r>
              <w:r w:rsidR="00242C06">
                <w:rPr>
                  <w:rFonts w:hint="eastAsia"/>
                  <w:sz w:val="24"/>
                  <w:szCs w:val="24"/>
                </w:rPr>
                <w:t>左高位右低位</w:t>
              </w:r>
              <w:r w:rsidR="00242C06">
                <w:rPr>
                  <w:sz w:val="24"/>
                  <w:szCs w:val="24"/>
                </w:rPr>
                <w:t>)</w:t>
              </w:r>
            </w:ins>
          </w:p>
        </w:tc>
      </w:tr>
      <w:tr w:rsidR="00242C06" w14:paraId="31F2E641" w14:textId="77777777" w:rsidTr="00242C06">
        <w:trPr>
          <w:ins w:id="1211" w:author="james wang" w:date="2019-05-16T16:10:00Z"/>
        </w:trPr>
        <w:tc>
          <w:tcPr>
            <w:tcW w:w="721" w:type="pct"/>
            <w:tcPrChange w:id="1212" w:author="james wang" w:date="2019-05-16T16:13:00Z">
              <w:tcPr>
                <w:tcW w:w="828" w:type="pct"/>
              </w:tcPr>
            </w:tcPrChange>
          </w:tcPr>
          <w:p w14:paraId="20997459" w14:textId="77777777" w:rsidR="00242C06" w:rsidRPr="00D73133" w:rsidRDefault="00242C06" w:rsidP="0018416A">
            <w:pPr>
              <w:pStyle w:val="a5"/>
              <w:ind w:firstLineChars="0" w:firstLine="0"/>
              <w:rPr>
                <w:ins w:id="1213" w:author="james wang" w:date="2019-05-16T16:10:00Z"/>
                <w:sz w:val="24"/>
                <w:szCs w:val="24"/>
              </w:rPr>
            </w:pPr>
            <w:ins w:id="1214" w:author="james wang" w:date="2019-05-16T16:10:00Z">
              <w:r>
                <w:rPr>
                  <w:sz w:val="24"/>
                  <w:szCs w:val="24"/>
                </w:rPr>
                <w:t>p</w:t>
              </w:r>
              <w:r>
                <w:rPr>
                  <w:rFonts w:hint="eastAsia"/>
                  <w:sz w:val="24"/>
                  <w:szCs w:val="24"/>
                </w:rPr>
                <w:t>assword</w:t>
              </w:r>
            </w:ins>
          </w:p>
        </w:tc>
        <w:tc>
          <w:tcPr>
            <w:tcW w:w="886" w:type="pct"/>
            <w:gridSpan w:val="2"/>
            <w:tcPrChange w:id="1215" w:author="james wang" w:date="2019-05-16T16:13:00Z">
              <w:tcPr>
                <w:tcW w:w="1224" w:type="pct"/>
                <w:gridSpan w:val="2"/>
              </w:tcPr>
            </w:tcPrChange>
          </w:tcPr>
          <w:p w14:paraId="3A113FCB" w14:textId="77777777" w:rsidR="00242C06" w:rsidRPr="00D73133" w:rsidRDefault="00242C06" w:rsidP="0018416A">
            <w:pPr>
              <w:pStyle w:val="a5"/>
              <w:ind w:firstLineChars="0" w:firstLine="0"/>
              <w:rPr>
                <w:ins w:id="1216" w:author="james wang" w:date="2019-05-16T16:10:00Z"/>
                <w:sz w:val="24"/>
                <w:szCs w:val="24"/>
              </w:rPr>
            </w:pPr>
            <w:ins w:id="1217" w:author="james wang" w:date="2019-05-16T16:10:00Z">
              <w:r>
                <w:rPr>
                  <w:rFonts w:hint="eastAsia"/>
                  <w:sz w:val="24"/>
                  <w:szCs w:val="24"/>
                </w:rPr>
                <w:t>配对密码</w:t>
              </w:r>
            </w:ins>
          </w:p>
        </w:tc>
        <w:tc>
          <w:tcPr>
            <w:tcW w:w="495" w:type="pct"/>
            <w:tcPrChange w:id="1218" w:author="james wang" w:date="2019-05-16T16:13:00Z">
              <w:tcPr>
                <w:tcW w:w="609" w:type="pct"/>
              </w:tcPr>
            </w:tcPrChange>
          </w:tcPr>
          <w:p w14:paraId="42C910D5" w14:textId="77777777" w:rsidR="00242C06" w:rsidRDefault="00242C06" w:rsidP="0018416A">
            <w:pPr>
              <w:pStyle w:val="a5"/>
              <w:ind w:firstLineChars="0" w:firstLine="0"/>
              <w:rPr>
                <w:ins w:id="1219" w:author="james wang" w:date="2019-05-16T16:10:00Z"/>
                <w:sz w:val="24"/>
                <w:szCs w:val="24"/>
              </w:rPr>
            </w:pPr>
            <w:ins w:id="1220" w:author="james wang" w:date="2019-05-16T16:10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577" w:type="pct"/>
            <w:tcPrChange w:id="1221" w:author="james wang" w:date="2019-05-16T16:13:00Z">
              <w:tcPr>
                <w:tcW w:w="786" w:type="pct"/>
              </w:tcPr>
            </w:tcPrChange>
          </w:tcPr>
          <w:p w14:paraId="36979D29" w14:textId="77777777" w:rsidR="00242C06" w:rsidRDefault="00242C06" w:rsidP="0018416A">
            <w:pPr>
              <w:pStyle w:val="a5"/>
              <w:ind w:firstLineChars="0" w:firstLine="0"/>
              <w:rPr>
                <w:ins w:id="1222" w:author="james wang" w:date="2019-05-16T16:10:00Z"/>
                <w:sz w:val="24"/>
                <w:szCs w:val="24"/>
              </w:rPr>
            </w:pPr>
            <w:ins w:id="1223" w:author="james wang" w:date="2019-05-16T16:10:00Z">
              <w:r>
                <w:rPr>
                  <w:rFonts w:hint="eastAsia"/>
                  <w:sz w:val="24"/>
                  <w:szCs w:val="24"/>
                </w:rPr>
                <w:t>6</w:t>
              </w:r>
            </w:ins>
          </w:p>
        </w:tc>
        <w:tc>
          <w:tcPr>
            <w:tcW w:w="821" w:type="pct"/>
            <w:tcPrChange w:id="1224" w:author="james wang" w:date="2019-05-16T16:13:00Z">
              <w:tcPr>
                <w:tcW w:w="1" w:type="pct"/>
              </w:tcPr>
            </w:tcPrChange>
          </w:tcPr>
          <w:p w14:paraId="6DAD8722" w14:textId="758F9E80" w:rsidR="00242C06" w:rsidRDefault="00242C06" w:rsidP="0018416A">
            <w:pPr>
              <w:pStyle w:val="a5"/>
              <w:ind w:firstLineChars="0" w:firstLine="0"/>
              <w:rPr>
                <w:ins w:id="1225" w:author="james wang" w:date="2019-05-16T16:12:00Z"/>
                <w:sz w:val="24"/>
                <w:szCs w:val="24"/>
              </w:rPr>
            </w:pPr>
            <w:ins w:id="1226" w:author="james wang" w:date="2019-05-16T16:13:00Z">
              <w:r>
                <w:rPr>
                  <w:rFonts w:hint="eastAsia"/>
                  <w:sz w:val="24"/>
                  <w:szCs w:val="24"/>
                </w:rPr>
                <w:t>2</w:t>
              </w:r>
            </w:ins>
          </w:p>
        </w:tc>
        <w:tc>
          <w:tcPr>
            <w:tcW w:w="1500" w:type="pct"/>
            <w:tcPrChange w:id="1227" w:author="james wang" w:date="2019-05-16T16:13:00Z">
              <w:tcPr>
                <w:tcW w:w="1554" w:type="pct"/>
              </w:tcPr>
            </w:tcPrChange>
          </w:tcPr>
          <w:p w14:paraId="7175094E" w14:textId="6CE6CF59" w:rsidR="00242C06" w:rsidRDefault="00242C06" w:rsidP="0018416A">
            <w:pPr>
              <w:pStyle w:val="a5"/>
              <w:ind w:firstLineChars="0" w:firstLine="0"/>
              <w:rPr>
                <w:ins w:id="1228" w:author="james wang" w:date="2019-05-16T16:10:00Z"/>
                <w:sz w:val="24"/>
                <w:szCs w:val="24"/>
              </w:rPr>
            </w:pPr>
            <w:ins w:id="1229" w:author="james wang" w:date="2019-05-16T16:10:00Z">
              <w:r>
                <w:rPr>
                  <w:rFonts w:hint="eastAsia"/>
                  <w:sz w:val="24"/>
                  <w:szCs w:val="24"/>
                </w:rPr>
                <w:t>654321</w:t>
              </w:r>
            </w:ins>
          </w:p>
        </w:tc>
      </w:tr>
      <w:tr w:rsidR="00242C06" w14:paraId="70BAB666" w14:textId="77777777" w:rsidTr="00242C06">
        <w:trPr>
          <w:ins w:id="1230" w:author="james wang" w:date="2019-05-16T16:10:00Z"/>
        </w:trPr>
        <w:tc>
          <w:tcPr>
            <w:tcW w:w="1250" w:type="pct"/>
            <w:gridSpan w:val="2"/>
            <w:tcPrChange w:id="1231" w:author="james wang" w:date="2019-05-16T16:13:00Z">
              <w:tcPr>
                <w:tcW w:w="1" w:type="pct"/>
                <w:gridSpan w:val="2"/>
              </w:tcPr>
            </w:tcPrChange>
          </w:tcPr>
          <w:p w14:paraId="130C51E3" w14:textId="77777777" w:rsidR="00242C06" w:rsidRDefault="00242C06" w:rsidP="0018416A">
            <w:pPr>
              <w:pStyle w:val="a5"/>
              <w:ind w:firstLineChars="0" w:firstLine="0"/>
              <w:jc w:val="center"/>
              <w:rPr>
                <w:ins w:id="1232" w:author="james wang" w:date="2019-05-16T16:12:00Z"/>
                <w:sz w:val="24"/>
                <w:szCs w:val="24"/>
              </w:rPr>
            </w:pPr>
          </w:p>
        </w:tc>
        <w:tc>
          <w:tcPr>
            <w:tcW w:w="3750" w:type="pct"/>
            <w:gridSpan w:val="5"/>
            <w:tcPrChange w:id="1233" w:author="james wang" w:date="2019-05-16T16:13:00Z">
              <w:tcPr>
                <w:tcW w:w="5000" w:type="pct"/>
                <w:gridSpan w:val="5"/>
              </w:tcPr>
            </w:tcPrChange>
          </w:tcPr>
          <w:p w14:paraId="4E781B43" w14:textId="352622A8" w:rsidR="00242C06" w:rsidRDefault="00242C06" w:rsidP="0018416A">
            <w:pPr>
              <w:pStyle w:val="a5"/>
              <w:ind w:firstLineChars="0" w:firstLine="0"/>
              <w:jc w:val="center"/>
              <w:rPr>
                <w:ins w:id="1234" w:author="james wang" w:date="2019-05-16T16:10:00Z"/>
                <w:sz w:val="24"/>
                <w:szCs w:val="24"/>
              </w:rPr>
            </w:pPr>
            <w:ins w:id="1235" w:author="james wang" w:date="2019-05-16T16:10:00Z">
              <w:r>
                <w:rPr>
                  <w:rFonts w:hint="eastAsia"/>
                  <w:sz w:val="24"/>
                  <w:szCs w:val="24"/>
                </w:rPr>
                <w:t>返回参数</w:t>
              </w:r>
            </w:ins>
          </w:p>
        </w:tc>
      </w:tr>
      <w:tr w:rsidR="00242C06" w14:paraId="51A705BF" w14:textId="77777777" w:rsidTr="00242C06">
        <w:trPr>
          <w:ins w:id="1236" w:author="james wang" w:date="2019-05-16T16:10:00Z"/>
        </w:trPr>
        <w:tc>
          <w:tcPr>
            <w:tcW w:w="721" w:type="pct"/>
            <w:tcPrChange w:id="1237" w:author="james wang" w:date="2019-05-16T16:13:00Z">
              <w:tcPr>
                <w:tcW w:w="828" w:type="pct"/>
              </w:tcPr>
            </w:tcPrChange>
          </w:tcPr>
          <w:p w14:paraId="45F457D2" w14:textId="77777777" w:rsidR="00242C06" w:rsidRPr="00A014E5" w:rsidRDefault="00242C06" w:rsidP="0018416A">
            <w:pPr>
              <w:pStyle w:val="a5"/>
              <w:ind w:firstLineChars="0" w:firstLine="0"/>
              <w:rPr>
                <w:ins w:id="1238" w:author="james wang" w:date="2019-05-16T16:10:00Z"/>
                <w:sz w:val="24"/>
                <w:szCs w:val="24"/>
              </w:rPr>
            </w:pPr>
            <w:ins w:id="1239" w:author="james wang" w:date="2019-05-16T16:10:00Z">
              <w:r w:rsidRPr="00D73133">
                <w:rPr>
                  <w:rFonts w:hint="eastAsia"/>
                  <w:sz w:val="24"/>
                  <w:szCs w:val="24"/>
                </w:rPr>
                <w:t>t</w:t>
              </w:r>
              <w:r w:rsidRPr="00D73133">
                <w:rPr>
                  <w:sz w:val="24"/>
                  <w:szCs w:val="24"/>
                </w:rPr>
                <w:t>ype</w:t>
              </w:r>
            </w:ins>
          </w:p>
        </w:tc>
        <w:tc>
          <w:tcPr>
            <w:tcW w:w="886" w:type="pct"/>
            <w:gridSpan w:val="2"/>
            <w:tcPrChange w:id="1240" w:author="james wang" w:date="2019-05-16T16:13:00Z">
              <w:tcPr>
                <w:tcW w:w="1224" w:type="pct"/>
                <w:gridSpan w:val="2"/>
              </w:tcPr>
            </w:tcPrChange>
          </w:tcPr>
          <w:p w14:paraId="49D9FB5D" w14:textId="77777777" w:rsidR="00242C06" w:rsidRPr="00A014E5" w:rsidRDefault="00242C06" w:rsidP="0018416A">
            <w:pPr>
              <w:pStyle w:val="a5"/>
              <w:ind w:firstLineChars="0" w:firstLine="0"/>
              <w:rPr>
                <w:ins w:id="1241" w:author="james wang" w:date="2019-05-16T16:10:00Z"/>
                <w:sz w:val="24"/>
                <w:szCs w:val="24"/>
              </w:rPr>
            </w:pPr>
            <w:ins w:id="1242" w:author="james wang" w:date="2019-05-16T16:10:00Z">
              <w:r w:rsidRPr="00D73133">
                <w:rPr>
                  <w:rFonts w:hint="eastAsia"/>
                  <w:sz w:val="24"/>
                  <w:szCs w:val="24"/>
                </w:rPr>
                <w:t>帧类型</w:t>
              </w:r>
            </w:ins>
          </w:p>
        </w:tc>
        <w:tc>
          <w:tcPr>
            <w:tcW w:w="495" w:type="pct"/>
            <w:tcPrChange w:id="1243" w:author="james wang" w:date="2019-05-16T16:13:00Z">
              <w:tcPr>
                <w:tcW w:w="609" w:type="pct"/>
              </w:tcPr>
            </w:tcPrChange>
          </w:tcPr>
          <w:p w14:paraId="4A8D0416" w14:textId="77777777" w:rsidR="00242C06" w:rsidRPr="00A014E5" w:rsidRDefault="00242C06" w:rsidP="0018416A">
            <w:pPr>
              <w:pStyle w:val="a5"/>
              <w:ind w:firstLineChars="0" w:firstLine="0"/>
              <w:rPr>
                <w:ins w:id="1244" w:author="james wang" w:date="2019-05-16T16:10:00Z"/>
                <w:sz w:val="24"/>
                <w:szCs w:val="24"/>
              </w:rPr>
            </w:pPr>
            <w:ins w:id="1245" w:author="james wang" w:date="2019-05-16T16:10:00Z">
              <w:r>
                <w:rPr>
                  <w:sz w:val="24"/>
                  <w:szCs w:val="24"/>
                </w:rPr>
                <w:t>string</w:t>
              </w:r>
            </w:ins>
          </w:p>
        </w:tc>
        <w:tc>
          <w:tcPr>
            <w:tcW w:w="577" w:type="pct"/>
            <w:tcPrChange w:id="1246" w:author="james wang" w:date="2019-05-16T16:13:00Z">
              <w:tcPr>
                <w:tcW w:w="786" w:type="pct"/>
              </w:tcPr>
            </w:tcPrChange>
          </w:tcPr>
          <w:p w14:paraId="1EE2B003" w14:textId="77777777" w:rsidR="00242C06" w:rsidRPr="00A014E5" w:rsidRDefault="00242C06" w:rsidP="0018416A">
            <w:pPr>
              <w:pStyle w:val="a5"/>
              <w:ind w:firstLineChars="0" w:firstLine="0"/>
              <w:rPr>
                <w:ins w:id="1247" w:author="james wang" w:date="2019-05-16T16:10:00Z"/>
                <w:sz w:val="24"/>
                <w:szCs w:val="24"/>
              </w:rPr>
            </w:pPr>
            <w:ins w:id="1248" w:author="james wang" w:date="2019-05-16T16:10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821" w:type="pct"/>
            <w:tcPrChange w:id="1249" w:author="james wang" w:date="2019-05-16T16:13:00Z">
              <w:tcPr>
                <w:tcW w:w="1" w:type="pct"/>
              </w:tcPr>
            </w:tcPrChange>
          </w:tcPr>
          <w:p w14:paraId="686F84D4" w14:textId="21C07CA7" w:rsidR="00242C06" w:rsidRDefault="00242C06" w:rsidP="0018416A">
            <w:pPr>
              <w:pStyle w:val="a5"/>
              <w:ind w:firstLineChars="0" w:firstLine="0"/>
              <w:rPr>
                <w:ins w:id="1250" w:author="james wang" w:date="2019-05-16T16:12:00Z"/>
                <w:sz w:val="24"/>
                <w:szCs w:val="24"/>
              </w:rPr>
            </w:pPr>
            <w:ins w:id="1251" w:author="james wang" w:date="2019-05-16T16:13:00Z">
              <w:r>
                <w:rPr>
                  <w:rFonts w:hint="eastAsia"/>
                  <w:sz w:val="24"/>
                  <w:szCs w:val="24"/>
                </w:rPr>
                <w:t>0</w:t>
              </w:r>
            </w:ins>
          </w:p>
        </w:tc>
        <w:tc>
          <w:tcPr>
            <w:tcW w:w="1500" w:type="pct"/>
            <w:tcPrChange w:id="1252" w:author="james wang" w:date="2019-05-16T16:13:00Z">
              <w:tcPr>
                <w:tcW w:w="1554" w:type="pct"/>
              </w:tcPr>
            </w:tcPrChange>
          </w:tcPr>
          <w:p w14:paraId="79872BC4" w14:textId="55C15A04" w:rsidR="00242C06" w:rsidRDefault="00A77FBA" w:rsidP="0018416A">
            <w:pPr>
              <w:pStyle w:val="a5"/>
              <w:ind w:firstLineChars="0" w:firstLine="0"/>
              <w:rPr>
                <w:ins w:id="1253" w:author="james wang" w:date="2019-05-16T16:10:00Z"/>
                <w:sz w:val="24"/>
                <w:szCs w:val="24"/>
              </w:rPr>
            </w:pPr>
            <w:ins w:id="1254" w:author="james wang" w:date="2019-05-28T17:22:00Z">
              <w:r>
                <w:rPr>
                  <w:rFonts w:hint="eastAsia"/>
                  <w:sz w:val="24"/>
                  <w:szCs w:val="24"/>
                </w:rPr>
                <w:t>19</w:t>
              </w:r>
            </w:ins>
            <w:ins w:id="1255" w:author="james wang" w:date="2019-05-16T16:10:00Z">
              <w:r w:rsidR="00242C06">
                <w:rPr>
                  <w:sz w:val="24"/>
                  <w:szCs w:val="24"/>
                </w:rPr>
                <w:t>(</w:t>
              </w:r>
              <w:r w:rsidR="00242C06">
                <w:rPr>
                  <w:rFonts w:hint="eastAsia"/>
                  <w:sz w:val="24"/>
                  <w:szCs w:val="24"/>
                </w:rPr>
                <w:t>左高位右低位</w:t>
              </w:r>
              <w:r w:rsidR="00242C06">
                <w:rPr>
                  <w:sz w:val="24"/>
                  <w:szCs w:val="24"/>
                </w:rPr>
                <w:t>)</w:t>
              </w:r>
            </w:ins>
          </w:p>
        </w:tc>
      </w:tr>
      <w:tr w:rsidR="00242C06" w14:paraId="46363272" w14:textId="77777777" w:rsidTr="00242C06">
        <w:trPr>
          <w:ins w:id="1256" w:author="james wang" w:date="2019-05-16T16:10:00Z"/>
        </w:trPr>
        <w:tc>
          <w:tcPr>
            <w:tcW w:w="721" w:type="pct"/>
            <w:tcPrChange w:id="1257" w:author="james wang" w:date="2019-05-16T16:13:00Z">
              <w:tcPr>
                <w:tcW w:w="828" w:type="pct"/>
              </w:tcPr>
            </w:tcPrChange>
          </w:tcPr>
          <w:p w14:paraId="0F9460DB" w14:textId="77777777" w:rsidR="00242C06" w:rsidRDefault="00242C06" w:rsidP="0018416A">
            <w:pPr>
              <w:pStyle w:val="a5"/>
              <w:ind w:firstLineChars="0" w:firstLine="0"/>
              <w:rPr>
                <w:ins w:id="1258" w:author="james wang" w:date="2019-05-16T16:10:00Z"/>
                <w:sz w:val="24"/>
                <w:szCs w:val="24"/>
              </w:rPr>
            </w:pPr>
            <w:ins w:id="1259" w:author="james wang" w:date="2019-05-16T16:10:00Z">
              <w:r>
                <w:rPr>
                  <w:rFonts w:hint="eastAsia"/>
                  <w:sz w:val="24"/>
                  <w:szCs w:val="24"/>
                </w:rPr>
                <w:t>返回成功</w:t>
              </w:r>
            </w:ins>
          </w:p>
        </w:tc>
        <w:tc>
          <w:tcPr>
            <w:tcW w:w="886" w:type="pct"/>
            <w:gridSpan w:val="2"/>
            <w:tcPrChange w:id="1260" w:author="james wang" w:date="2019-05-16T16:13:00Z">
              <w:tcPr>
                <w:tcW w:w="1224" w:type="pct"/>
                <w:gridSpan w:val="2"/>
              </w:tcPr>
            </w:tcPrChange>
          </w:tcPr>
          <w:p w14:paraId="4A547DAF" w14:textId="77777777" w:rsidR="00242C06" w:rsidRDefault="00242C06" w:rsidP="0018416A">
            <w:pPr>
              <w:pStyle w:val="a5"/>
              <w:ind w:firstLineChars="0" w:firstLine="0"/>
              <w:rPr>
                <w:ins w:id="1261" w:author="james wang" w:date="2019-05-16T16:10:00Z"/>
                <w:sz w:val="24"/>
                <w:szCs w:val="24"/>
              </w:rPr>
            </w:pPr>
            <w:ins w:id="1262" w:author="james wang" w:date="2019-05-16T16:10:00Z">
              <w:r>
                <w:rPr>
                  <w:rFonts w:hint="eastAsia"/>
                  <w:sz w:val="24"/>
                  <w:szCs w:val="24"/>
                </w:rPr>
                <w:t>返回成功</w:t>
              </w:r>
            </w:ins>
          </w:p>
        </w:tc>
        <w:tc>
          <w:tcPr>
            <w:tcW w:w="495" w:type="pct"/>
            <w:tcPrChange w:id="1263" w:author="james wang" w:date="2019-05-16T16:13:00Z">
              <w:tcPr>
                <w:tcW w:w="609" w:type="pct"/>
              </w:tcPr>
            </w:tcPrChange>
          </w:tcPr>
          <w:p w14:paraId="26669165" w14:textId="77777777" w:rsidR="00242C06" w:rsidRDefault="00242C06" w:rsidP="0018416A">
            <w:pPr>
              <w:pStyle w:val="a5"/>
              <w:ind w:firstLineChars="0" w:firstLine="0"/>
              <w:rPr>
                <w:ins w:id="1264" w:author="james wang" w:date="2019-05-16T16:10:00Z"/>
                <w:sz w:val="24"/>
                <w:szCs w:val="24"/>
              </w:rPr>
            </w:pPr>
            <w:ins w:id="1265" w:author="james wang" w:date="2019-05-16T16:10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577" w:type="pct"/>
            <w:tcPrChange w:id="1266" w:author="james wang" w:date="2019-05-16T16:13:00Z">
              <w:tcPr>
                <w:tcW w:w="786" w:type="pct"/>
              </w:tcPr>
            </w:tcPrChange>
          </w:tcPr>
          <w:p w14:paraId="47E49BF8" w14:textId="77777777" w:rsidR="00242C06" w:rsidRDefault="00242C06" w:rsidP="0018416A">
            <w:pPr>
              <w:pStyle w:val="a5"/>
              <w:ind w:firstLineChars="0" w:firstLine="0"/>
              <w:rPr>
                <w:ins w:id="1267" w:author="james wang" w:date="2019-05-16T16:10:00Z"/>
                <w:sz w:val="24"/>
                <w:szCs w:val="24"/>
              </w:rPr>
            </w:pPr>
            <w:ins w:id="1268" w:author="james wang" w:date="2019-05-16T16:10:00Z">
              <w:r>
                <w:rPr>
                  <w:rFonts w:hint="eastAsia"/>
                  <w:sz w:val="24"/>
                  <w:szCs w:val="24"/>
                </w:rPr>
                <w:t>4</w:t>
              </w:r>
            </w:ins>
          </w:p>
        </w:tc>
        <w:tc>
          <w:tcPr>
            <w:tcW w:w="821" w:type="pct"/>
            <w:tcPrChange w:id="1269" w:author="james wang" w:date="2019-05-16T16:13:00Z">
              <w:tcPr>
                <w:tcW w:w="1" w:type="pct"/>
              </w:tcPr>
            </w:tcPrChange>
          </w:tcPr>
          <w:p w14:paraId="6E20DBF4" w14:textId="707AD8B9" w:rsidR="00242C06" w:rsidRDefault="00242C06" w:rsidP="0018416A">
            <w:pPr>
              <w:pStyle w:val="a5"/>
              <w:ind w:firstLineChars="0" w:firstLine="0"/>
              <w:rPr>
                <w:ins w:id="1270" w:author="james wang" w:date="2019-05-16T16:12:00Z"/>
                <w:sz w:val="24"/>
                <w:szCs w:val="24"/>
              </w:rPr>
            </w:pPr>
            <w:ins w:id="1271" w:author="james wang" w:date="2019-05-16T16:13:00Z">
              <w:r>
                <w:rPr>
                  <w:rFonts w:hint="eastAsia"/>
                  <w:sz w:val="24"/>
                  <w:szCs w:val="24"/>
                </w:rPr>
                <w:t>2</w:t>
              </w:r>
            </w:ins>
          </w:p>
        </w:tc>
        <w:tc>
          <w:tcPr>
            <w:tcW w:w="1500" w:type="pct"/>
            <w:tcPrChange w:id="1272" w:author="james wang" w:date="2019-05-16T16:13:00Z">
              <w:tcPr>
                <w:tcW w:w="1554" w:type="pct"/>
              </w:tcPr>
            </w:tcPrChange>
          </w:tcPr>
          <w:p w14:paraId="28404F7D" w14:textId="1947AF68" w:rsidR="00242C06" w:rsidRDefault="00242C06" w:rsidP="0018416A">
            <w:pPr>
              <w:pStyle w:val="a5"/>
              <w:ind w:firstLineChars="0" w:firstLine="0"/>
              <w:rPr>
                <w:ins w:id="1273" w:author="james wang" w:date="2019-05-16T16:10:00Z"/>
                <w:sz w:val="24"/>
                <w:szCs w:val="24"/>
              </w:rPr>
            </w:pPr>
            <w:ins w:id="1274" w:author="james wang" w:date="2019-05-16T16:10:00Z">
              <w:r>
                <w:rPr>
                  <w:rFonts w:hint="eastAsia"/>
                  <w:sz w:val="24"/>
                  <w:szCs w:val="24"/>
                </w:rPr>
                <w:t>s</w:t>
              </w:r>
              <w:r>
                <w:rPr>
                  <w:sz w:val="24"/>
                  <w:szCs w:val="24"/>
                </w:rPr>
                <w:t>ucc</w:t>
              </w:r>
            </w:ins>
          </w:p>
        </w:tc>
      </w:tr>
      <w:tr w:rsidR="00242C06" w14:paraId="427DA98C" w14:textId="77777777" w:rsidTr="00242C06">
        <w:trPr>
          <w:ins w:id="1275" w:author="james wang" w:date="2019-05-16T16:10:00Z"/>
        </w:trPr>
        <w:tc>
          <w:tcPr>
            <w:tcW w:w="721" w:type="pct"/>
            <w:tcPrChange w:id="1276" w:author="james wang" w:date="2019-05-16T16:13:00Z">
              <w:tcPr>
                <w:tcW w:w="828" w:type="pct"/>
              </w:tcPr>
            </w:tcPrChange>
          </w:tcPr>
          <w:p w14:paraId="283A168F" w14:textId="77777777" w:rsidR="00242C06" w:rsidRDefault="00242C06" w:rsidP="0018416A">
            <w:pPr>
              <w:pStyle w:val="a5"/>
              <w:ind w:firstLineChars="0" w:firstLine="0"/>
              <w:rPr>
                <w:ins w:id="1277" w:author="james wang" w:date="2019-05-16T16:10:00Z"/>
                <w:sz w:val="24"/>
                <w:szCs w:val="24"/>
              </w:rPr>
            </w:pPr>
            <w:ins w:id="1278" w:author="james wang" w:date="2019-05-16T16:10:00Z">
              <w:r>
                <w:rPr>
                  <w:rFonts w:hint="eastAsia"/>
                  <w:sz w:val="24"/>
                  <w:szCs w:val="24"/>
                </w:rPr>
                <w:t>返回失败</w:t>
              </w:r>
            </w:ins>
          </w:p>
        </w:tc>
        <w:tc>
          <w:tcPr>
            <w:tcW w:w="886" w:type="pct"/>
            <w:gridSpan w:val="2"/>
            <w:tcPrChange w:id="1279" w:author="james wang" w:date="2019-05-16T16:13:00Z">
              <w:tcPr>
                <w:tcW w:w="1224" w:type="pct"/>
                <w:gridSpan w:val="2"/>
              </w:tcPr>
            </w:tcPrChange>
          </w:tcPr>
          <w:p w14:paraId="578028F1" w14:textId="77777777" w:rsidR="00242C06" w:rsidRDefault="00242C06" w:rsidP="0018416A">
            <w:pPr>
              <w:pStyle w:val="a5"/>
              <w:ind w:firstLineChars="0" w:firstLine="0"/>
              <w:rPr>
                <w:ins w:id="1280" w:author="james wang" w:date="2019-05-16T16:10:00Z"/>
                <w:sz w:val="24"/>
                <w:szCs w:val="24"/>
              </w:rPr>
            </w:pPr>
            <w:ins w:id="1281" w:author="james wang" w:date="2019-05-16T16:10:00Z">
              <w:r>
                <w:rPr>
                  <w:rFonts w:hint="eastAsia"/>
                  <w:sz w:val="24"/>
                  <w:szCs w:val="24"/>
                </w:rPr>
                <w:t>返回失败</w:t>
              </w:r>
            </w:ins>
          </w:p>
        </w:tc>
        <w:tc>
          <w:tcPr>
            <w:tcW w:w="495" w:type="pct"/>
            <w:tcPrChange w:id="1282" w:author="james wang" w:date="2019-05-16T16:13:00Z">
              <w:tcPr>
                <w:tcW w:w="609" w:type="pct"/>
              </w:tcPr>
            </w:tcPrChange>
          </w:tcPr>
          <w:p w14:paraId="6AAF79D8" w14:textId="77777777" w:rsidR="00242C06" w:rsidRDefault="00242C06" w:rsidP="0018416A">
            <w:pPr>
              <w:pStyle w:val="a5"/>
              <w:ind w:firstLineChars="0" w:firstLine="0"/>
              <w:rPr>
                <w:ins w:id="1283" w:author="james wang" w:date="2019-05-16T16:10:00Z"/>
                <w:sz w:val="24"/>
                <w:szCs w:val="24"/>
              </w:rPr>
            </w:pPr>
            <w:ins w:id="1284" w:author="james wang" w:date="2019-05-16T16:10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577" w:type="pct"/>
            <w:tcPrChange w:id="1285" w:author="james wang" w:date="2019-05-16T16:13:00Z">
              <w:tcPr>
                <w:tcW w:w="786" w:type="pct"/>
              </w:tcPr>
            </w:tcPrChange>
          </w:tcPr>
          <w:p w14:paraId="68E23A91" w14:textId="77777777" w:rsidR="00242C06" w:rsidRDefault="00242C06" w:rsidP="0018416A">
            <w:pPr>
              <w:pStyle w:val="a5"/>
              <w:ind w:firstLineChars="0" w:firstLine="0"/>
              <w:rPr>
                <w:ins w:id="1286" w:author="james wang" w:date="2019-05-16T16:10:00Z"/>
                <w:sz w:val="24"/>
                <w:szCs w:val="24"/>
              </w:rPr>
            </w:pPr>
            <w:ins w:id="1287" w:author="james wang" w:date="2019-05-16T16:10:00Z">
              <w:r>
                <w:rPr>
                  <w:rFonts w:hint="eastAsia"/>
                  <w:sz w:val="24"/>
                  <w:szCs w:val="24"/>
                </w:rPr>
                <w:t>4</w:t>
              </w:r>
            </w:ins>
          </w:p>
        </w:tc>
        <w:tc>
          <w:tcPr>
            <w:tcW w:w="821" w:type="pct"/>
            <w:tcPrChange w:id="1288" w:author="james wang" w:date="2019-05-16T16:13:00Z">
              <w:tcPr>
                <w:tcW w:w="1" w:type="pct"/>
              </w:tcPr>
            </w:tcPrChange>
          </w:tcPr>
          <w:p w14:paraId="76628F47" w14:textId="33D92B0B" w:rsidR="00242C06" w:rsidRDefault="00242C06" w:rsidP="0018416A">
            <w:pPr>
              <w:pStyle w:val="a5"/>
              <w:ind w:firstLineChars="0" w:firstLine="0"/>
              <w:rPr>
                <w:ins w:id="1289" w:author="james wang" w:date="2019-05-16T16:12:00Z"/>
                <w:sz w:val="24"/>
                <w:szCs w:val="24"/>
              </w:rPr>
            </w:pPr>
            <w:ins w:id="1290" w:author="james wang" w:date="2019-05-16T16:13:00Z">
              <w:r>
                <w:rPr>
                  <w:rFonts w:hint="eastAsia"/>
                  <w:sz w:val="24"/>
                  <w:szCs w:val="24"/>
                </w:rPr>
                <w:t>2</w:t>
              </w:r>
            </w:ins>
          </w:p>
        </w:tc>
        <w:tc>
          <w:tcPr>
            <w:tcW w:w="1500" w:type="pct"/>
            <w:tcPrChange w:id="1291" w:author="james wang" w:date="2019-05-16T16:13:00Z">
              <w:tcPr>
                <w:tcW w:w="1554" w:type="pct"/>
              </w:tcPr>
            </w:tcPrChange>
          </w:tcPr>
          <w:p w14:paraId="49EDCA7B" w14:textId="7DA3222A" w:rsidR="00242C06" w:rsidRDefault="00242C06" w:rsidP="0018416A">
            <w:pPr>
              <w:pStyle w:val="a5"/>
              <w:ind w:firstLineChars="0" w:firstLine="0"/>
              <w:rPr>
                <w:ins w:id="1292" w:author="james wang" w:date="2019-05-16T16:10:00Z"/>
                <w:sz w:val="24"/>
                <w:szCs w:val="24"/>
              </w:rPr>
            </w:pPr>
            <w:ins w:id="1293" w:author="james wang" w:date="2019-05-16T16:10:00Z">
              <w:r>
                <w:rPr>
                  <w:rFonts w:hint="eastAsia"/>
                  <w:sz w:val="24"/>
                  <w:szCs w:val="24"/>
                </w:rPr>
                <w:t>f</w:t>
              </w:r>
              <w:r>
                <w:rPr>
                  <w:sz w:val="24"/>
                  <w:szCs w:val="24"/>
                </w:rPr>
                <w:t>ail</w:t>
              </w:r>
            </w:ins>
          </w:p>
        </w:tc>
      </w:tr>
      <w:tr w:rsidR="00242C06" w14:paraId="643B8D10" w14:textId="77777777" w:rsidTr="00242C06">
        <w:trPr>
          <w:ins w:id="1294" w:author="james wang" w:date="2019-05-16T16:10:00Z"/>
        </w:trPr>
        <w:tc>
          <w:tcPr>
            <w:tcW w:w="721" w:type="pct"/>
            <w:tcPrChange w:id="1295" w:author="james wang" w:date="2019-05-16T16:13:00Z">
              <w:tcPr>
                <w:tcW w:w="828" w:type="pct"/>
              </w:tcPr>
            </w:tcPrChange>
          </w:tcPr>
          <w:p w14:paraId="69DE4A08" w14:textId="77777777" w:rsidR="00242C06" w:rsidRDefault="00242C06" w:rsidP="0018416A">
            <w:pPr>
              <w:pStyle w:val="a5"/>
              <w:ind w:firstLineChars="0" w:firstLine="0"/>
              <w:rPr>
                <w:ins w:id="1296" w:author="james wang" w:date="2019-05-16T16:10:00Z"/>
                <w:sz w:val="24"/>
                <w:szCs w:val="24"/>
              </w:rPr>
            </w:pPr>
            <w:ins w:id="1297" w:author="james wang" w:date="2019-05-16T16:10:00Z">
              <w:r>
                <w:rPr>
                  <w:sz w:val="24"/>
                  <w:szCs w:val="24"/>
                </w:rPr>
                <w:t>status</w:t>
              </w:r>
            </w:ins>
          </w:p>
        </w:tc>
        <w:tc>
          <w:tcPr>
            <w:tcW w:w="886" w:type="pct"/>
            <w:gridSpan w:val="2"/>
            <w:tcPrChange w:id="1298" w:author="james wang" w:date="2019-05-16T16:13:00Z">
              <w:tcPr>
                <w:tcW w:w="1224" w:type="pct"/>
                <w:gridSpan w:val="2"/>
              </w:tcPr>
            </w:tcPrChange>
          </w:tcPr>
          <w:p w14:paraId="0FCAFD82" w14:textId="52CC8B94" w:rsidR="00242C06" w:rsidRDefault="00242C06" w:rsidP="0018416A">
            <w:pPr>
              <w:pStyle w:val="a5"/>
              <w:ind w:firstLineChars="0" w:firstLine="0"/>
              <w:rPr>
                <w:ins w:id="1299" w:author="james wang" w:date="2019-05-16T16:10:00Z"/>
                <w:sz w:val="24"/>
                <w:szCs w:val="24"/>
              </w:rPr>
            </w:pPr>
          </w:p>
        </w:tc>
        <w:tc>
          <w:tcPr>
            <w:tcW w:w="495" w:type="pct"/>
            <w:tcPrChange w:id="1300" w:author="james wang" w:date="2019-05-16T16:13:00Z">
              <w:tcPr>
                <w:tcW w:w="609" w:type="pct"/>
              </w:tcPr>
            </w:tcPrChange>
          </w:tcPr>
          <w:p w14:paraId="796C2D94" w14:textId="77777777" w:rsidR="00242C06" w:rsidRDefault="00242C06" w:rsidP="0018416A">
            <w:pPr>
              <w:pStyle w:val="a5"/>
              <w:ind w:firstLineChars="0" w:firstLine="0"/>
              <w:rPr>
                <w:ins w:id="1301" w:author="james wang" w:date="2019-05-16T16:10:00Z"/>
                <w:sz w:val="24"/>
                <w:szCs w:val="24"/>
              </w:rPr>
            </w:pPr>
            <w:ins w:id="1302" w:author="james wang" w:date="2019-05-16T16:10:00Z">
              <w:r>
                <w:rPr>
                  <w:rFonts w:hint="eastAsia"/>
                  <w:sz w:val="24"/>
                  <w:szCs w:val="24"/>
                </w:rPr>
                <w:t>String</w:t>
              </w:r>
            </w:ins>
          </w:p>
        </w:tc>
        <w:tc>
          <w:tcPr>
            <w:tcW w:w="577" w:type="pct"/>
            <w:tcPrChange w:id="1303" w:author="james wang" w:date="2019-05-16T16:13:00Z">
              <w:tcPr>
                <w:tcW w:w="786" w:type="pct"/>
              </w:tcPr>
            </w:tcPrChange>
          </w:tcPr>
          <w:p w14:paraId="461D804D" w14:textId="77777777" w:rsidR="00242C06" w:rsidRDefault="00242C06" w:rsidP="0018416A">
            <w:pPr>
              <w:pStyle w:val="a5"/>
              <w:ind w:firstLineChars="0" w:firstLine="0"/>
              <w:rPr>
                <w:ins w:id="1304" w:author="james wang" w:date="2019-05-16T16:10:00Z"/>
                <w:sz w:val="24"/>
                <w:szCs w:val="24"/>
              </w:rPr>
            </w:pPr>
            <w:ins w:id="1305" w:author="james wang" w:date="2019-05-16T16:10:00Z">
              <w:r>
                <w:rPr>
                  <w:rFonts w:hint="eastAsia"/>
                  <w:sz w:val="24"/>
                  <w:szCs w:val="24"/>
                </w:rPr>
                <w:t>2</w:t>
              </w:r>
            </w:ins>
          </w:p>
        </w:tc>
        <w:tc>
          <w:tcPr>
            <w:tcW w:w="821" w:type="pct"/>
            <w:tcPrChange w:id="1306" w:author="james wang" w:date="2019-05-16T16:13:00Z">
              <w:tcPr>
                <w:tcW w:w="1" w:type="pct"/>
              </w:tcPr>
            </w:tcPrChange>
          </w:tcPr>
          <w:p w14:paraId="5D1304D5" w14:textId="2D5505F6" w:rsidR="00242C06" w:rsidRDefault="00242C06" w:rsidP="0018416A">
            <w:pPr>
              <w:pStyle w:val="a5"/>
              <w:ind w:firstLineChars="0" w:firstLine="0"/>
              <w:rPr>
                <w:ins w:id="1307" w:author="james wang" w:date="2019-05-16T16:12:00Z"/>
                <w:sz w:val="24"/>
                <w:szCs w:val="24"/>
              </w:rPr>
            </w:pPr>
            <w:ins w:id="1308" w:author="james wang" w:date="2019-05-16T16:17:00Z">
              <w:r>
                <w:rPr>
                  <w:rFonts w:hint="eastAsia"/>
                  <w:sz w:val="24"/>
                  <w:szCs w:val="24"/>
                </w:rPr>
                <w:t>6</w:t>
              </w:r>
            </w:ins>
          </w:p>
        </w:tc>
        <w:tc>
          <w:tcPr>
            <w:tcW w:w="1500" w:type="pct"/>
            <w:tcPrChange w:id="1309" w:author="james wang" w:date="2019-05-16T16:13:00Z">
              <w:tcPr>
                <w:tcW w:w="1554" w:type="pct"/>
              </w:tcPr>
            </w:tcPrChange>
          </w:tcPr>
          <w:p w14:paraId="74CFD56C" w14:textId="517A9923" w:rsidR="00242C06" w:rsidRDefault="001346A8" w:rsidP="0018416A">
            <w:pPr>
              <w:pStyle w:val="a5"/>
              <w:ind w:firstLineChars="0" w:firstLine="0"/>
              <w:rPr>
                <w:ins w:id="1310" w:author="james wang" w:date="2019-05-16T16:10:00Z"/>
                <w:sz w:val="24"/>
                <w:szCs w:val="24"/>
              </w:rPr>
            </w:pPr>
            <w:ins w:id="1311" w:author="james wang" w:date="2019-05-28T17:14:00Z">
              <w:r>
                <w:rPr>
                  <w:rFonts w:hint="eastAsia"/>
                  <w:sz w:val="24"/>
                  <w:szCs w:val="24"/>
                </w:rPr>
                <w:t>9：已注册</w:t>
              </w:r>
            </w:ins>
            <w:ins w:id="1312" w:author="james wang" w:date="2019-05-28T17:15:00Z">
              <w:r>
                <w:rPr>
                  <w:rFonts w:hint="eastAsia"/>
                  <w:sz w:val="24"/>
                  <w:szCs w:val="24"/>
                </w:rPr>
                <w:t>10：未注册</w:t>
              </w:r>
            </w:ins>
          </w:p>
        </w:tc>
      </w:tr>
    </w:tbl>
    <w:p w14:paraId="29B5AC07" w14:textId="77777777" w:rsidR="001A5622" w:rsidRPr="001A5622" w:rsidRDefault="001A5622">
      <w:pPr>
        <w:pStyle w:val="a5"/>
        <w:ind w:left="720" w:firstLineChars="0" w:firstLine="0"/>
        <w:rPr>
          <w:ins w:id="1313" w:author="james wang" w:date="2019-05-16T15:56:00Z"/>
          <w:rPrChange w:id="1314" w:author="james wang" w:date="2019-05-16T16:09:00Z">
            <w:rPr>
              <w:ins w:id="1315" w:author="james wang" w:date="2019-05-16T15:56:00Z"/>
            </w:rPr>
          </w:rPrChange>
        </w:rPr>
        <w:pPrChange w:id="1316" w:author="james wang" w:date="2019-05-16T16:10:00Z">
          <w:pPr>
            <w:pStyle w:val="3"/>
          </w:pPr>
        </w:pPrChange>
      </w:pPr>
    </w:p>
    <w:p w14:paraId="4F7003F9" w14:textId="6BF8AAA0" w:rsidR="00B33E0E" w:rsidRPr="00155547" w:rsidRDefault="00223BC3">
      <w:pPr>
        <w:pStyle w:val="3"/>
        <w:numPr>
          <w:ilvl w:val="1"/>
          <w:numId w:val="13"/>
        </w:numPr>
        <w:rPr>
          <w:ins w:id="1317" w:author="james wang" w:date="2019-05-16T19:14:00Z"/>
          <w:shd w:val="pct15" w:color="auto" w:fill="FFFFFF"/>
          <w:rPrChange w:id="1318" w:author="james wang" w:date="2019-05-16T19:31:00Z">
            <w:rPr>
              <w:ins w:id="1319" w:author="james wang" w:date="2019-05-16T19:14:00Z"/>
            </w:rPr>
          </w:rPrChange>
        </w:rPr>
        <w:pPrChange w:id="1320" w:author="james wang" w:date="2019-05-16T19:14:00Z">
          <w:pPr>
            <w:pStyle w:val="3"/>
          </w:pPr>
        </w:pPrChange>
      </w:pPr>
      <w:ins w:id="1321" w:author="james wang" w:date="2019-05-28T17:22:00Z">
        <w:r>
          <w:rPr>
            <w:rFonts w:hint="eastAsia"/>
            <w:shd w:val="pct15" w:color="auto" w:fill="FFFFFF"/>
          </w:rPr>
          <w:t>设置</w:t>
        </w:r>
      </w:ins>
      <w:ins w:id="1322" w:author="james wang" w:date="2019-05-16T19:14:00Z">
        <w:r w:rsidR="00B33E0E" w:rsidRPr="00155547">
          <w:rPr>
            <w:rFonts w:hint="eastAsia"/>
            <w:shd w:val="pct15" w:color="auto" w:fill="FFFFFF"/>
            <w:rPrChange w:id="1323" w:author="james wang" w:date="2019-05-16T19:31:00Z">
              <w:rPr>
                <w:rFonts w:hint="eastAsia"/>
              </w:rPr>
            </w:rPrChange>
          </w:rPr>
          <w:t>设备注册</w:t>
        </w:r>
      </w:ins>
      <w:ins w:id="1324" w:author="james wang" w:date="2019-05-28T17:22:00Z">
        <w:r>
          <w:rPr>
            <w:rFonts w:hint="eastAsia"/>
            <w:shd w:val="pct15" w:color="auto" w:fill="FFFFFF"/>
          </w:rPr>
          <w:t>信息</w:t>
        </w:r>
      </w:ins>
    </w:p>
    <w:p w14:paraId="499F214A" w14:textId="13884934" w:rsidR="00B33E0E" w:rsidRPr="00155547" w:rsidRDefault="00B33E0E" w:rsidP="00B33E0E">
      <w:pPr>
        <w:pStyle w:val="a5"/>
        <w:numPr>
          <w:ilvl w:val="0"/>
          <w:numId w:val="3"/>
        </w:numPr>
        <w:ind w:firstLineChars="0"/>
        <w:rPr>
          <w:ins w:id="1325" w:author="james wang" w:date="2019-05-16T19:15:00Z"/>
          <w:sz w:val="24"/>
          <w:szCs w:val="24"/>
          <w:shd w:val="pct15" w:color="auto" w:fill="FFFFFF"/>
          <w:rPrChange w:id="1326" w:author="james wang" w:date="2019-05-16T19:31:00Z">
            <w:rPr>
              <w:ins w:id="1327" w:author="james wang" w:date="2019-05-16T19:15:00Z"/>
            </w:rPr>
          </w:rPrChange>
        </w:rPr>
      </w:pPr>
      <w:ins w:id="1328" w:author="james wang" w:date="2019-05-16T19:15:00Z">
        <w:r w:rsidRPr="00155547">
          <w:rPr>
            <w:sz w:val="24"/>
            <w:szCs w:val="24"/>
            <w:shd w:val="pct15" w:color="auto" w:fill="FFFFFF"/>
            <w:rPrChange w:id="1329" w:author="james wang" w:date="2019-05-16T19:31:00Z">
              <w:rPr/>
            </w:rPrChange>
          </w:rPr>
          <w:t xml:space="preserve">Type </w:t>
        </w:r>
      </w:ins>
      <w:ins w:id="1330" w:author="james wang" w:date="2019-05-28T17:23:00Z">
        <w:r w:rsidR="00616B6D">
          <w:rPr>
            <w:rFonts w:hint="eastAsia"/>
            <w:sz w:val="24"/>
            <w:szCs w:val="24"/>
            <w:shd w:val="pct15" w:color="auto" w:fill="FFFFFF"/>
          </w:rPr>
          <w:t>16</w:t>
        </w:r>
      </w:ins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14"/>
        <w:gridCol w:w="440"/>
        <w:gridCol w:w="1261"/>
        <w:gridCol w:w="1133"/>
        <w:gridCol w:w="851"/>
        <w:gridCol w:w="1000"/>
        <w:gridCol w:w="2197"/>
      </w:tblGrid>
      <w:tr w:rsidR="0018416A" w14:paraId="3B6FDA60" w14:textId="77777777" w:rsidTr="0018416A">
        <w:trPr>
          <w:ins w:id="1331" w:author="james wang" w:date="2019-05-16T19:15:00Z"/>
        </w:trPr>
        <w:tc>
          <w:tcPr>
            <w:tcW w:w="852" w:type="pct"/>
          </w:tcPr>
          <w:p w14:paraId="795ACC2C" w14:textId="77777777" w:rsidR="0018416A" w:rsidRPr="00D73133" w:rsidRDefault="0018416A" w:rsidP="0018416A">
            <w:pPr>
              <w:pStyle w:val="a5"/>
              <w:ind w:firstLineChars="0" w:firstLine="0"/>
              <w:rPr>
                <w:ins w:id="1332" w:author="james wang" w:date="2019-05-16T19:15:00Z"/>
                <w:sz w:val="24"/>
                <w:szCs w:val="24"/>
              </w:rPr>
            </w:pPr>
            <w:ins w:id="1333" w:author="james wang" w:date="2019-05-16T19:15:00Z">
              <w:r w:rsidRPr="00D73133">
                <w:rPr>
                  <w:rFonts w:hint="eastAsia"/>
                  <w:sz w:val="24"/>
                  <w:szCs w:val="24"/>
                </w:rPr>
                <w:t>字段</w:t>
              </w:r>
            </w:ins>
          </w:p>
        </w:tc>
        <w:tc>
          <w:tcPr>
            <w:tcW w:w="1025" w:type="pct"/>
            <w:gridSpan w:val="2"/>
          </w:tcPr>
          <w:p w14:paraId="2B57A9A0" w14:textId="77777777" w:rsidR="0018416A" w:rsidRPr="00D73133" w:rsidRDefault="0018416A" w:rsidP="0018416A">
            <w:pPr>
              <w:pStyle w:val="a5"/>
              <w:ind w:firstLineChars="0" w:firstLine="0"/>
              <w:rPr>
                <w:ins w:id="1334" w:author="james wang" w:date="2019-05-16T19:15:00Z"/>
                <w:sz w:val="24"/>
                <w:szCs w:val="24"/>
              </w:rPr>
            </w:pPr>
            <w:ins w:id="1335" w:author="james wang" w:date="2019-05-16T19:15:00Z">
              <w:r w:rsidRPr="00D73133">
                <w:rPr>
                  <w:rFonts w:hint="eastAsia"/>
                  <w:sz w:val="24"/>
                  <w:szCs w:val="24"/>
                </w:rPr>
                <w:t>描述</w:t>
              </w:r>
            </w:ins>
          </w:p>
        </w:tc>
        <w:tc>
          <w:tcPr>
            <w:tcW w:w="683" w:type="pct"/>
          </w:tcPr>
          <w:p w14:paraId="5D13197E" w14:textId="77777777" w:rsidR="0018416A" w:rsidRPr="00D73133" w:rsidRDefault="0018416A" w:rsidP="0018416A">
            <w:pPr>
              <w:pStyle w:val="a5"/>
              <w:ind w:firstLineChars="0" w:firstLine="0"/>
              <w:rPr>
                <w:ins w:id="1336" w:author="james wang" w:date="2019-05-16T19:15:00Z"/>
                <w:sz w:val="24"/>
                <w:szCs w:val="24"/>
              </w:rPr>
            </w:pPr>
            <w:ins w:id="1337" w:author="james wang" w:date="2019-05-16T19:15:00Z">
              <w:r w:rsidRPr="00D73133">
                <w:rPr>
                  <w:rFonts w:hint="eastAsia"/>
                  <w:sz w:val="24"/>
                  <w:szCs w:val="24"/>
                </w:rPr>
                <w:t>类型</w:t>
              </w:r>
            </w:ins>
          </w:p>
        </w:tc>
        <w:tc>
          <w:tcPr>
            <w:tcW w:w="513" w:type="pct"/>
          </w:tcPr>
          <w:p w14:paraId="40C5E3B8" w14:textId="77777777" w:rsidR="0018416A" w:rsidRPr="00D73133" w:rsidRDefault="0018416A" w:rsidP="0018416A">
            <w:pPr>
              <w:pStyle w:val="a5"/>
              <w:ind w:firstLineChars="0" w:firstLine="0"/>
              <w:rPr>
                <w:ins w:id="1338" w:author="james wang" w:date="2019-05-16T19:15:00Z"/>
                <w:sz w:val="24"/>
                <w:szCs w:val="24"/>
              </w:rPr>
            </w:pPr>
            <w:ins w:id="1339" w:author="james wang" w:date="2019-05-16T19:15:00Z">
              <w:r>
                <w:rPr>
                  <w:rFonts w:hint="eastAsia"/>
                  <w:kern w:val="0"/>
                  <w:sz w:val="24"/>
                  <w:szCs w:val="24"/>
                </w:rPr>
                <w:t>位数</w:t>
              </w:r>
            </w:ins>
          </w:p>
        </w:tc>
        <w:tc>
          <w:tcPr>
            <w:tcW w:w="603" w:type="pct"/>
          </w:tcPr>
          <w:p w14:paraId="02BDE7BC" w14:textId="77777777" w:rsidR="0018416A" w:rsidRPr="00D73133" w:rsidRDefault="0018416A" w:rsidP="0018416A">
            <w:pPr>
              <w:pStyle w:val="a5"/>
              <w:ind w:firstLineChars="0" w:firstLine="0"/>
              <w:rPr>
                <w:ins w:id="1340" w:author="james wang" w:date="2019-05-16T19:15:00Z"/>
                <w:sz w:val="24"/>
                <w:szCs w:val="24"/>
              </w:rPr>
            </w:pPr>
            <w:ins w:id="1341" w:author="james wang" w:date="2019-05-16T19:15:00Z">
              <w:r>
                <w:rPr>
                  <w:rFonts w:hint="eastAsia"/>
                  <w:sz w:val="24"/>
                  <w:szCs w:val="24"/>
                </w:rPr>
                <w:t>起始位</w:t>
              </w:r>
            </w:ins>
          </w:p>
        </w:tc>
        <w:tc>
          <w:tcPr>
            <w:tcW w:w="1324" w:type="pct"/>
          </w:tcPr>
          <w:p w14:paraId="4A6FBB43" w14:textId="77777777" w:rsidR="0018416A" w:rsidRPr="00D73133" w:rsidRDefault="0018416A" w:rsidP="0018416A">
            <w:pPr>
              <w:pStyle w:val="a5"/>
              <w:ind w:firstLineChars="0" w:firstLine="0"/>
              <w:rPr>
                <w:ins w:id="1342" w:author="james wang" w:date="2019-05-16T19:15:00Z"/>
                <w:sz w:val="24"/>
                <w:szCs w:val="24"/>
              </w:rPr>
            </w:pPr>
            <w:ins w:id="1343" w:author="james wang" w:date="2019-05-16T19:15:00Z">
              <w:r w:rsidRPr="00D73133">
                <w:rPr>
                  <w:rFonts w:hint="eastAsia"/>
                  <w:sz w:val="24"/>
                  <w:szCs w:val="24"/>
                </w:rPr>
                <w:t>示例值</w:t>
              </w:r>
            </w:ins>
          </w:p>
        </w:tc>
      </w:tr>
      <w:tr w:rsidR="0018416A" w14:paraId="710AFA36" w14:textId="77777777" w:rsidTr="0018416A">
        <w:trPr>
          <w:ins w:id="1344" w:author="james wang" w:date="2019-05-16T19:15:00Z"/>
        </w:trPr>
        <w:tc>
          <w:tcPr>
            <w:tcW w:w="852" w:type="pct"/>
          </w:tcPr>
          <w:p w14:paraId="4D1967F8" w14:textId="77777777" w:rsidR="0018416A" w:rsidRPr="00D73133" w:rsidRDefault="0018416A" w:rsidP="0018416A">
            <w:pPr>
              <w:pStyle w:val="a5"/>
              <w:ind w:firstLineChars="0" w:firstLine="0"/>
              <w:rPr>
                <w:ins w:id="1345" w:author="james wang" w:date="2019-05-16T19:15:00Z"/>
                <w:sz w:val="24"/>
                <w:szCs w:val="24"/>
              </w:rPr>
            </w:pPr>
            <w:ins w:id="1346" w:author="james wang" w:date="2019-05-16T19:15:00Z">
              <w:r w:rsidRPr="00D73133">
                <w:rPr>
                  <w:rFonts w:hint="eastAsia"/>
                  <w:sz w:val="24"/>
                  <w:szCs w:val="24"/>
                </w:rPr>
                <w:lastRenderedPageBreak/>
                <w:t>t</w:t>
              </w:r>
              <w:r w:rsidRPr="00D73133">
                <w:rPr>
                  <w:sz w:val="24"/>
                  <w:szCs w:val="24"/>
                </w:rPr>
                <w:t>ype</w:t>
              </w:r>
            </w:ins>
          </w:p>
        </w:tc>
        <w:tc>
          <w:tcPr>
            <w:tcW w:w="1025" w:type="pct"/>
            <w:gridSpan w:val="2"/>
          </w:tcPr>
          <w:p w14:paraId="62B67FCA" w14:textId="77777777" w:rsidR="0018416A" w:rsidRPr="00D73133" w:rsidRDefault="0018416A" w:rsidP="0018416A">
            <w:pPr>
              <w:pStyle w:val="a5"/>
              <w:ind w:firstLineChars="0" w:firstLine="0"/>
              <w:rPr>
                <w:ins w:id="1347" w:author="james wang" w:date="2019-05-16T19:15:00Z"/>
                <w:sz w:val="24"/>
                <w:szCs w:val="24"/>
              </w:rPr>
            </w:pPr>
            <w:ins w:id="1348" w:author="james wang" w:date="2019-05-16T19:15:00Z">
              <w:r w:rsidRPr="00D73133">
                <w:rPr>
                  <w:rFonts w:hint="eastAsia"/>
                  <w:sz w:val="24"/>
                  <w:szCs w:val="24"/>
                </w:rPr>
                <w:t>帧类型</w:t>
              </w:r>
            </w:ins>
          </w:p>
        </w:tc>
        <w:tc>
          <w:tcPr>
            <w:tcW w:w="683" w:type="pct"/>
          </w:tcPr>
          <w:p w14:paraId="0E515B67" w14:textId="77777777" w:rsidR="0018416A" w:rsidRPr="00D73133" w:rsidRDefault="0018416A" w:rsidP="0018416A">
            <w:pPr>
              <w:pStyle w:val="a5"/>
              <w:ind w:firstLineChars="0" w:firstLine="0"/>
              <w:rPr>
                <w:ins w:id="1349" w:author="james wang" w:date="2019-05-16T19:15:00Z"/>
                <w:sz w:val="24"/>
                <w:szCs w:val="24"/>
              </w:rPr>
            </w:pPr>
            <w:ins w:id="1350" w:author="james wang" w:date="2019-05-16T19:15:00Z">
              <w:r>
                <w:rPr>
                  <w:sz w:val="24"/>
                  <w:szCs w:val="24"/>
                </w:rPr>
                <w:t>string</w:t>
              </w:r>
            </w:ins>
          </w:p>
        </w:tc>
        <w:tc>
          <w:tcPr>
            <w:tcW w:w="513" w:type="pct"/>
          </w:tcPr>
          <w:p w14:paraId="622C2AEC" w14:textId="77777777" w:rsidR="0018416A" w:rsidRPr="00D73133" w:rsidRDefault="0018416A" w:rsidP="0018416A">
            <w:pPr>
              <w:pStyle w:val="a5"/>
              <w:ind w:firstLineChars="0" w:firstLine="0"/>
              <w:rPr>
                <w:ins w:id="1351" w:author="james wang" w:date="2019-05-16T19:15:00Z"/>
                <w:sz w:val="24"/>
                <w:szCs w:val="24"/>
              </w:rPr>
            </w:pPr>
            <w:ins w:id="1352" w:author="james wang" w:date="2019-05-16T19:15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603" w:type="pct"/>
          </w:tcPr>
          <w:p w14:paraId="53779BE4" w14:textId="77777777" w:rsidR="0018416A" w:rsidRDefault="0018416A" w:rsidP="0018416A">
            <w:pPr>
              <w:pStyle w:val="a5"/>
              <w:ind w:firstLineChars="0" w:firstLine="0"/>
              <w:rPr>
                <w:ins w:id="1353" w:author="james wang" w:date="2019-05-16T19:15:00Z"/>
                <w:sz w:val="24"/>
                <w:szCs w:val="24"/>
              </w:rPr>
            </w:pPr>
            <w:ins w:id="1354" w:author="james wang" w:date="2019-05-16T19:15:00Z">
              <w:r>
                <w:rPr>
                  <w:rFonts w:hint="eastAsia"/>
                  <w:sz w:val="24"/>
                  <w:szCs w:val="24"/>
                </w:rPr>
                <w:t>0</w:t>
              </w:r>
            </w:ins>
          </w:p>
        </w:tc>
        <w:tc>
          <w:tcPr>
            <w:tcW w:w="1324" w:type="pct"/>
          </w:tcPr>
          <w:p w14:paraId="2EA452D8" w14:textId="7ED24634" w:rsidR="0018416A" w:rsidRPr="00D73133" w:rsidRDefault="00616B6D" w:rsidP="0018416A">
            <w:pPr>
              <w:pStyle w:val="a5"/>
              <w:ind w:firstLineChars="0" w:firstLine="0"/>
              <w:rPr>
                <w:ins w:id="1355" w:author="james wang" w:date="2019-05-16T19:15:00Z"/>
                <w:sz w:val="24"/>
                <w:szCs w:val="24"/>
              </w:rPr>
            </w:pPr>
            <w:ins w:id="1356" w:author="james wang" w:date="2019-05-28T17:23:00Z">
              <w:r>
                <w:rPr>
                  <w:rFonts w:hint="eastAsia"/>
                  <w:sz w:val="24"/>
                  <w:szCs w:val="24"/>
                </w:rPr>
                <w:t>16</w:t>
              </w:r>
            </w:ins>
            <w:ins w:id="1357" w:author="james wang" w:date="2019-05-16T19:15:00Z">
              <w:r w:rsidR="0018416A">
                <w:rPr>
                  <w:sz w:val="24"/>
                  <w:szCs w:val="24"/>
                </w:rPr>
                <w:t>(</w:t>
              </w:r>
              <w:r w:rsidR="0018416A">
                <w:rPr>
                  <w:rFonts w:hint="eastAsia"/>
                  <w:sz w:val="24"/>
                  <w:szCs w:val="24"/>
                </w:rPr>
                <w:t>左高位右低位</w:t>
              </w:r>
              <w:r w:rsidR="0018416A">
                <w:rPr>
                  <w:sz w:val="24"/>
                  <w:szCs w:val="24"/>
                </w:rPr>
                <w:t>)</w:t>
              </w:r>
            </w:ins>
          </w:p>
        </w:tc>
      </w:tr>
      <w:tr w:rsidR="0018416A" w14:paraId="40D5F169" w14:textId="77777777" w:rsidTr="0018416A">
        <w:trPr>
          <w:ins w:id="1358" w:author="james wang" w:date="2019-05-16T19:15:00Z"/>
        </w:trPr>
        <w:tc>
          <w:tcPr>
            <w:tcW w:w="852" w:type="pct"/>
          </w:tcPr>
          <w:p w14:paraId="4D2DF056" w14:textId="77777777" w:rsidR="0018416A" w:rsidRPr="00D73133" w:rsidRDefault="0018416A" w:rsidP="0018416A">
            <w:pPr>
              <w:pStyle w:val="a5"/>
              <w:ind w:firstLineChars="0" w:firstLine="0"/>
              <w:rPr>
                <w:ins w:id="1359" w:author="james wang" w:date="2019-05-16T19:15:00Z"/>
                <w:sz w:val="24"/>
                <w:szCs w:val="24"/>
              </w:rPr>
            </w:pPr>
            <w:ins w:id="1360" w:author="james wang" w:date="2019-05-16T19:15:00Z">
              <w:r>
                <w:rPr>
                  <w:sz w:val="24"/>
                  <w:szCs w:val="24"/>
                </w:rPr>
                <w:t>p</w:t>
              </w:r>
              <w:r>
                <w:rPr>
                  <w:rFonts w:hint="eastAsia"/>
                  <w:sz w:val="24"/>
                  <w:szCs w:val="24"/>
                </w:rPr>
                <w:t>assword</w:t>
              </w:r>
            </w:ins>
          </w:p>
        </w:tc>
        <w:tc>
          <w:tcPr>
            <w:tcW w:w="1025" w:type="pct"/>
            <w:gridSpan w:val="2"/>
          </w:tcPr>
          <w:p w14:paraId="766A03DB" w14:textId="77777777" w:rsidR="0018416A" w:rsidRPr="00D73133" w:rsidRDefault="0018416A" w:rsidP="0018416A">
            <w:pPr>
              <w:pStyle w:val="a5"/>
              <w:ind w:firstLineChars="0" w:firstLine="0"/>
              <w:rPr>
                <w:ins w:id="1361" w:author="james wang" w:date="2019-05-16T19:15:00Z"/>
                <w:sz w:val="24"/>
                <w:szCs w:val="24"/>
              </w:rPr>
            </w:pPr>
            <w:ins w:id="1362" w:author="james wang" w:date="2019-05-16T19:15:00Z">
              <w:r>
                <w:rPr>
                  <w:rFonts w:hint="eastAsia"/>
                  <w:sz w:val="24"/>
                  <w:szCs w:val="24"/>
                </w:rPr>
                <w:t>配对密码</w:t>
              </w:r>
            </w:ins>
          </w:p>
        </w:tc>
        <w:tc>
          <w:tcPr>
            <w:tcW w:w="683" w:type="pct"/>
          </w:tcPr>
          <w:p w14:paraId="5C22E8FC" w14:textId="77777777" w:rsidR="0018416A" w:rsidRDefault="0018416A" w:rsidP="0018416A">
            <w:pPr>
              <w:pStyle w:val="a5"/>
              <w:ind w:firstLineChars="0" w:firstLine="0"/>
              <w:rPr>
                <w:ins w:id="1363" w:author="james wang" w:date="2019-05-16T19:15:00Z"/>
                <w:sz w:val="24"/>
                <w:szCs w:val="24"/>
              </w:rPr>
            </w:pPr>
            <w:ins w:id="1364" w:author="james wang" w:date="2019-05-16T19:15:00Z">
              <w:r>
                <w:rPr>
                  <w:rFonts w:hint="eastAsia"/>
                  <w:sz w:val="24"/>
                  <w:szCs w:val="24"/>
                </w:rPr>
                <w:t>string</w:t>
              </w:r>
            </w:ins>
          </w:p>
        </w:tc>
        <w:tc>
          <w:tcPr>
            <w:tcW w:w="513" w:type="pct"/>
          </w:tcPr>
          <w:p w14:paraId="4250F246" w14:textId="77777777" w:rsidR="0018416A" w:rsidRDefault="0018416A" w:rsidP="0018416A">
            <w:pPr>
              <w:pStyle w:val="a5"/>
              <w:ind w:firstLineChars="0" w:firstLine="0"/>
              <w:rPr>
                <w:ins w:id="1365" w:author="james wang" w:date="2019-05-16T19:15:00Z"/>
                <w:sz w:val="24"/>
                <w:szCs w:val="24"/>
              </w:rPr>
            </w:pPr>
            <w:ins w:id="1366" w:author="james wang" w:date="2019-05-16T19:15:00Z">
              <w:r>
                <w:rPr>
                  <w:rFonts w:hint="eastAsia"/>
                  <w:sz w:val="24"/>
                  <w:szCs w:val="24"/>
                </w:rPr>
                <w:t>6</w:t>
              </w:r>
            </w:ins>
          </w:p>
        </w:tc>
        <w:tc>
          <w:tcPr>
            <w:tcW w:w="603" w:type="pct"/>
          </w:tcPr>
          <w:p w14:paraId="366B4265" w14:textId="77777777" w:rsidR="0018416A" w:rsidRDefault="0018416A" w:rsidP="0018416A">
            <w:pPr>
              <w:pStyle w:val="a5"/>
              <w:ind w:firstLineChars="0" w:firstLine="0"/>
              <w:rPr>
                <w:ins w:id="1367" w:author="james wang" w:date="2019-05-16T19:15:00Z"/>
                <w:sz w:val="24"/>
                <w:szCs w:val="24"/>
              </w:rPr>
            </w:pPr>
            <w:ins w:id="1368" w:author="james wang" w:date="2019-05-16T19:15:00Z">
              <w:r>
                <w:rPr>
                  <w:rFonts w:hint="eastAsia"/>
                  <w:sz w:val="24"/>
                  <w:szCs w:val="24"/>
                </w:rPr>
                <w:t>2</w:t>
              </w:r>
            </w:ins>
          </w:p>
        </w:tc>
        <w:tc>
          <w:tcPr>
            <w:tcW w:w="1324" w:type="pct"/>
          </w:tcPr>
          <w:p w14:paraId="4BDEE3CC" w14:textId="77777777" w:rsidR="0018416A" w:rsidRDefault="0018416A" w:rsidP="0018416A">
            <w:pPr>
              <w:pStyle w:val="a5"/>
              <w:ind w:firstLineChars="0" w:firstLine="0"/>
              <w:rPr>
                <w:ins w:id="1369" w:author="james wang" w:date="2019-05-16T19:15:00Z"/>
                <w:sz w:val="24"/>
                <w:szCs w:val="24"/>
              </w:rPr>
            </w:pPr>
            <w:ins w:id="1370" w:author="james wang" w:date="2019-05-16T19:15:00Z">
              <w:r>
                <w:rPr>
                  <w:rFonts w:hint="eastAsia"/>
                  <w:sz w:val="24"/>
                  <w:szCs w:val="24"/>
                </w:rPr>
                <w:t>654321</w:t>
              </w:r>
            </w:ins>
          </w:p>
        </w:tc>
      </w:tr>
      <w:tr w:rsidR="0018416A" w14:paraId="5D9585F8" w14:textId="77777777" w:rsidTr="0018416A">
        <w:trPr>
          <w:ins w:id="1371" w:author="james wang" w:date="2019-05-16T19:15:00Z"/>
        </w:trPr>
        <w:tc>
          <w:tcPr>
            <w:tcW w:w="852" w:type="pct"/>
          </w:tcPr>
          <w:p w14:paraId="6A9B1CFD" w14:textId="602226D8" w:rsidR="0018416A" w:rsidRPr="00D73133" w:rsidRDefault="0018416A" w:rsidP="0018416A">
            <w:pPr>
              <w:pStyle w:val="a5"/>
              <w:ind w:firstLineChars="0" w:firstLine="0"/>
              <w:rPr>
                <w:ins w:id="1372" w:author="james wang" w:date="2019-05-16T19:15:00Z"/>
                <w:sz w:val="24"/>
                <w:szCs w:val="24"/>
              </w:rPr>
            </w:pPr>
            <w:ins w:id="1373" w:author="james wang" w:date="2019-05-16T19:15:00Z">
              <w:r>
                <w:rPr>
                  <w:rFonts w:hint="eastAsia"/>
                  <w:sz w:val="24"/>
                  <w:szCs w:val="24"/>
                </w:rPr>
                <w:t>注册信息</w:t>
              </w:r>
            </w:ins>
          </w:p>
        </w:tc>
        <w:tc>
          <w:tcPr>
            <w:tcW w:w="1025" w:type="pct"/>
            <w:gridSpan w:val="2"/>
          </w:tcPr>
          <w:p w14:paraId="5BB3F990" w14:textId="7660B8A0" w:rsidR="0018416A" w:rsidRPr="00D73133" w:rsidRDefault="0018416A" w:rsidP="0018416A">
            <w:pPr>
              <w:pStyle w:val="a5"/>
              <w:ind w:firstLineChars="0" w:firstLine="0"/>
              <w:rPr>
                <w:ins w:id="1374" w:author="james wang" w:date="2019-05-16T19:15:00Z"/>
                <w:sz w:val="24"/>
                <w:szCs w:val="24"/>
              </w:rPr>
            </w:pPr>
            <w:ins w:id="1375" w:author="james wang" w:date="2019-05-16T19:15:00Z">
              <w:r>
                <w:rPr>
                  <w:rFonts w:hint="eastAsia"/>
                  <w:sz w:val="24"/>
                  <w:szCs w:val="24"/>
                </w:rPr>
                <w:t>设备注册信息</w:t>
              </w:r>
            </w:ins>
          </w:p>
        </w:tc>
        <w:tc>
          <w:tcPr>
            <w:tcW w:w="683" w:type="pct"/>
          </w:tcPr>
          <w:p w14:paraId="2279F97B" w14:textId="77777777" w:rsidR="0018416A" w:rsidRDefault="0018416A" w:rsidP="0018416A">
            <w:pPr>
              <w:pStyle w:val="a5"/>
              <w:ind w:firstLineChars="0" w:firstLine="0"/>
              <w:rPr>
                <w:ins w:id="1376" w:author="james wang" w:date="2019-05-16T19:15:00Z"/>
                <w:sz w:val="24"/>
                <w:szCs w:val="24"/>
              </w:rPr>
            </w:pPr>
            <w:ins w:id="1377" w:author="james wang" w:date="2019-05-16T19:15:00Z">
              <w:r>
                <w:rPr>
                  <w:rFonts w:hint="eastAsia"/>
                  <w:sz w:val="24"/>
                  <w:szCs w:val="24"/>
                </w:rPr>
                <w:t>string</w:t>
              </w:r>
            </w:ins>
          </w:p>
        </w:tc>
        <w:tc>
          <w:tcPr>
            <w:tcW w:w="513" w:type="pct"/>
          </w:tcPr>
          <w:p w14:paraId="3C64BA4D" w14:textId="6154B508" w:rsidR="0018416A" w:rsidRDefault="0018416A" w:rsidP="0018416A">
            <w:pPr>
              <w:pStyle w:val="a5"/>
              <w:ind w:firstLineChars="0" w:firstLine="0"/>
              <w:rPr>
                <w:ins w:id="1378" w:author="james wang" w:date="2019-05-16T19:15:00Z"/>
                <w:sz w:val="24"/>
                <w:szCs w:val="24"/>
              </w:rPr>
            </w:pPr>
            <w:ins w:id="1379" w:author="james wang" w:date="2019-05-16T19:17:00Z">
              <w:r>
                <w:rPr>
                  <w:rFonts w:hint="eastAsia"/>
                  <w:sz w:val="24"/>
                  <w:szCs w:val="24"/>
                </w:rPr>
                <w:t>592</w:t>
              </w:r>
            </w:ins>
          </w:p>
        </w:tc>
        <w:tc>
          <w:tcPr>
            <w:tcW w:w="603" w:type="pct"/>
          </w:tcPr>
          <w:p w14:paraId="7F4BF4E9" w14:textId="77777777" w:rsidR="0018416A" w:rsidRPr="004337F3" w:rsidRDefault="0018416A" w:rsidP="0018416A">
            <w:pPr>
              <w:pStyle w:val="a5"/>
              <w:ind w:firstLineChars="0" w:firstLine="0"/>
              <w:rPr>
                <w:ins w:id="1380" w:author="james wang" w:date="2019-05-16T19:15:00Z"/>
                <w:sz w:val="24"/>
                <w:szCs w:val="24"/>
              </w:rPr>
            </w:pPr>
            <w:ins w:id="1381" w:author="james wang" w:date="2019-05-16T19:15:00Z">
              <w:r>
                <w:rPr>
                  <w:rFonts w:hint="eastAsia"/>
                  <w:sz w:val="24"/>
                  <w:szCs w:val="24"/>
                </w:rPr>
                <w:t>48</w:t>
              </w:r>
            </w:ins>
          </w:p>
        </w:tc>
        <w:tc>
          <w:tcPr>
            <w:tcW w:w="1324" w:type="pct"/>
          </w:tcPr>
          <w:p w14:paraId="199537E8" w14:textId="54599A3D" w:rsidR="0018416A" w:rsidRDefault="0018416A" w:rsidP="0018416A">
            <w:pPr>
              <w:pStyle w:val="a5"/>
              <w:ind w:firstLineChars="0" w:firstLine="0"/>
              <w:rPr>
                <w:ins w:id="1382" w:author="james wang" w:date="2019-05-16T19:30:00Z"/>
                <w:sz w:val="15"/>
                <w:szCs w:val="15"/>
              </w:rPr>
            </w:pPr>
            <w:ins w:id="1383" w:author="james wang" w:date="2019-05-16T19:15:00Z">
              <w:r>
                <w:rPr>
                  <w:rFonts w:hint="eastAsia"/>
                  <w:sz w:val="15"/>
                  <w:szCs w:val="15"/>
                </w:rPr>
                <w:t>不足</w:t>
              </w:r>
            </w:ins>
            <w:ins w:id="1384" w:author="james wang" w:date="2019-05-16T19:32:00Z">
              <w:r w:rsidR="003C7919">
                <w:rPr>
                  <w:rFonts w:hint="eastAsia"/>
                  <w:sz w:val="15"/>
                  <w:szCs w:val="15"/>
                </w:rPr>
                <w:t>592</w:t>
              </w:r>
            </w:ins>
            <w:ins w:id="1385" w:author="james wang" w:date="2019-05-16T19:15:00Z">
              <w:r>
                <w:rPr>
                  <w:rFonts w:hint="eastAsia"/>
                  <w:sz w:val="15"/>
                  <w:szCs w:val="15"/>
                </w:rPr>
                <w:t>位补空（0x</w:t>
              </w:r>
            </w:ins>
            <w:ins w:id="1386" w:author="james wang" w:date="2019-05-28T17:05:00Z">
              <w:r w:rsidR="00682FAE">
                <w:rPr>
                  <w:sz w:val="15"/>
                  <w:szCs w:val="15"/>
                </w:rPr>
                <w:t>0</w:t>
              </w:r>
            </w:ins>
            <w:ins w:id="1387" w:author="james wang" w:date="2019-05-16T19:15:00Z">
              <w:r>
                <w:rPr>
                  <w:sz w:val="15"/>
                  <w:szCs w:val="15"/>
                </w:rPr>
                <w:t>0</w:t>
              </w:r>
              <w:r>
                <w:rPr>
                  <w:rFonts w:hint="eastAsia"/>
                  <w:sz w:val="15"/>
                  <w:szCs w:val="15"/>
                </w:rPr>
                <w:t>）</w:t>
              </w:r>
            </w:ins>
          </w:p>
          <w:p w14:paraId="55687148" w14:textId="77777777" w:rsidR="0000779A" w:rsidRPr="0000779A" w:rsidRDefault="0000779A" w:rsidP="0000779A">
            <w:pPr>
              <w:pStyle w:val="a5"/>
              <w:ind w:firstLine="300"/>
              <w:rPr>
                <w:ins w:id="1388" w:author="james wang" w:date="2019-05-16T19:30:00Z"/>
                <w:sz w:val="15"/>
                <w:szCs w:val="15"/>
              </w:rPr>
            </w:pPr>
            <w:ins w:id="1389" w:author="james wang" w:date="2019-05-16T19:30:00Z">
              <w:r w:rsidRPr="0000779A">
                <w:rPr>
                  <w:sz w:val="15"/>
                  <w:szCs w:val="15"/>
                </w:rPr>
                <w:t>{</w:t>
              </w:r>
            </w:ins>
          </w:p>
          <w:p w14:paraId="22CECA66" w14:textId="77777777" w:rsidR="0000779A" w:rsidRPr="0000779A" w:rsidRDefault="0000779A" w:rsidP="0000779A">
            <w:pPr>
              <w:pStyle w:val="a5"/>
              <w:ind w:firstLine="300"/>
              <w:rPr>
                <w:ins w:id="1390" w:author="james wang" w:date="2019-05-16T19:30:00Z"/>
                <w:sz w:val="15"/>
                <w:szCs w:val="15"/>
              </w:rPr>
            </w:pPr>
            <w:ins w:id="1391" w:author="james wang" w:date="2019-05-16T19:30:00Z">
              <w:r w:rsidRPr="0000779A">
                <w:rPr>
                  <w:sz w:val="15"/>
                  <w:szCs w:val="15"/>
                </w:rPr>
                <w:tab/>
                <w:t>"deviceName": "string",</w:t>
              </w:r>
            </w:ins>
          </w:p>
          <w:p w14:paraId="72376C77" w14:textId="77777777" w:rsidR="0000779A" w:rsidRPr="0000779A" w:rsidRDefault="0000779A" w:rsidP="0000779A">
            <w:pPr>
              <w:pStyle w:val="a5"/>
              <w:ind w:firstLine="300"/>
              <w:rPr>
                <w:ins w:id="1392" w:author="james wang" w:date="2019-05-16T19:30:00Z"/>
                <w:sz w:val="15"/>
                <w:szCs w:val="15"/>
              </w:rPr>
            </w:pPr>
            <w:ins w:id="1393" w:author="james wang" w:date="2019-05-16T19:30:00Z">
              <w:r w:rsidRPr="0000779A">
                <w:rPr>
                  <w:sz w:val="15"/>
                  <w:szCs w:val="15"/>
                </w:rPr>
                <w:tab/>
                <w:t>"streetID": "string",</w:t>
              </w:r>
            </w:ins>
          </w:p>
          <w:p w14:paraId="53490106" w14:textId="77777777" w:rsidR="0000779A" w:rsidRPr="0000779A" w:rsidRDefault="0000779A" w:rsidP="0000779A">
            <w:pPr>
              <w:pStyle w:val="a5"/>
              <w:ind w:firstLine="300"/>
              <w:rPr>
                <w:ins w:id="1394" w:author="james wang" w:date="2019-05-16T19:30:00Z"/>
                <w:sz w:val="15"/>
                <w:szCs w:val="15"/>
              </w:rPr>
            </w:pPr>
            <w:ins w:id="1395" w:author="james wang" w:date="2019-05-16T19:30:00Z">
              <w:r w:rsidRPr="0000779A">
                <w:rPr>
                  <w:sz w:val="15"/>
                  <w:szCs w:val="15"/>
                </w:rPr>
                <w:tab/>
                <w:t>"committeeID": "string",</w:t>
              </w:r>
            </w:ins>
          </w:p>
          <w:p w14:paraId="32B91D52" w14:textId="77777777" w:rsidR="0000779A" w:rsidRPr="0000779A" w:rsidRDefault="0000779A" w:rsidP="0000779A">
            <w:pPr>
              <w:pStyle w:val="a5"/>
              <w:ind w:firstLine="300"/>
              <w:rPr>
                <w:ins w:id="1396" w:author="james wang" w:date="2019-05-16T19:30:00Z"/>
                <w:sz w:val="15"/>
                <w:szCs w:val="15"/>
              </w:rPr>
            </w:pPr>
            <w:ins w:id="1397" w:author="james wang" w:date="2019-05-16T19:30:00Z">
              <w:r w:rsidRPr="0000779A">
                <w:rPr>
                  <w:sz w:val="15"/>
                  <w:szCs w:val="15"/>
                </w:rPr>
                <w:tab/>
                <w:t>"villageID": "string",</w:t>
              </w:r>
            </w:ins>
          </w:p>
          <w:p w14:paraId="02A699FA" w14:textId="77777777" w:rsidR="0000779A" w:rsidRPr="0000779A" w:rsidRDefault="0000779A" w:rsidP="0000779A">
            <w:pPr>
              <w:pStyle w:val="a5"/>
              <w:ind w:firstLine="300"/>
              <w:rPr>
                <w:ins w:id="1398" w:author="james wang" w:date="2019-05-16T19:30:00Z"/>
                <w:sz w:val="15"/>
                <w:szCs w:val="15"/>
              </w:rPr>
            </w:pPr>
            <w:ins w:id="1399" w:author="james wang" w:date="2019-05-16T19:30:00Z">
              <w:r w:rsidRPr="0000779A">
                <w:rPr>
                  <w:sz w:val="15"/>
                  <w:szCs w:val="15"/>
                </w:rPr>
                <w:tab/>
                <w:t>"buildingID": "string",</w:t>
              </w:r>
            </w:ins>
          </w:p>
          <w:p w14:paraId="4C6DAE5D" w14:textId="77777777" w:rsidR="0000779A" w:rsidRPr="0000779A" w:rsidRDefault="0000779A" w:rsidP="0000779A">
            <w:pPr>
              <w:pStyle w:val="a5"/>
              <w:ind w:firstLine="300"/>
              <w:rPr>
                <w:ins w:id="1400" w:author="james wang" w:date="2019-05-16T19:30:00Z"/>
                <w:sz w:val="15"/>
                <w:szCs w:val="15"/>
              </w:rPr>
            </w:pPr>
            <w:ins w:id="1401" w:author="james wang" w:date="2019-05-16T19:30:00Z">
              <w:r w:rsidRPr="0000779A">
                <w:rPr>
                  <w:sz w:val="15"/>
                  <w:szCs w:val="15"/>
                </w:rPr>
                <w:tab/>
                <w:t>"longitude": "string",</w:t>
              </w:r>
            </w:ins>
          </w:p>
          <w:p w14:paraId="26C6F583" w14:textId="77777777" w:rsidR="0000779A" w:rsidRPr="0000779A" w:rsidRDefault="0000779A" w:rsidP="0000779A">
            <w:pPr>
              <w:pStyle w:val="a5"/>
              <w:ind w:firstLine="300"/>
              <w:rPr>
                <w:ins w:id="1402" w:author="james wang" w:date="2019-05-16T19:30:00Z"/>
                <w:sz w:val="15"/>
                <w:szCs w:val="15"/>
              </w:rPr>
            </w:pPr>
            <w:ins w:id="1403" w:author="james wang" w:date="2019-05-16T19:30:00Z">
              <w:r w:rsidRPr="0000779A">
                <w:rPr>
                  <w:sz w:val="15"/>
                  <w:szCs w:val="15"/>
                </w:rPr>
                <w:tab/>
                <w:t>"latitude": "string",</w:t>
              </w:r>
            </w:ins>
          </w:p>
          <w:p w14:paraId="39C57742" w14:textId="77777777" w:rsidR="0000779A" w:rsidRPr="0000779A" w:rsidRDefault="0000779A" w:rsidP="0000779A">
            <w:pPr>
              <w:pStyle w:val="a5"/>
              <w:ind w:firstLine="300"/>
              <w:rPr>
                <w:ins w:id="1404" w:author="james wang" w:date="2019-05-16T19:30:00Z"/>
                <w:sz w:val="15"/>
                <w:szCs w:val="15"/>
              </w:rPr>
            </w:pPr>
            <w:ins w:id="1405" w:author="james wang" w:date="2019-05-16T19:30:00Z">
              <w:r w:rsidRPr="0000779A">
                <w:rPr>
                  <w:sz w:val="15"/>
                  <w:szCs w:val="15"/>
                </w:rPr>
                <w:tab/>
                <w:t>"productModel": "string"</w:t>
              </w:r>
            </w:ins>
          </w:p>
          <w:p w14:paraId="27D626A6" w14:textId="1356FBC3" w:rsidR="0000779A" w:rsidRPr="007D6C09" w:rsidRDefault="0000779A" w:rsidP="0018416A">
            <w:pPr>
              <w:pStyle w:val="a5"/>
              <w:ind w:firstLineChars="0" w:firstLine="0"/>
              <w:rPr>
                <w:ins w:id="1406" w:author="james wang" w:date="2019-05-16T19:15:00Z"/>
                <w:sz w:val="15"/>
                <w:szCs w:val="15"/>
              </w:rPr>
            </w:pPr>
            <w:ins w:id="1407" w:author="james wang" w:date="2019-05-16T19:30:00Z">
              <w:r w:rsidRPr="0000779A">
                <w:rPr>
                  <w:sz w:val="15"/>
                  <w:szCs w:val="15"/>
                </w:rPr>
                <w:t>}</w:t>
              </w:r>
            </w:ins>
          </w:p>
        </w:tc>
      </w:tr>
      <w:tr w:rsidR="0018416A" w14:paraId="0F4FB672" w14:textId="77777777" w:rsidTr="0018416A">
        <w:trPr>
          <w:ins w:id="1408" w:author="james wang" w:date="2019-05-16T19:15:00Z"/>
        </w:trPr>
        <w:tc>
          <w:tcPr>
            <w:tcW w:w="1117" w:type="pct"/>
            <w:gridSpan w:val="2"/>
          </w:tcPr>
          <w:p w14:paraId="4C4168DD" w14:textId="77777777" w:rsidR="0018416A" w:rsidRDefault="0018416A" w:rsidP="0018416A">
            <w:pPr>
              <w:pStyle w:val="a5"/>
              <w:ind w:firstLineChars="0" w:firstLine="0"/>
              <w:jc w:val="center"/>
              <w:rPr>
                <w:ins w:id="1409" w:author="james wang" w:date="2019-05-16T19:15:00Z"/>
                <w:sz w:val="24"/>
                <w:szCs w:val="24"/>
              </w:rPr>
            </w:pPr>
          </w:p>
        </w:tc>
        <w:tc>
          <w:tcPr>
            <w:tcW w:w="3883" w:type="pct"/>
            <w:gridSpan w:val="5"/>
          </w:tcPr>
          <w:p w14:paraId="0460C419" w14:textId="77777777" w:rsidR="0018416A" w:rsidRDefault="0018416A" w:rsidP="0018416A">
            <w:pPr>
              <w:pStyle w:val="a5"/>
              <w:ind w:firstLineChars="0" w:firstLine="0"/>
              <w:jc w:val="center"/>
              <w:rPr>
                <w:ins w:id="1410" w:author="james wang" w:date="2019-05-16T19:15:00Z"/>
                <w:sz w:val="24"/>
                <w:szCs w:val="24"/>
              </w:rPr>
            </w:pPr>
            <w:ins w:id="1411" w:author="james wang" w:date="2019-05-16T19:15:00Z">
              <w:r>
                <w:rPr>
                  <w:rFonts w:hint="eastAsia"/>
                  <w:sz w:val="24"/>
                  <w:szCs w:val="24"/>
                </w:rPr>
                <w:t>返回参数</w:t>
              </w:r>
            </w:ins>
          </w:p>
        </w:tc>
      </w:tr>
      <w:tr w:rsidR="0018416A" w14:paraId="006D8CD3" w14:textId="77777777" w:rsidTr="0018416A">
        <w:trPr>
          <w:ins w:id="1412" w:author="james wang" w:date="2019-05-16T19:15:00Z"/>
        </w:trPr>
        <w:tc>
          <w:tcPr>
            <w:tcW w:w="852" w:type="pct"/>
          </w:tcPr>
          <w:p w14:paraId="0016F235" w14:textId="77777777" w:rsidR="0018416A" w:rsidRPr="00A014E5" w:rsidRDefault="0018416A" w:rsidP="0018416A">
            <w:pPr>
              <w:pStyle w:val="a5"/>
              <w:ind w:firstLineChars="0" w:firstLine="0"/>
              <w:rPr>
                <w:ins w:id="1413" w:author="james wang" w:date="2019-05-16T19:15:00Z"/>
                <w:sz w:val="24"/>
                <w:szCs w:val="24"/>
              </w:rPr>
            </w:pPr>
            <w:ins w:id="1414" w:author="james wang" w:date="2019-05-16T19:15:00Z">
              <w:r w:rsidRPr="00D73133">
                <w:rPr>
                  <w:rFonts w:hint="eastAsia"/>
                  <w:sz w:val="24"/>
                  <w:szCs w:val="24"/>
                </w:rPr>
                <w:t>t</w:t>
              </w:r>
              <w:r w:rsidRPr="00D73133">
                <w:rPr>
                  <w:sz w:val="24"/>
                  <w:szCs w:val="24"/>
                </w:rPr>
                <w:t>ype</w:t>
              </w:r>
            </w:ins>
          </w:p>
        </w:tc>
        <w:tc>
          <w:tcPr>
            <w:tcW w:w="1025" w:type="pct"/>
            <w:gridSpan w:val="2"/>
          </w:tcPr>
          <w:p w14:paraId="0B5696FA" w14:textId="77777777" w:rsidR="0018416A" w:rsidRPr="00A014E5" w:rsidRDefault="0018416A" w:rsidP="0018416A">
            <w:pPr>
              <w:pStyle w:val="a5"/>
              <w:ind w:firstLineChars="0" w:firstLine="0"/>
              <w:rPr>
                <w:ins w:id="1415" w:author="james wang" w:date="2019-05-16T19:15:00Z"/>
                <w:sz w:val="24"/>
                <w:szCs w:val="24"/>
              </w:rPr>
            </w:pPr>
            <w:ins w:id="1416" w:author="james wang" w:date="2019-05-16T19:15:00Z">
              <w:r w:rsidRPr="00D73133">
                <w:rPr>
                  <w:rFonts w:hint="eastAsia"/>
                  <w:sz w:val="24"/>
                  <w:szCs w:val="24"/>
                </w:rPr>
                <w:t>帧类型</w:t>
              </w:r>
            </w:ins>
          </w:p>
        </w:tc>
        <w:tc>
          <w:tcPr>
            <w:tcW w:w="683" w:type="pct"/>
          </w:tcPr>
          <w:p w14:paraId="13EA9F62" w14:textId="77777777" w:rsidR="0018416A" w:rsidRPr="00A014E5" w:rsidRDefault="0018416A" w:rsidP="0018416A">
            <w:pPr>
              <w:pStyle w:val="a5"/>
              <w:ind w:firstLineChars="0" w:firstLine="0"/>
              <w:rPr>
                <w:ins w:id="1417" w:author="james wang" w:date="2019-05-16T19:15:00Z"/>
                <w:sz w:val="24"/>
                <w:szCs w:val="24"/>
              </w:rPr>
            </w:pPr>
            <w:ins w:id="1418" w:author="james wang" w:date="2019-05-16T19:15:00Z">
              <w:r>
                <w:rPr>
                  <w:sz w:val="24"/>
                  <w:szCs w:val="24"/>
                </w:rPr>
                <w:t>string</w:t>
              </w:r>
            </w:ins>
          </w:p>
        </w:tc>
        <w:tc>
          <w:tcPr>
            <w:tcW w:w="513" w:type="pct"/>
          </w:tcPr>
          <w:p w14:paraId="2AF13A54" w14:textId="77777777" w:rsidR="0018416A" w:rsidRPr="00A014E5" w:rsidRDefault="0018416A" w:rsidP="0018416A">
            <w:pPr>
              <w:pStyle w:val="a5"/>
              <w:ind w:firstLineChars="0" w:firstLine="0"/>
              <w:rPr>
                <w:ins w:id="1419" w:author="james wang" w:date="2019-05-16T19:15:00Z"/>
                <w:sz w:val="24"/>
                <w:szCs w:val="24"/>
              </w:rPr>
            </w:pPr>
            <w:ins w:id="1420" w:author="james wang" w:date="2019-05-16T19:15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603" w:type="pct"/>
          </w:tcPr>
          <w:p w14:paraId="035773FE" w14:textId="77777777" w:rsidR="0018416A" w:rsidRDefault="0018416A" w:rsidP="0018416A">
            <w:pPr>
              <w:pStyle w:val="a5"/>
              <w:ind w:firstLineChars="0" w:firstLine="0"/>
              <w:rPr>
                <w:ins w:id="1421" w:author="james wang" w:date="2019-05-16T19:15:00Z"/>
                <w:sz w:val="24"/>
                <w:szCs w:val="24"/>
              </w:rPr>
            </w:pPr>
            <w:ins w:id="1422" w:author="james wang" w:date="2019-05-16T19:15:00Z">
              <w:r>
                <w:rPr>
                  <w:rFonts w:hint="eastAsia"/>
                  <w:sz w:val="24"/>
                  <w:szCs w:val="24"/>
                </w:rPr>
                <w:t>0</w:t>
              </w:r>
            </w:ins>
          </w:p>
        </w:tc>
        <w:tc>
          <w:tcPr>
            <w:tcW w:w="1324" w:type="pct"/>
          </w:tcPr>
          <w:p w14:paraId="4D097F82" w14:textId="1ECF062B" w:rsidR="0018416A" w:rsidRDefault="00616B6D" w:rsidP="0018416A">
            <w:pPr>
              <w:pStyle w:val="a5"/>
              <w:ind w:firstLineChars="0" w:firstLine="0"/>
              <w:rPr>
                <w:ins w:id="1423" w:author="james wang" w:date="2019-05-16T19:15:00Z"/>
                <w:sz w:val="24"/>
                <w:szCs w:val="24"/>
              </w:rPr>
            </w:pPr>
            <w:ins w:id="1424" w:author="james wang" w:date="2019-05-28T17:23:00Z">
              <w:r>
                <w:rPr>
                  <w:rFonts w:hint="eastAsia"/>
                  <w:sz w:val="24"/>
                  <w:szCs w:val="24"/>
                </w:rPr>
                <w:t>16</w:t>
              </w:r>
            </w:ins>
            <w:ins w:id="1425" w:author="james wang" w:date="2019-05-16T19:15:00Z">
              <w:r w:rsidR="0018416A">
                <w:rPr>
                  <w:sz w:val="24"/>
                  <w:szCs w:val="24"/>
                </w:rPr>
                <w:t>(</w:t>
              </w:r>
              <w:r w:rsidR="0018416A">
                <w:rPr>
                  <w:rFonts w:hint="eastAsia"/>
                  <w:sz w:val="24"/>
                  <w:szCs w:val="24"/>
                </w:rPr>
                <w:t>左高位右低位</w:t>
              </w:r>
              <w:r w:rsidR="0018416A">
                <w:rPr>
                  <w:sz w:val="24"/>
                  <w:szCs w:val="24"/>
                </w:rPr>
                <w:t>)</w:t>
              </w:r>
            </w:ins>
          </w:p>
        </w:tc>
      </w:tr>
      <w:tr w:rsidR="0018416A" w14:paraId="767D503E" w14:textId="77777777" w:rsidTr="0018416A">
        <w:trPr>
          <w:ins w:id="1426" w:author="james wang" w:date="2019-05-16T19:15:00Z"/>
        </w:trPr>
        <w:tc>
          <w:tcPr>
            <w:tcW w:w="852" w:type="pct"/>
          </w:tcPr>
          <w:p w14:paraId="05C03207" w14:textId="77777777" w:rsidR="0018416A" w:rsidRDefault="0018416A" w:rsidP="0018416A">
            <w:pPr>
              <w:pStyle w:val="a5"/>
              <w:ind w:firstLineChars="0" w:firstLine="0"/>
              <w:rPr>
                <w:ins w:id="1427" w:author="james wang" w:date="2019-05-16T19:15:00Z"/>
                <w:sz w:val="24"/>
                <w:szCs w:val="24"/>
              </w:rPr>
            </w:pPr>
            <w:ins w:id="1428" w:author="james wang" w:date="2019-05-16T19:15:00Z">
              <w:r>
                <w:rPr>
                  <w:rFonts w:hint="eastAsia"/>
                  <w:sz w:val="24"/>
                  <w:szCs w:val="24"/>
                </w:rPr>
                <w:t>返回成功</w:t>
              </w:r>
            </w:ins>
          </w:p>
        </w:tc>
        <w:tc>
          <w:tcPr>
            <w:tcW w:w="1025" w:type="pct"/>
            <w:gridSpan w:val="2"/>
          </w:tcPr>
          <w:p w14:paraId="394BF2F0" w14:textId="77777777" w:rsidR="0018416A" w:rsidRDefault="0018416A" w:rsidP="0018416A">
            <w:pPr>
              <w:pStyle w:val="a5"/>
              <w:ind w:firstLineChars="0" w:firstLine="0"/>
              <w:rPr>
                <w:ins w:id="1429" w:author="james wang" w:date="2019-05-16T19:15:00Z"/>
                <w:sz w:val="24"/>
                <w:szCs w:val="24"/>
              </w:rPr>
            </w:pPr>
            <w:ins w:id="1430" w:author="james wang" w:date="2019-05-16T19:15:00Z">
              <w:r>
                <w:rPr>
                  <w:rFonts w:hint="eastAsia"/>
                  <w:sz w:val="24"/>
                  <w:szCs w:val="24"/>
                </w:rPr>
                <w:t>返回成功</w:t>
              </w:r>
            </w:ins>
          </w:p>
        </w:tc>
        <w:tc>
          <w:tcPr>
            <w:tcW w:w="683" w:type="pct"/>
          </w:tcPr>
          <w:p w14:paraId="31B3AF99" w14:textId="77777777" w:rsidR="0018416A" w:rsidRDefault="0018416A" w:rsidP="0018416A">
            <w:pPr>
              <w:pStyle w:val="a5"/>
              <w:ind w:firstLineChars="0" w:firstLine="0"/>
              <w:rPr>
                <w:ins w:id="1431" w:author="james wang" w:date="2019-05-16T19:15:00Z"/>
                <w:sz w:val="24"/>
                <w:szCs w:val="24"/>
              </w:rPr>
            </w:pPr>
            <w:ins w:id="1432" w:author="james wang" w:date="2019-05-16T19:15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513" w:type="pct"/>
          </w:tcPr>
          <w:p w14:paraId="556442F8" w14:textId="77777777" w:rsidR="0018416A" w:rsidRDefault="0018416A" w:rsidP="0018416A">
            <w:pPr>
              <w:pStyle w:val="a5"/>
              <w:ind w:firstLineChars="0" w:firstLine="0"/>
              <w:rPr>
                <w:ins w:id="1433" w:author="james wang" w:date="2019-05-16T19:15:00Z"/>
                <w:sz w:val="24"/>
                <w:szCs w:val="24"/>
              </w:rPr>
            </w:pPr>
            <w:ins w:id="1434" w:author="james wang" w:date="2019-05-16T19:15:00Z">
              <w:r>
                <w:rPr>
                  <w:rFonts w:hint="eastAsia"/>
                  <w:sz w:val="24"/>
                  <w:szCs w:val="24"/>
                </w:rPr>
                <w:t>4</w:t>
              </w:r>
            </w:ins>
          </w:p>
        </w:tc>
        <w:tc>
          <w:tcPr>
            <w:tcW w:w="603" w:type="pct"/>
          </w:tcPr>
          <w:p w14:paraId="0269FB64" w14:textId="77777777" w:rsidR="0018416A" w:rsidRDefault="0018416A" w:rsidP="0018416A">
            <w:pPr>
              <w:pStyle w:val="a5"/>
              <w:ind w:firstLineChars="0" w:firstLine="0"/>
              <w:rPr>
                <w:ins w:id="1435" w:author="james wang" w:date="2019-05-16T19:15:00Z"/>
                <w:sz w:val="24"/>
                <w:szCs w:val="24"/>
              </w:rPr>
            </w:pPr>
            <w:ins w:id="1436" w:author="james wang" w:date="2019-05-16T19:15:00Z">
              <w:r>
                <w:rPr>
                  <w:rFonts w:hint="eastAsia"/>
                  <w:sz w:val="24"/>
                  <w:szCs w:val="24"/>
                </w:rPr>
                <w:t>2</w:t>
              </w:r>
            </w:ins>
          </w:p>
        </w:tc>
        <w:tc>
          <w:tcPr>
            <w:tcW w:w="1324" w:type="pct"/>
          </w:tcPr>
          <w:p w14:paraId="36DDCFE5" w14:textId="77777777" w:rsidR="0018416A" w:rsidRDefault="0018416A" w:rsidP="0018416A">
            <w:pPr>
              <w:pStyle w:val="a5"/>
              <w:ind w:firstLineChars="0" w:firstLine="0"/>
              <w:rPr>
                <w:ins w:id="1437" w:author="james wang" w:date="2019-05-16T19:15:00Z"/>
                <w:sz w:val="24"/>
                <w:szCs w:val="24"/>
              </w:rPr>
            </w:pPr>
            <w:ins w:id="1438" w:author="james wang" w:date="2019-05-16T19:15:00Z">
              <w:r>
                <w:rPr>
                  <w:rFonts w:hint="eastAsia"/>
                  <w:sz w:val="24"/>
                  <w:szCs w:val="24"/>
                </w:rPr>
                <w:t>s</w:t>
              </w:r>
              <w:r>
                <w:rPr>
                  <w:sz w:val="24"/>
                  <w:szCs w:val="24"/>
                </w:rPr>
                <w:t>ucc</w:t>
              </w:r>
            </w:ins>
          </w:p>
        </w:tc>
      </w:tr>
      <w:tr w:rsidR="0018416A" w14:paraId="7D478459" w14:textId="77777777" w:rsidTr="0018416A">
        <w:trPr>
          <w:ins w:id="1439" w:author="james wang" w:date="2019-05-16T19:15:00Z"/>
        </w:trPr>
        <w:tc>
          <w:tcPr>
            <w:tcW w:w="852" w:type="pct"/>
          </w:tcPr>
          <w:p w14:paraId="407C5961" w14:textId="77777777" w:rsidR="0018416A" w:rsidRDefault="0018416A" w:rsidP="0018416A">
            <w:pPr>
              <w:pStyle w:val="a5"/>
              <w:ind w:firstLineChars="0" w:firstLine="0"/>
              <w:rPr>
                <w:ins w:id="1440" w:author="james wang" w:date="2019-05-16T19:15:00Z"/>
                <w:sz w:val="24"/>
                <w:szCs w:val="24"/>
              </w:rPr>
            </w:pPr>
            <w:ins w:id="1441" w:author="james wang" w:date="2019-05-16T19:15:00Z">
              <w:r>
                <w:rPr>
                  <w:rFonts w:hint="eastAsia"/>
                  <w:sz w:val="24"/>
                  <w:szCs w:val="24"/>
                </w:rPr>
                <w:t>返回失败</w:t>
              </w:r>
            </w:ins>
          </w:p>
        </w:tc>
        <w:tc>
          <w:tcPr>
            <w:tcW w:w="1025" w:type="pct"/>
            <w:gridSpan w:val="2"/>
          </w:tcPr>
          <w:p w14:paraId="7D7DA5A4" w14:textId="77777777" w:rsidR="0018416A" w:rsidRDefault="0018416A" w:rsidP="0018416A">
            <w:pPr>
              <w:pStyle w:val="a5"/>
              <w:ind w:firstLineChars="0" w:firstLine="0"/>
              <w:rPr>
                <w:ins w:id="1442" w:author="james wang" w:date="2019-05-16T19:15:00Z"/>
                <w:sz w:val="24"/>
                <w:szCs w:val="24"/>
              </w:rPr>
            </w:pPr>
            <w:ins w:id="1443" w:author="james wang" w:date="2019-05-16T19:15:00Z">
              <w:r>
                <w:rPr>
                  <w:rFonts w:hint="eastAsia"/>
                  <w:sz w:val="24"/>
                  <w:szCs w:val="24"/>
                </w:rPr>
                <w:t>返回失败</w:t>
              </w:r>
            </w:ins>
          </w:p>
        </w:tc>
        <w:tc>
          <w:tcPr>
            <w:tcW w:w="683" w:type="pct"/>
          </w:tcPr>
          <w:p w14:paraId="584888C0" w14:textId="77777777" w:rsidR="0018416A" w:rsidRDefault="0018416A" w:rsidP="0018416A">
            <w:pPr>
              <w:pStyle w:val="a5"/>
              <w:ind w:firstLineChars="0" w:firstLine="0"/>
              <w:rPr>
                <w:ins w:id="1444" w:author="james wang" w:date="2019-05-16T19:15:00Z"/>
                <w:sz w:val="24"/>
                <w:szCs w:val="24"/>
              </w:rPr>
            </w:pPr>
            <w:ins w:id="1445" w:author="james wang" w:date="2019-05-16T19:15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513" w:type="pct"/>
          </w:tcPr>
          <w:p w14:paraId="71B31779" w14:textId="77777777" w:rsidR="0018416A" w:rsidRDefault="0018416A" w:rsidP="0018416A">
            <w:pPr>
              <w:pStyle w:val="a5"/>
              <w:ind w:firstLineChars="0" w:firstLine="0"/>
              <w:rPr>
                <w:ins w:id="1446" w:author="james wang" w:date="2019-05-16T19:15:00Z"/>
                <w:sz w:val="24"/>
                <w:szCs w:val="24"/>
              </w:rPr>
            </w:pPr>
            <w:ins w:id="1447" w:author="james wang" w:date="2019-05-16T19:15:00Z">
              <w:r>
                <w:rPr>
                  <w:rFonts w:hint="eastAsia"/>
                  <w:sz w:val="24"/>
                  <w:szCs w:val="24"/>
                </w:rPr>
                <w:t>4</w:t>
              </w:r>
            </w:ins>
          </w:p>
        </w:tc>
        <w:tc>
          <w:tcPr>
            <w:tcW w:w="603" w:type="pct"/>
          </w:tcPr>
          <w:p w14:paraId="7E98621B" w14:textId="77777777" w:rsidR="0018416A" w:rsidRDefault="0018416A" w:rsidP="0018416A">
            <w:pPr>
              <w:pStyle w:val="a5"/>
              <w:ind w:firstLineChars="0" w:firstLine="0"/>
              <w:rPr>
                <w:ins w:id="1448" w:author="james wang" w:date="2019-05-16T19:15:00Z"/>
                <w:sz w:val="24"/>
                <w:szCs w:val="24"/>
              </w:rPr>
            </w:pPr>
            <w:ins w:id="1449" w:author="james wang" w:date="2019-05-16T19:15:00Z">
              <w:r>
                <w:rPr>
                  <w:rFonts w:hint="eastAsia"/>
                  <w:sz w:val="24"/>
                  <w:szCs w:val="24"/>
                </w:rPr>
                <w:t>2</w:t>
              </w:r>
            </w:ins>
          </w:p>
        </w:tc>
        <w:tc>
          <w:tcPr>
            <w:tcW w:w="1324" w:type="pct"/>
          </w:tcPr>
          <w:p w14:paraId="36F8AE67" w14:textId="77777777" w:rsidR="0018416A" w:rsidRDefault="0018416A" w:rsidP="0018416A">
            <w:pPr>
              <w:pStyle w:val="a5"/>
              <w:ind w:firstLineChars="0" w:firstLine="0"/>
              <w:rPr>
                <w:ins w:id="1450" w:author="james wang" w:date="2019-05-16T19:15:00Z"/>
                <w:sz w:val="24"/>
                <w:szCs w:val="24"/>
              </w:rPr>
            </w:pPr>
            <w:ins w:id="1451" w:author="james wang" w:date="2019-05-16T19:15:00Z">
              <w:r>
                <w:rPr>
                  <w:rFonts w:hint="eastAsia"/>
                  <w:sz w:val="24"/>
                  <w:szCs w:val="24"/>
                </w:rPr>
                <w:t>f</w:t>
              </w:r>
              <w:r>
                <w:rPr>
                  <w:sz w:val="24"/>
                  <w:szCs w:val="24"/>
                </w:rPr>
                <w:t>ail</w:t>
              </w:r>
            </w:ins>
          </w:p>
        </w:tc>
      </w:tr>
    </w:tbl>
    <w:p w14:paraId="67153E82" w14:textId="3203E137" w:rsidR="006E607F" w:rsidRDefault="004C3F0E" w:rsidP="006E607F">
      <w:pPr>
        <w:pStyle w:val="3"/>
        <w:numPr>
          <w:ilvl w:val="1"/>
          <w:numId w:val="13"/>
        </w:numPr>
        <w:rPr>
          <w:ins w:id="1452" w:author="james wang" w:date="2019-05-22T14:56:00Z"/>
        </w:rPr>
      </w:pPr>
      <w:ins w:id="1453" w:author="james wang" w:date="2019-05-22T14:54:00Z">
        <w:r>
          <w:rPr>
            <w:rFonts w:hint="eastAsia"/>
          </w:rPr>
          <w:t>设备修改完成</w:t>
        </w:r>
      </w:ins>
    </w:p>
    <w:p w14:paraId="59E3CE39" w14:textId="79A834C6" w:rsidR="006E607F" w:rsidRDefault="006E607F" w:rsidP="006E607F">
      <w:pPr>
        <w:pStyle w:val="a5"/>
        <w:numPr>
          <w:ilvl w:val="0"/>
          <w:numId w:val="3"/>
        </w:numPr>
        <w:ind w:firstLineChars="0"/>
        <w:rPr>
          <w:ins w:id="1454" w:author="james wang" w:date="2019-05-22T14:56:00Z"/>
        </w:rPr>
      </w:pPr>
      <w:ins w:id="1455" w:author="james wang" w:date="2019-05-22T14:56:00Z">
        <w:r>
          <w:t xml:space="preserve">Type </w:t>
        </w:r>
      </w:ins>
      <w:ins w:id="1456" w:author="james wang" w:date="2019-05-28T17:23:00Z">
        <w:r w:rsidR="003C56E2">
          <w:rPr>
            <w:rFonts w:hint="eastAsia"/>
          </w:rPr>
          <w:t>17</w:t>
        </w:r>
      </w:ins>
    </w:p>
    <w:p w14:paraId="1FBCA6FD" w14:textId="77777777" w:rsidR="006E607F" w:rsidRPr="006E607F" w:rsidRDefault="006E607F">
      <w:pPr>
        <w:pStyle w:val="a5"/>
        <w:ind w:left="720" w:firstLineChars="0" w:firstLine="0"/>
        <w:rPr>
          <w:ins w:id="1457" w:author="james wang" w:date="2019-05-22T14:55:00Z"/>
          <w:rPrChange w:id="1458" w:author="james wang" w:date="2019-05-22T14:56:00Z">
            <w:rPr>
              <w:ins w:id="1459" w:author="james wang" w:date="2019-05-22T14:55:00Z"/>
            </w:rPr>
          </w:rPrChange>
        </w:rPr>
        <w:pPrChange w:id="1460" w:author="james wang" w:date="2019-05-22T14:56:00Z">
          <w:pPr>
            <w:pStyle w:val="3"/>
          </w:pPr>
        </w:pPrChange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74"/>
        <w:gridCol w:w="2031"/>
        <w:gridCol w:w="1010"/>
        <w:gridCol w:w="1304"/>
        <w:gridCol w:w="2577"/>
      </w:tblGrid>
      <w:tr w:rsidR="004C3F0E" w14:paraId="2D0C99FE" w14:textId="77777777" w:rsidTr="00156AA2">
        <w:trPr>
          <w:ins w:id="1461" w:author="james wang" w:date="2019-05-22T14:55:00Z"/>
        </w:trPr>
        <w:tc>
          <w:tcPr>
            <w:tcW w:w="828" w:type="pct"/>
          </w:tcPr>
          <w:p w14:paraId="23B65BCD" w14:textId="77777777" w:rsidR="004C3F0E" w:rsidRPr="00D73133" w:rsidRDefault="004C3F0E" w:rsidP="00156AA2">
            <w:pPr>
              <w:pStyle w:val="a5"/>
              <w:ind w:firstLineChars="0" w:firstLine="0"/>
              <w:rPr>
                <w:ins w:id="1462" w:author="james wang" w:date="2019-05-22T14:55:00Z"/>
                <w:sz w:val="24"/>
                <w:szCs w:val="24"/>
              </w:rPr>
            </w:pPr>
            <w:ins w:id="1463" w:author="james wang" w:date="2019-05-22T14:55:00Z">
              <w:r w:rsidRPr="00D73133">
                <w:rPr>
                  <w:rFonts w:hint="eastAsia"/>
                  <w:sz w:val="24"/>
                  <w:szCs w:val="24"/>
                </w:rPr>
                <w:t>字段</w:t>
              </w:r>
            </w:ins>
          </w:p>
        </w:tc>
        <w:tc>
          <w:tcPr>
            <w:tcW w:w="1224" w:type="pct"/>
          </w:tcPr>
          <w:p w14:paraId="25EC8D3C" w14:textId="77777777" w:rsidR="004C3F0E" w:rsidRPr="00D73133" w:rsidRDefault="004C3F0E" w:rsidP="00156AA2">
            <w:pPr>
              <w:pStyle w:val="a5"/>
              <w:ind w:firstLineChars="0" w:firstLine="0"/>
              <w:rPr>
                <w:ins w:id="1464" w:author="james wang" w:date="2019-05-22T14:55:00Z"/>
                <w:sz w:val="24"/>
                <w:szCs w:val="24"/>
              </w:rPr>
            </w:pPr>
            <w:ins w:id="1465" w:author="james wang" w:date="2019-05-22T14:55:00Z">
              <w:r w:rsidRPr="00D73133">
                <w:rPr>
                  <w:rFonts w:hint="eastAsia"/>
                  <w:sz w:val="24"/>
                  <w:szCs w:val="24"/>
                </w:rPr>
                <w:t>描述</w:t>
              </w:r>
            </w:ins>
          </w:p>
        </w:tc>
        <w:tc>
          <w:tcPr>
            <w:tcW w:w="609" w:type="pct"/>
          </w:tcPr>
          <w:p w14:paraId="7EF2EE64" w14:textId="77777777" w:rsidR="004C3F0E" w:rsidRPr="00D73133" w:rsidRDefault="004C3F0E" w:rsidP="00156AA2">
            <w:pPr>
              <w:pStyle w:val="a5"/>
              <w:ind w:firstLineChars="0" w:firstLine="0"/>
              <w:rPr>
                <w:ins w:id="1466" w:author="james wang" w:date="2019-05-22T14:55:00Z"/>
                <w:sz w:val="24"/>
                <w:szCs w:val="24"/>
              </w:rPr>
            </w:pPr>
            <w:ins w:id="1467" w:author="james wang" w:date="2019-05-22T14:55:00Z">
              <w:r w:rsidRPr="00D73133">
                <w:rPr>
                  <w:rFonts w:hint="eastAsia"/>
                  <w:sz w:val="24"/>
                  <w:szCs w:val="24"/>
                </w:rPr>
                <w:t>类型</w:t>
              </w:r>
            </w:ins>
          </w:p>
        </w:tc>
        <w:tc>
          <w:tcPr>
            <w:tcW w:w="786" w:type="pct"/>
          </w:tcPr>
          <w:p w14:paraId="48B069FD" w14:textId="77777777" w:rsidR="004C3F0E" w:rsidRPr="00D73133" w:rsidRDefault="004C3F0E" w:rsidP="00156AA2">
            <w:pPr>
              <w:pStyle w:val="a5"/>
              <w:ind w:firstLineChars="0" w:firstLine="0"/>
              <w:rPr>
                <w:ins w:id="1468" w:author="james wang" w:date="2019-05-22T14:55:00Z"/>
                <w:sz w:val="24"/>
                <w:szCs w:val="24"/>
              </w:rPr>
            </w:pPr>
            <w:ins w:id="1469" w:author="james wang" w:date="2019-05-22T14:55:00Z">
              <w:r>
                <w:rPr>
                  <w:rFonts w:hint="eastAsia"/>
                  <w:kern w:val="0"/>
                  <w:sz w:val="24"/>
                  <w:szCs w:val="24"/>
                </w:rPr>
                <w:t>位数</w:t>
              </w:r>
            </w:ins>
          </w:p>
        </w:tc>
        <w:tc>
          <w:tcPr>
            <w:tcW w:w="1553" w:type="pct"/>
          </w:tcPr>
          <w:p w14:paraId="32DEEBE6" w14:textId="77777777" w:rsidR="004C3F0E" w:rsidRPr="00D73133" w:rsidRDefault="004C3F0E" w:rsidP="00156AA2">
            <w:pPr>
              <w:pStyle w:val="a5"/>
              <w:ind w:firstLineChars="0" w:firstLine="0"/>
              <w:rPr>
                <w:ins w:id="1470" w:author="james wang" w:date="2019-05-22T14:55:00Z"/>
                <w:sz w:val="24"/>
                <w:szCs w:val="24"/>
              </w:rPr>
            </w:pPr>
            <w:ins w:id="1471" w:author="james wang" w:date="2019-05-22T14:55:00Z">
              <w:r w:rsidRPr="00D73133">
                <w:rPr>
                  <w:rFonts w:hint="eastAsia"/>
                  <w:sz w:val="24"/>
                  <w:szCs w:val="24"/>
                </w:rPr>
                <w:t>示例值</w:t>
              </w:r>
            </w:ins>
          </w:p>
        </w:tc>
      </w:tr>
      <w:tr w:rsidR="004C3F0E" w14:paraId="409EE400" w14:textId="77777777" w:rsidTr="00156AA2">
        <w:trPr>
          <w:ins w:id="1472" w:author="james wang" w:date="2019-05-22T14:55:00Z"/>
        </w:trPr>
        <w:tc>
          <w:tcPr>
            <w:tcW w:w="828" w:type="pct"/>
          </w:tcPr>
          <w:p w14:paraId="577C6B08" w14:textId="77777777" w:rsidR="004C3F0E" w:rsidRPr="00D73133" w:rsidRDefault="004C3F0E" w:rsidP="00156AA2">
            <w:pPr>
              <w:pStyle w:val="a5"/>
              <w:ind w:firstLineChars="0" w:firstLine="0"/>
              <w:rPr>
                <w:ins w:id="1473" w:author="james wang" w:date="2019-05-22T14:55:00Z"/>
                <w:sz w:val="24"/>
                <w:szCs w:val="24"/>
              </w:rPr>
            </w:pPr>
            <w:ins w:id="1474" w:author="james wang" w:date="2019-05-22T14:55:00Z">
              <w:r w:rsidRPr="00D73133">
                <w:rPr>
                  <w:rFonts w:hint="eastAsia"/>
                  <w:sz w:val="24"/>
                  <w:szCs w:val="24"/>
                </w:rPr>
                <w:t>t</w:t>
              </w:r>
              <w:r w:rsidRPr="00D73133">
                <w:rPr>
                  <w:sz w:val="24"/>
                  <w:szCs w:val="24"/>
                </w:rPr>
                <w:t>ype</w:t>
              </w:r>
            </w:ins>
          </w:p>
        </w:tc>
        <w:tc>
          <w:tcPr>
            <w:tcW w:w="1224" w:type="pct"/>
          </w:tcPr>
          <w:p w14:paraId="5B22EFDD" w14:textId="77777777" w:rsidR="004C3F0E" w:rsidRPr="00D73133" w:rsidRDefault="004C3F0E" w:rsidP="00156AA2">
            <w:pPr>
              <w:pStyle w:val="a5"/>
              <w:ind w:firstLineChars="0" w:firstLine="0"/>
              <w:rPr>
                <w:ins w:id="1475" w:author="james wang" w:date="2019-05-22T14:55:00Z"/>
                <w:sz w:val="24"/>
                <w:szCs w:val="24"/>
              </w:rPr>
            </w:pPr>
            <w:ins w:id="1476" w:author="james wang" w:date="2019-05-22T14:55:00Z">
              <w:r w:rsidRPr="00D73133">
                <w:rPr>
                  <w:rFonts w:hint="eastAsia"/>
                  <w:sz w:val="24"/>
                  <w:szCs w:val="24"/>
                </w:rPr>
                <w:t>帧类型</w:t>
              </w:r>
            </w:ins>
          </w:p>
        </w:tc>
        <w:tc>
          <w:tcPr>
            <w:tcW w:w="609" w:type="pct"/>
          </w:tcPr>
          <w:p w14:paraId="6658E8F2" w14:textId="77777777" w:rsidR="004C3F0E" w:rsidRPr="00D73133" w:rsidRDefault="004C3F0E" w:rsidP="00156AA2">
            <w:pPr>
              <w:pStyle w:val="a5"/>
              <w:ind w:firstLineChars="0" w:firstLine="0"/>
              <w:rPr>
                <w:ins w:id="1477" w:author="james wang" w:date="2019-05-22T14:55:00Z"/>
                <w:sz w:val="24"/>
                <w:szCs w:val="24"/>
              </w:rPr>
            </w:pPr>
            <w:ins w:id="1478" w:author="james wang" w:date="2019-05-22T14:55:00Z">
              <w:r>
                <w:rPr>
                  <w:sz w:val="24"/>
                  <w:szCs w:val="24"/>
                </w:rPr>
                <w:t>string</w:t>
              </w:r>
            </w:ins>
          </w:p>
        </w:tc>
        <w:tc>
          <w:tcPr>
            <w:tcW w:w="786" w:type="pct"/>
          </w:tcPr>
          <w:p w14:paraId="7BED68D2" w14:textId="77777777" w:rsidR="004C3F0E" w:rsidRPr="00D73133" w:rsidRDefault="004C3F0E" w:rsidP="00156AA2">
            <w:pPr>
              <w:pStyle w:val="a5"/>
              <w:ind w:firstLineChars="0" w:firstLine="0"/>
              <w:rPr>
                <w:ins w:id="1479" w:author="james wang" w:date="2019-05-22T14:55:00Z"/>
                <w:sz w:val="24"/>
                <w:szCs w:val="24"/>
              </w:rPr>
            </w:pPr>
            <w:ins w:id="1480" w:author="james wang" w:date="2019-05-22T14:55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1553" w:type="pct"/>
          </w:tcPr>
          <w:p w14:paraId="5DDB497B" w14:textId="4F27E572" w:rsidR="004C3F0E" w:rsidRPr="00D73133" w:rsidRDefault="003C56E2" w:rsidP="00156AA2">
            <w:pPr>
              <w:pStyle w:val="a5"/>
              <w:ind w:firstLineChars="0" w:firstLine="0"/>
              <w:rPr>
                <w:ins w:id="1481" w:author="james wang" w:date="2019-05-22T14:55:00Z"/>
                <w:sz w:val="24"/>
                <w:szCs w:val="24"/>
              </w:rPr>
            </w:pPr>
            <w:ins w:id="1482" w:author="james wang" w:date="2019-05-28T17:23:00Z">
              <w:r>
                <w:rPr>
                  <w:rFonts w:hint="eastAsia"/>
                  <w:sz w:val="24"/>
                  <w:szCs w:val="24"/>
                </w:rPr>
                <w:t>17</w:t>
              </w:r>
            </w:ins>
            <w:ins w:id="1483" w:author="james wang" w:date="2019-05-22T14:55:00Z">
              <w:r w:rsidR="004C3F0E">
                <w:rPr>
                  <w:sz w:val="24"/>
                  <w:szCs w:val="24"/>
                </w:rPr>
                <w:t>(</w:t>
              </w:r>
              <w:r w:rsidR="004C3F0E">
                <w:rPr>
                  <w:rFonts w:hint="eastAsia"/>
                  <w:sz w:val="24"/>
                  <w:szCs w:val="24"/>
                </w:rPr>
                <w:t>左高位右低位</w:t>
              </w:r>
              <w:r w:rsidR="004C3F0E">
                <w:rPr>
                  <w:sz w:val="24"/>
                  <w:szCs w:val="24"/>
                </w:rPr>
                <w:t>)</w:t>
              </w:r>
            </w:ins>
          </w:p>
        </w:tc>
      </w:tr>
      <w:tr w:rsidR="004C3F0E" w14:paraId="4D4128AB" w14:textId="77777777" w:rsidTr="00156AA2">
        <w:trPr>
          <w:ins w:id="1484" w:author="james wang" w:date="2019-05-22T14:55:00Z"/>
        </w:trPr>
        <w:tc>
          <w:tcPr>
            <w:tcW w:w="828" w:type="pct"/>
          </w:tcPr>
          <w:p w14:paraId="2A9DB88E" w14:textId="77777777" w:rsidR="004C3F0E" w:rsidRPr="00D73133" w:rsidRDefault="004C3F0E" w:rsidP="00156AA2">
            <w:pPr>
              <w:pStyle w:val="a5"/>
              <w:ind w:firstLineChars="0" w:firstLine="0"/>
              <w:rPr>
                <w:ins w:id="1485" w:author="james wang" w:date="2019-05-22T14:55:00Z"/>
                <w:sz w:val="24"/>
                <w:szCs w:val="24"/>
              </w:rPr>
            </w:pPr>
            <w:ins w:id="1486" w:author="james wang" w:date="2019-05-22T14:55:00Z">
              <w:r>
                <w:rPr>
                  <w:sz w:val="24"/>
                  <w:szCs w:val="24"/>
                </w:rPr>
                <w:t>p</w:t>
              </w:r>
              <w:r>
                <w:rPr>
                  <w:rFonts w:hint="eastAsia"/>
                  <w:sz w:val="24"/>
                  <w:szCs w:val="24"/>
                </w:rPr>
                <w:t>assword</w:t>
              </w:r>
            </w:ins>
          </w:p>
        </w:tc>
        <w:tc>
          <w:tcPr>
            <w:tcW w:w="1224" w:type="pct"/>
          </w:tcPr>
          <w:p w14:paraId="7FBDF048" w14:textId="77777777" w:rsidR="004C3F0E" w:rsidRPr="00D73133" w:rsidRDefault="004C3F0E" w:rsidP="00156AA2">
            <w:pPr>
              <w:pStyle w:val="a5"/>
              <w:ind w:firstLineChars="0" w:firstLine="0"/>
              <w:rPr>
                <w:ins w:id="1487" w:author="james wang" w:date="2019-05-22T14:55:00Z"/>
                <w:sz w:val="24"/>
                <w:szCs w:val="24"/>
              </w:rPr>
            </w:pPr>
            <w:ins w:id="1488" w:author="james wang" w:date="2019-05-22T14:55:00Z">
              <w:r>
                <w:rPr>
                  <w:rFonts w:hint="eastAsia"/>
                  <w:sz w:val="24"/>
                  <w:szCs w:val="24"/>
                </w:rPr>
                <w:t>配对密码</w:t>
              </w:r>
            </w:ins>
          </w:p>
        </w:tc>
        <w:tc>
          <w:tcPr>
            <w:tcW w:w="609" w:type="pct"/>
          </w:tcPr>
          <w:p w14:paraId="34B7EC0C" w14:textId="77777777" w:rsidR="004C3F0E" w:rsidRDefault="004C3F0E" w:rsidP="00156AA2">
            <w:pPr>
              <w:pStyle w:val="a5"/>
              <w:ind w:firstLineChars="0" w:firstLine="0"/>
              <w:rPr>
                <w:ins w:id="1489" w:author="james wang" w:date="2019-05-22T14:55:00Z"/>
                <w:sz w:val="24"/>
                <w:szCs w:val="24"/>
              </w:rPr>
            </w:pPr>
            <w:ins w:id="1490" w:author="james wang" w:date="2019-05-22T14:55:00Z">
              <w:r>
                <w:rPr>
                  <w:rFonts w:hint="eastAsia"/>
                  <w:sz w:val="24"/>
                  <w:szCs w:val="24"/>
                </w:rPr>
                <w:t>string</w:t>
              </w:r>
            </w:ins>
          </w:p>
        </w:tc>
        <w:tc>
          <w:tcPr>
            <w:tcW w:w="786" w:type="pct"/>
          </w:tcPr>
          <w:p w14:paraId="0EE765CC" w14:textId="77777777" w:rsidR="004C3F0E" w:rsidRDefault="004C3F0E" w:rsidP="00156AA2">
            <w:pPr>
              <w:pStyle w:val="a5"/>
              <w:ind w:firstLineChars="0" w:firstLine="0"/>
              <w:rPr>
                <w:ins w:id="1491" w:author="james wang" w:date="2019-05-22T14:55:00Z"/>
                <w:sz w:val="24"/>
                <w:szCs w:val="24"/>
              </w:rPr>
            </w:pPr>
            <w:ins w:id="1492" w:author="james wang" w:date="2019-05-22T14:55:00Z">
              <w:r>
                <w:rPr>
                  <w:rFonts w:hint="eastAsia"/>
                  <w:sz w:val="24"/>
                  <w:szCs w:val="24"/>
                </w:rPr>
                <w:t>6</w:t>
              </w:r>
            </w:ins>
          </w:p>
        </w:tc>
        <w:tc>
          <w:tcPr>
            <w:tcW w:w="1553" w:type="pct"/>
          </w:tcPr>
          <w:p w14:paraId="5E3909FD" w14:textId="77777777" w:rsidR="004C3F0E" w:rsidRDefault="004C3F0E" w:rsidP="00156AA2">
            <w:pPr>
              <w:pStyle w:val="a5"/>
              <w:ind w:firstLineChars="0" w:firstLine="0"/>
              <w:rPr>
                <w:ins w:id="1493" w:author="james wang" w:date="2019-05-22T14:55:00Z"/>
                <w:sz w:val="24"/>
                <w:szCs w:val="24"/>
              </w:rPr>
            </w:pPr>
            <w:ins w:id="1494" w:author="james wang" w:date="2019-05-22T14:55:00Z">
              <w:r>
                <w:rPr>
                  <w:rFonts w:hint="eastAsia"/>
                  <w:sz w:val="24"/>
                  <w:szCs w:val="24"/>
                </w:rPr>
                <w:t>654321</w:t>
              </w:r>
            </w:ins>
          </w:p>
        </w:tc>
      </w:tr>
      <w:tr w:rsidR="004C3F0E" w14:paraId="49C6610C" w14:textId="77777777" w:rsidTr="00156AA2">
        <w:trPr>
          <w:ins w:id="1495" w:author="james wang" w:date="2019-05-22T14:55:00Z"/>
        </w:trPr>
        <w:tc>
          <w:tcPr>
            <w:tcW w:w="5000" w:type="pct"/>
            <w:gridSpan w:val="5"/>
          </w:tcPr>
          <w:p w14:paraId="57C20854" w14:textId="77777777" w:rsidR="004C3F0E" w:rsidRDefault="004C3F0E" w:rsidP="00156AA2">
            <w:pPr>
              <w:pStyle w:val="a5"/>
              <w:ind w:firstLineChars="0" w:firstLine="0"/>
              <w:jc w:val="center"/>
              <w:rPr>
                <w:ins w:id="1496" w:author="james wang" w:date="2019-05-22T14:55:00Z"/>
                <w:sz w:val="24"/>
                <w:szCs w:val="24"/>
              </w:rPr>
            </w:pPr>
            <w:ins w:id="1497" w:author="james wang" w:date="2019-05-22T14:55:00Z">
              <w:r>
                <w:rPr>
                  <w:rFonts w:hint="eastAsia"/>
                  <w:sz w:val="24"/>
                  <w:szCs w:val="24"/>
                </w:rPr>
                <w:t>返回参数</w:t>
              </w:r>
            </w:ins>
          </w:p>
        </w:tc>
      </w:tr>
      <w:tr w:rsidR="004C3F0E" w14:paraId="38A9AB0D" w14:textId="77777777" w:rsidTr="00156AA2">
        <w:trPr>
          <w:ins w:id="1498" w:author="james wang" w:date="2019-05-22T14:55:00Z"/>
        </w:trPr>
        <w:tc>
          <w:tcPr>
            <w:tcW w:w="828" w:type="pct"/>
          </w:tcPr>
          <w:p w14:paraId="5A85DDBA" w14:textId="77777777" w:rsidR="004C3F0E" w:rsidRPr="00A014E5" w:rsidRDefault="004C3F0E" w:rsidP="00156AA2">
            <w:pPr>
              <w:pStyle w:val="a5"/>
              <w:ind w:firstLineChars="0" w:firstLine="0"/>
              <w:rPr>
                <w:ins w:id="1499" w:author="james wang" w:date="2019-05-22T14:55:00Z"/>
                <w:sz w:val="24"/>
                <w:szCs w:val="24"/>
              </w:rPr>
            </w:pPr>
            <w:ins w:id="1500" w:author="james wang" w:date="2019-05-22T14:55:00Z">
              <w:r w:rsidRPr="00D73133">
                <w:rPr>
                  <w:rFonts w:hint="eastAsia"/>
                  <w:sz w:val="24"/>
                  <w:szCs w:val="24"/>
                </w:rPr>
                <w:t>t</w:t>
              </w:r>
              <w:r w:rsidRPr="00D73133">
                <w:rPr>
                  <w:sz w:val="24"/>
                  <w:szCs w:val="24"/>
                </w:rPr>
                <w:t>ype</w:t>
              </w:r>
            </w:ins>
          </w:p>
        </w:tc>
        <w:tc>
          <w:tcPr>
            <w:tcW w:w="1224" w:type="pct"/>
          </w:tcPr>
          <w:p w14:paraId="5C9816A3" w14:textId="77777777" w:rsidR="004C3F0E" w:rsidRPr="00A014E5" w:rsidRDefault="004C3F0E" w:rsidP="00156AA2">
            <w:pPr>
              <w:pStyle w:val="a5"/>
              <w:ind w:firstLineChars="0" w:firstLine="0"/>
              <w:rPr>
                <w:ins w:id="1501" w:author="james wang" w:date="2019-05-22T14:55:00Z"/>
                <w:sz w:val="24"/>
                <w:szCs w:val="24"/>
              </w:rPr>
            </w:pPr>
            <w:ins w:id="1502" w:author="james wang" w:date="2019-05-22T14:55:00Z">
              <w:r w:rsidRPr="00D73133">
                <w:rPr>
                  <w:rFonts w:hint="eastAsia"/>
                  <w:sz w:val="24"/>
                  <w:szCs w:val="24"/>
                </w:rPr>
                <w:t>帧类型</w:t>
              </w:r>
            </w:ins>
          </w:p>
        </w:tc>
        <w:tc>
          <w:tcPr>
            <w:tcW w:w="609" w:type="pct"/>
          </w:tcPr>
          <w:p w14:paraId="51A964E6" w14:textId="77777777" w:rsidR="004C3F0E" w:rsidRPr="00A014E5" w:rsidRDefault="004C3F0E" w:rsidP="00156AA2">
            <w:pPr>
              <w:pStyle w:val="a5"/>
              <w:ind w:firstLineChars="0" w:firstLine="0"/>
              <w:rPr>
                <w:ins w:id="1503" w:author="james wang" w:date="2019-05-22T14:55:00Z"/>
                <w:sz w:val="24"/>
                <w:szCs w:val="24"/>
              </w:rPr>
            </w:pPr>
            <w:ins w:id="1504" w:author="james wang" w:date="2019-05-22T14:55:00Z">
              <w:r>
                <w:rPr>
                  <w:sz w:val="24"/>
                  <w:szCs w:val="24"/>
                </w:rPr>
                <w:t>string</w:t>
              </w:r>
            </w:ins>
          </w:p>
        </w:tc>
        <w:tc>
          <w:tcPr>
            <w:tcW w:w="786" w:type="pct"/>
          </w:tcPr>
          <w:p w14:paraId="6A90A4CB" w14:textId="77777777" w:rsidR="004C3F0E" w:rsidRPr="00A014E5" w:rsidRDefault="004C3F0E" w:rsidP="00156AA2">
            <w:pPr>
              <w:pStyle w:val="a5"/>
              <w:ind w:firstLineChars="0" w:firstLine="0"/>
              <w:rPr>
                <w:ins w:id="1505" w:author="james wang" w:date="2019-05-22T14:55:00Z"/>
                <w:sz w:val="24"/>
                <w:szCs w:val="24"/>
              </w:rPr>
            </w:pPr>
            <w:ins w:id="1506" w:author="james wang" w:date="2019-05-22T14:55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1553" w:type="pct"/>
          </w:tcPr>
          <w:p w14:paraId="4A0EE666" w14:textId="7EAEC7B9" w:rsidR="004C3F0E" w:rsidRDefault="004C3F0E" w:rsidP="00156AA2">
            <w:pPr>
              <w:pStyle w:val="a5"/>
              <w:ind w:firstLineChars="0" w:firstLine="0"/>
              <w:rPr>
                <w:ins w:id="1507" w:author="james wang" w:date="2019-05-22T14:55:00Z"/>
                <w:sz w:val="24"/>
                <w:szCs w:val="24"/>
              </w:rPr>
            </w:pPr>
            <w:ins w:id="1508" w:author="james wang" w:date="2019-05-22T14:55:00Z">
              <w:r>
                <w:rPr>
                  <w:rFonts w:hint="eastAsia"/>
                  <w:sz w:val="24"/>
                  <w:szCs w:val="24"/>
                </w:rPr>
                <w:t>1</w:t>
              </w:r>
            </w:ins>
            <w:ins w:id="1509" w:author="james wang" w:date="2019-05-28T17:23:00Z">
              <w:r w:rsidR="003C56E2">
                <w:rPr>
                  <w:rFonts w:hint="eastAsia"/>
                  <w:sz w:val="24"/>
                  <w:szCs w:val="24"/>
                </w:rPr>
                <w:t>7</w:t>
              </w:r>
            </w:ins>
            <w:ins w:id="1510" w:author="james wang" w:date="2019-05-22T14:55:00Z">
              <w:r>
                <w:rPr>
                  <w:sz w:val="24"/>
                  <w:szCs w:val="24"/>
                </w:rPr>
                <w:t>(</w:t>
              </w:r>
              <w:r>
                <w:rPr>
                  <w:rFonts w:hint="eastAsia"/>
                  <w:sz w:val="24"/>
                  <w:szCs w:val="24"/>
                </w:rPr>
                <w:t>左高位右低位</w:t>
              </w:r>
              <w:r>
                <w:rPr>
                  <w:sz w:val="24"/>
                  <w:szCs w:val="24"/>
                </w:rPr>
                <w:t>)</w:t>
              </w:r>
            </w:ins>
          </w:p>
        </w:tc>
      </w:tr>
      <w:tr w:rsidR="004C3F0E" w14:paraId="5352A657" w14:textId="77777777" w:rsidTr="00156AA2">
        <w:trPr>
          <w:ins w:id="1511" w:author="james wang" w:date="2019-05-22T14:55:00Z"/>
        </w:trPr>
        <w:tc>
          <w:tcPr>
            <w:tcW w:w="828" w:type="pct"/>
          </w:tcPr>
          <w:p w14:paraId="6013DCF3" w14:textId="77777777" w:rsidR="004C3F0E" w:rsidRDefault="004C3F0E" w:rsidP="00156AA2">
            <w:pPr>
              <w:pStyle w:val="a5"/>
              <w:ind w:firstLineChars="0" w:firstLine="0"/>
              <w:rPr>
                <w:ins w:id="1512" w:author="james wang" w:date="2019-05-22T14:55:00Z"/>
                <w:sz w:val="24"/>
                <w:szCs w:val="24"/>
              </w:rPr>
            </w:pPr>
            <w:ins w:id="1513" w:author="james wang" w:date="2019-05-22T14:55:00Z">
              <w:r>
                <w:rPr>
                  <w:rFonts w:hint="eastAsia"/>
                  <w:sz w:val="24"/>
                  <w:szCs w:val="24"/>
                </w:rPr>
                <w:t>返回成功</w:t>
              </w:r>
            </w:ins>
          </w:p>
        </w:tc>
        <w:tc>
          <w:tcPr>
            <w:tcW w:w="1224" w:type="pct"/>
          </w:tcPr>
          <w:p w14:paraId="75103E33" w14:textId="77777777" w:rsidR="004C3F0E" w:rsidRDefault="004C3F0E" w:rsidP="00156AA2">
            <w:pPr>
              <w:pStyle w:val="a5"/>
              <w:ind w:firstLineChars="0" w:firstLine="0"/>
              <w:rPr>
                <w:ins w:id="1514" w:author="james wang" w:date="2019-05-22T14:55:00Z"/>
                <w:sz w:val="24"/>
                <w:szCs w:val="24"/>
              </w:rPr>
            </w:pPr>
            <w:ins w:id="1515" w:author="james wang" w:date="2019-05-22T14:55:00Z">
              <w:r>
                <w:rPr>
                  <w:rFonts w:hint="eastAsia"/>
                  <w:sz w:val="24"/>
                  <w:szCs w:val="24"/>
                </w:rPr>
                <w:t>返回成功</w:t>
              </w:r>
            </w:ins>
          </w:p>
        </w:tc>
        <w:tc>
          <w:tcPr>
            <w:tcW w:w="609" w:type="pct"/>
          </w:tcPr>
          <w:p w14:paraId="0B2F2843" w14:textId="77777777" w:rsidR="004C3F0E" w:rsidRDefault="004C3F0E" w:rsidP="00156AA2">
            <w:pPr>
              <w:pStyle w:val="a5"/>
              <w:ind w:firstLineChars="0" w:firstLine="0"/>
              <w:rPr>
                <w:ins w:id="1516" w:author="james wang" w:date="2019-05-22T14:55:00Z"/>
                <w:sz w:val="24"/>
                <w:szCs w:val="24"/>
              </w:rPr>
            </w:pPr>
            <w:ins w:id="1517" w:author="james wang" w:date="2019-05-22T14:55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786" w:type="pct"/>
          </w:tcPr>
          <w:p w14:paraId="2B283E06" w14:textId="77777777" w:rsidR="004C3F0E" w:rsidRDefault="004C3F0E" w:rsidP="00156AA2">
            <w:pPr>
              <w:pStyle w:val="a5"/>
              <w:ind w:firstLineChars="0" w:firstLine="0"/>
              <w:rPr>
                <w:ins w:id="1518" w:author="james wang" w:date="2019-05-22T14:55:00Z"/>
                <w:sz w:val="24"/>
                <w:szCs w:val="24"/>
              </w:rPr>
            </w:pPr>
            <w:ins w:id="1519" w:author="james wang" w:date="2019-05-22T14:55:00Z">
              <w:r>
                <w:rPr>
                  <w:rFonts w:hint="eastAsia"/>
                  <w:sz w:val="24"/>
                  <w:szCs w:val="24"/>
                </w:rPr>
                <w:t>4</w:t>
              </w:r>
            </w:ins>
          </w:p>
        </w:tc>
        <w:tc>
          <w:tcPr>
            <w:tcW w:w="1553" w:type="pct"/>
          </w:tcPr>
          <w:p w14:paraId="41E0420C" w14:textId="77777777" w:rsidR="004C3F0E" w:rsidRDefault="004C3F0E" w:rsidP="00156AA2">
            <w:pPr>
              <w:pStyle w:val="a5"/>
              <w:ind w:firstLineChars="0" w:firstLine="0"/>
              <w:rPr>
                <w:ins w:id="1520" w:author="james wang" w:date="2019-05-22T14:55:00Z"/>
                <w:sz w:val="24"/>
                <w:szCs w:val="24"/>
              </w:rPr>
            </w:pPr>
            <w:ins w:id="1521" w:author="james wang" w:date="2019-05-22T14:55:00Z">
              <w:r>
                <w:rPr>
                  <w:rFonts w:hint="eastAsia"/>
                  <w:sz w:val="24"/>
                  <w:szCs w:val="24"/>
                </w:rPr>
                <w:t>s</w:t>
              </w:r>
              <w:r>
                <w:rPr>
                  <w:sz w:val="24"/>
                  <w:szCs w:val="24"/>
                </w:rPr>
                <w:t>ucc</w:t>
              </w:r>
            </w:ins>
          </w:p>
        </w:tc>
      </w:tr>
      <w:tr w:rsidR="004C3F0E" w14:paraId="3C32B56E" w14:textId="77777777" w:rsidTr="00156AA2">
        <w:trPr>
          <w:ins w:id="1522" w:author="james wang" w:date="2019-05-22T14:55:00Z"/>
        </w:trPr>
        <w:tc>
          <w:tcPr>
            <w:tcW w:w="828" w:type="pct"/>
          </w:tcPr>
          <w:p w14:paraId="24C44B99" w14:textId="77777777" w:rsidR="004C3F0E" w:rsidRDefault="004C3F0E" w:rsidP="00156AA2">
            <w:pPr>
              <w:pStyle w:val="a5"/>
              <w:ind w:firstLineChars="0" w:firstLine="0"/>
              <w:rPr>
                <w:ins w:id="1523" w:author="james wang" w:date="2019-05-22T14:55:00Z"/>
                <w:sz w:val="24"/>
                <w:szCs w:val="24"/>
              </w:rPr>
            </w:pPr>
            <w:ins w:id="1524" w:author="james wang" w:date="2019-05-22T14:55:00Z">
              <w:r>
                <w:rPr>
                  <w:rFonts w:hint="eastAsia"/>
                  <w:sz w:val="24"/>
                  <w:szCs w:val="24"/>
                </w:rPr>
                <w:t>返回失败</w:t>
              </w:r>
            </w:ins>
          </w:p>
        </w:tc>
        <w:tc>
          <w:tcPr>
            <w:tcW w:w="1224" w:type="pct"/>
          </w:tcPr>
          <w:p w14:paraId="1994E6F4" w14:textId="77777777" w:rsidR="004C3F0E" w:rsidRDefault="004C3F0E" w:rsidP="00156AA2">
            <w:pPr>
              <w:pStyle w:val="a5"/>
              <w:ind w:firstLineChars="0" w:firstLine="0"/>
              <w:rPr>
                <w:ins w:id="1525" w:author="james wang" w:date="2019-05-22T14:55:00Z"/>
                <w:sz w:val="24"/>
                <w:szCs w:val="24"/>
              </w:rPr>
            </w:pPr>
            <w:ins w:id="1526" w:author="james wang" w:date="2019-05-22T14:55:00Z">
              <w:r>
                <w:rPr>
                  <w:rFonts w:hint="eastAsia"/>
                  <w:sz w:val="24"/>
                  <w:szCs w:val="24"/>
                </w:rPr>
                <w:t>返回失败</w:t>
              </w:r>
            </w:ins>
          </w:p>
        </w:tc>
        <w:tc>
          <w:tcPr>
            <w:tcW w:w="609" w:type="pct"/>
          </w:tcPr>
          <w:p w14:paraId="006CE53A" w14:textId="77777777" w:rsidR="004C3F0E" w:rsidRDefault="004C3F0E" w:rsidP="00156AA2">
            <w:pPr>
              <w:pStyle w:val="a5"/>
              <w:ind w:firstLineChars="0" w:firstLine="0"/>
              <w:rPr>
                <w:ins w:id="1527" w:author="james wang" w:date="2019-05-22T14:55:00Z"/>
                <w:sz w:val="24"/>
                <w:szCs w:val="24"/>
              </w:rPr>
            </w:pPr>
            <w:ins w:id="1528" w:author="james wang" w:date="2019-05-22T14:55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786" w:type="pct"/>
          </w:tcPr>
          <w:p w14:paraId="6CA29997" w14:textId="77777777" w:rsidR="004C3F0E" w:rsidRDefault="004C3F0E" w:rsidP="00156AA2">
            <w:pPr>
              <w:pStyle w:val="a5"/>
              <w:ind w:firstLineChars="0" w:firstLine="0"/>
              <w:rPr>
                <w:ins w:id="1529" w:author="james wang" w:date="2019-05-22T14:55:00Z"/>
                <w:sz w:val="24"/>
                <w:szCs w:val="24"/>
              </w:rPr>
            </w:pPr>
            <w:ins w:id="1530" w:author="james wang" w:date="2019-05-22T14:55:00Z">
              <w:r>
                <w:rPr>
                  <w:rFonts w:hint="eastAsia"/>
                  <w:sz w:val="24"/>
                  <w:szCs w:val="24"/>
                </w:rPr>
                <w:t>4</w:t>
              </w:r>
            </w:ins>
          </w:p>
        </w:tc>
        <w:tc>
          <w:tcPr>
            <w:tcW w:w="1553" w:type="pct"/>
          </w:tcPr>
          <w:p w14:paraId="34EB268D" w14:textId="77777777" w:rsidR="004C3F0E" w:rsidRDefault="004C3F0E" w:rsidP="00156AA2">
            <w:pPr>
              <w:pStyle w:val="a5"/>
              <w:ind w:firstLineChars="0" w:firstLine="0"/>
              <w:rPr>
                <w:ins w:id="1531" w:author="james wang" w:date="2019-05-22T14:55:00Z"/>
                <w:sz w:val="24"/>
                <w:szCs w:val="24"/>
              </w:rPr>
            </w:pPr>
            <w:ins w:id="1532" w:author="james wang" w:date="2019-05-22T14:55:00Z">
              <w:r>
                <w:rPr>
                  <w:rFonts w:hint="eastAsia"/>
                  <w:sz w:val="24"/>
                  <w:szCs w:val="24"/>
                </w:rPr>
                <w:t>f</w:t>
              </w:r>
              <w:r>
                <w:rPr>
                  <w:sz w:val="24"/>
                  <w:szCs w:val="24"/>
                </w:rPr>
                <w:t>ail</w:t>
              </w:r>
            </w:ins>
          </w:p>
        </w:tc>
      </w:tr>
    </w:tbl>
    <w:p w14:paraId="2C2BAEC1" w14:textId="77777777" w:rsidR="004C3F0E" w:rsidRPr="004C3F0E" w:rsidRDefault="004C3F0E">
      <w:pPr>
        <w:pStyle w:val="a5"/>
        <w:ind w:left="992" w:firstLineChars="0" w:firstLine="0"/>
        <w:rPr>
          <w:ins w:id="1533" w:author="james wang" w:date="2019-05-22T14:54:00Z"/>
          <w:rPrChange w:id="1534" w:author="james wang" w:date="2019-05-22T14:55:00Z">
            <w:rPr>
              <w:ins w:id="1535" w:author="james wang" w:date="2019-05-22T14:54:00Z"/>
            </w:rPr>
          </w:rPrChange>
        </w:rPr>
        <w:pPrChange w:id="1536" w:author="james wang" w:date="2019-05-22T14:55:00Z">
          <w:pPr>
            <w:pStyle w:val="3"/>
          </w:pPr>
        </w:pPrChange>
      </w:pPr>
    </w:p>
    <w:p w14:paraId="0BEEB769" w14:textId="7B87E1F2" w:rsidR="00156AA2" w:rsidRDefault="00156AA2">
      <w:pPr>
        <w:pStyle w:val="3"/>
        <w:numPr>
          <w:ilvl w:val="1"/>
          <w:numId w:val="13"/>
        </w:numPr>
        <w:rPr>
          <w:ins w:id="1537" w:author="james wang" w:date="2019-05-28T16:38:00Z"/>
        </w:rPr>
        <w:pPrChange w:id="1538" w:author="james wang" w:date="2019-05-28T16:38:00Z">
          <w:pPr>
            <w:pStyle w:val="3"/>
          </w:pPr>
        </w:pPrChange>
      </w:pPr>
      <w:ins w:id="1539" w:author="james wang" w:date="2019-05-28T16:38:00Z">
        <w:r>
          <w:rPr>
            <w:rFonts w:hint="eastAsia"/>
          </w:rPr>
          <w:t>设置设备参数</w:t>
        </w:r>
      </w:ins>
    </w:p>
    <w:p w14:paraId="5E01AA0C" w14:textId="6080E644" w:rsidR="00156AA2" w:rsidRDefault="00156AA2" w:rsidP="00865ABF">
      <w:pPr>
        <w:pStyle w:val="a5"/>
        <w:numPr>
          <w:ilvl w:val="0"/>
          <w:numId w:val="3"/>
        </w:numPr>
        <w:ind w:firstLineChars="0"/>
        <w:rPr>
          <w:ins w:id="1540" w:author="james wang" w:date="2019-05-28T17:25:00Z"/>
        </w:rPr>
      </w:pPr>
      <w:ins w:id="1541" w:author="james wang" w:date="2019-05-28T16:38:00Z">
        <w:r>
          <w:t>T</w:t>
        </w:r>
        <w:r>
          <w:rPr>
            <w:rFonts w:hint="eastAsia"/>
          </w:rPr>
          <w:t>ype</w:t>
        </w:r>
      </w:ins>
      <w:ins w:id="1542" w:author="james wang" w:date="2019-05-28T17:24:00Z">
        <w:r w:rsidR="00331E50">
          <w:rPr>
            <w:rFonts w:hint="eastAsia"/>
          </w:rPr>
          <w:t>15</w:t>
        </w:r>
      </w:ins>
    </w:p>
    <w:p w14:paraId="4C0E976B" w14:textId="77777777" w:rsidR="00865ABF" w:rsidRDefault="00865ABF">
      <w:pPr>
        <w:pStyle w:val="a5"/>
        <w:ind w:left="720" w:firstLineChars="0" w:firstLine="0"/>
        <w:rPr>
          <w:ins w:id="1543" w:author="james wang" w:date="2019-05-28T16:39:00Z"/>
        </w:rPr>
        <w:pPrChange w:id="1544" w:author="james wang" w:date="2019-05-28T17:25:00Z">
          <w:pPr>
            <w:pStyle w:val="a5"/>
            <w:ind w:left="992" w:firstLineChars="0" w:firstLine="0"/>
          </w:pPr>
        </w:pPrChange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14"/>
        <w:gridCol w:w="440"/>
        <w:gridCol w:w="1261"/>
        <w:gridCol w:w="1133"/>
        <w:gridCol w:w="851"/>
        <w:gridCol w:w="1000"/>
        <w:gridCol w:w="2197"/>
      </w:tblGrid>
      <w:tr w:rsidR="00156AA2" w14:paraId="6AF8E988" w14:textId="77777777" w:rsidTr="00156AA2">
        <w:trPr>
          <w:ins w:id="1545" w:author="james wang" w:date="2019-05-28T16:39:00Z"/>
        </w:trPr>
        <w:tc>
          <w:tcPr>
            <w:tcW w:w="852" w:type="pct"/>
          </w:tcPr>
          <w:p w14:paraId="688762D5" w14:textId="77777777" w:rsidR="00156AA2" w:rsidRPr="00D73133" w:rsidRDefault="00156AA2" w:rsidP="00156AA2">
            <w:pPr>
              <w:pStyle w:val="a5"/>
              <w:ind w:firstLineChars="0" w:firstLine="0"/>
              <w:rPr>
                <w:ins w:id="1546" w:author="james wang" w:date="2019-05-28T16:39:00Z"/>
                <w:sz w:val="24"/>
                <w:szCs w:val="24"/>
              </w:rPr>
            </w:pPr>
            <w:ins w:id="1547" w:author="james wang" w:date="2019-05-28T16:39:00Z">
              <w:r w:rsidRPr="00D73133">
                <w:rPr>
                  <w:rFonts w:hint="eastAsia"/>
                  <w:sz w:val="24"/>
                  <w:szCs w:val="24"/>
                </w:rPr>
                <w:t>字段</w:t>
              </w:r>
            </w:ins>
          </w:p>
        </w:tc>
        <w:tc>
          <w:tcPr>
            <w:tcW w:w="1025" w:type="pct"/>
            <w:gridSpan w:val="2"/>
          </w:tcPr>
          <w:p w14:paraId="2CE7777F" w14:textId="77777777" w:rsidR="00156AA2" w:rsidRPr="00D73133" w:rsidRDefault="00156AA2" w:rsidP="00156AA2">
            <w:pPr>
              <w:pStyle w:val="a5"/>
              <w:ind w:firstLineChars="0" w:firstLine="0"/>
              <w:rPr>
                <w:ins w:id="1548" w:author="james wang" w:date="2019-05-28T16:39:00Z"/>
                <w:sz w:val="24"/>
                <w:szCs w:val="24"/>
              </w:rPr>
            </w:pPr>
            <w:ins w:id="1549" w:author="james wang" w:date="2019-05-28T16:39:00Z">
              <w:r w:rsidRPr="00D73133">
                <w:rPr>
                  <w:rFonts w:hint="eastAsia"/>
                  <w:sz w:val="24"/>
                  <w:szCs w:val="24"/>
                </w:rPr>
                <w:t>描述</w:t>
              </w:r>
            </w:ins>
          </w:p>
        </w:tc>
        <w:tc>
          <w:tcPr>
            <w:tcW w:w="683" w:type="pct"/>
          </w:tcPr>
          <w:p w14:paraId="46E00F1D" w14:textId="77777777" w:rsidR="00156AA2" w:rsidRPr="00D73133" w:rsidRDefault="00156AA2" w:rsidP="00156AA2">
            <w:pPr>
              <w:pStyle w:val="a5"/>
              <w:ind w:firstLineChars="0" w:firstLine="0"/>
              <w:rPr>
                <w:ins w:id="1550" w:author="james wang" w:date="2019-05-28T16:39:00Z"/>
                <w:sz w:val="24"/>
                <w:szCs w:val="24"/>
              </w:rPr>
            </w:pPr>
            <w:ins w:id="1551" w:author="james wang" w:date="2019-05-28T16:39:00Z">
              <w:r w:rsidRPr="00D73133">
                <w:rPr>
                  <w:rFonts w:hint="eastAsia"/>
                  <w:sz w:val="24"/>
                  <w:szCs w:val="24"/>
                </w:rPr>
                <w:t>类型</w:t>
              </w:r>
            </w:ins>
          </w:p>
        </w:tc>
        <w:tc>
          <w:tcPr>
            <w:tcW w:w="513" w:type="pct"/>
          </w:tcPr>
          <w:p w14:paraId="1CB0AC6B" w14:textId="77777777" w:rsidR="00156AA2" w:rsidRPr="00D73133" w:rsidRDefault="00156AA2" w:rsidP="00156AA2">
            <w:pPr>
              <w:pStyle w:val="a5"/>
              <w:ind w:firstLineChars="0" w:firstLine="0"/>
              <w:rPr>
                <w:ins w:id="1552" w:author="james wang" w:date="2019-05-28T16:39:00Z"/>
                <w:sz w:val="24"/>
                <w:szCs w:val="24"/>
              </w:rPr>
            </w:pPr>
            <w:ins w:id="1553" w:author="james wang" w:date="2019-05-28T16:39:00Z">
              <w:r>
                <w:rPr>
                  <w:rFonts w:hint="eastAsia"/>
                  <w:kern w:val="0"/>
                  <w:sz w:val="24"/>
                  <w:szCs w:val="24"/>
                </w:rPr>
                <w:t>位数</w:t>
              </w:r>
            </w:ins>
          </w:p>
        </w:tc>
        <w:tc>
          <w:tcPr>
            <w:tcW w:w="603" w:type="pct"/>
          </w:tcPr>
          <w:p w14:paraId="40D35964" w14:textId="77777777" w:rsidR="00156AA2" w:rsidRPr="00D73133" w:rsidRDefault="00156AA2" w:rsidP="00156AA2">
            <w:pPr>
              <w:pStyle w:val="a5"/>
              <w:ind w:firstLineChars="0" w:firstLine="0"/>
              <w:rPr>
                <w:ins w:id="1554" w:author="james wang" w:date="2019-05-28T16:39:00Z"/>
                <w:sz w:val="24"/>
                <w:szCs w:val="24"/>
              </w:rPr>
            </w:pPr>
            <w:ins w:id="1555" w:author="james wang" w:date="2019-05-28T16:39:00Z">
              <w:r>
                <w:rPr>
                  <w:rFonts w:hint="eastAsia"/>
                  <w:sz w:val="24"/>
                  <w:szCs w:val="24"/>
                </w:rPr>
                <w:t>起始位</w:t>
              </w:r>
            </w:ins>
          </w:p>
        </w:tc>
        <w:tc>
          <w:tcPr>
            <w:tcW w:w="1324" w:type="pct"/>
          </w:tcPr>
          <w:p w14:paraId="071926FA" w14:textId="77777777" w:rsidR="00156AA2" w:rsidRPr="00D73133" w:rsidRDefault="00156AA2" w:rsidP="00156AA2">
            <w:pPr>
              <w:pStyle w:val="a5"/>
              <w:ind w:firstLineChars="0" w:firstLine="0"/>
              <w:rPr>
                <w:ins w:id="1556" w:author="james wang" w:date="2019-05-28T16:39:00Z"/>
                <w:sz w:val="24"/>
                <w:szCs w:val="24"/>
              </w:rPr>
            </w:pPr>
            <w:ins w:id="1557" w:author="james wang" w:date="2019-05-28T16:39:00Z">
              <w:r w:rsidRPr="00D73133">
                <w:rPr>
                  <w:rFonts w:hint="eastAsia"/>
                  <w:sz w:val="24"/>
                  <w:szCs w:val="24"/>
                </w:rPr>
                <w:t>示例值</w:t>
              </w:r>
            </w:ins>
          </w:p>
        </w:tc>
      </w:tr>
      <w:tr w:rsidR="00156AA2" w14:paraId="0AC32D22" w14:textId="77777777" w:rsidTr="00156AA2">
        <w:trPr>
          <w:ins w:id="1558" w:author="james wang" w:date="2019-05-28T16:39:00Z"/>
        </w:trPr>
        <w:tc>
          <w:tcPr>
            <w:tcW w:w="852" w:type="pct"/>
          </w:tcPr>
          <w:p w14:paraId="6A2406C2" w14:textId="77777777" w:rsidR="00156AA2" w:rsidRPr="00D73133" w:rsidRDefault="00156AA2" w:rsidP="00156AA2">
            <w:pPr>
              <w:pStyle w:val="a5"/>
              <w:ind w:firstLineChars="0" w:firstLine="0"/>
              <w:rPr>
                <w:ins w:id="1559" w:author="james wang" w:date="2019-05-28T16:39:00Z"/>
                <w:sz w:val="24"/>
                <w:szCs w:val="24"/>
              </w:rPr>
            </w:pPr>
            <w:ins w:id="1560" w:author="james wang" w:date="2019-05-28T16:39:00Z">
              <w:r w:rsidRPr="00D73133">
                <w:rPr>
                  <w:rFonts w:hint="eastAsia"/>
                  <w:sz w:val="24"/>
                  <w:szCs w:val="24"/>
                </w:rPr>
                <w:t>t</w:t>
              </w:r>
              <w:r w:rsidRPr="00D73133">
                <w:rPr>
                  <w:sz w:val="24"/>
                  <w:szCs w:val="24"/>
                </w:rPr>
                <w:t>ype</w:t>
              </w:r>
            </w:ins>
          </w:p>
        </w:tc>
        <w:tc>
          <w:tcPr>
            <w:tcW w:w="1025" w:type="pct"/>
            <w:gridSpan w:val="2"/>
          </w:tcPr>
          <w:p w14:paraId="0324202A" w14:textId="77777777" w:rsidR="00156AA2" w:rsidRPr="00D73133" w:rsidRDefault="00156AA2" w:rsidP="00156AA2">
            <w:pPr>
              <w:pStyle w:val="a5"/>
              <w:ind w:firstLineChars="0" w:firstLine="0"/>
              <w:rPr>
                <w:ins w:id="1561" w:author="james wang" w:date="2019-05-28T16:39:00Z"/>
                <w:sz w:val="24"/>
                <w:szCs w:val="24"/>
              </w:rPr>
            </w:pPr>
            <w:ins w:id="1562" w:author="james wang" w:date="2019-05-28T16:39:00Z">
              <w:r w:rsidRPr="00D73133">
                <w:rPr>
                  <w:rFonts w:hint="eastAsia"/>
                  <w:sz w:val="24"/>
                  <w:szCs w:val="24"/>
                </w:rPr>
                <w:t>帧类型</w:t>
              </w:r>
            </w:ins>
          </w:p>
        </w:tc>
        <w:tc>
          <w:tcPr>
            <w:tcW w:w="683" w:type="pct"/>
          </w:tcPr>
          <w:p w14:paraId="1BF29D03" w14:textId="77777777" w:rsidR="00156AA2" w:rsidRPr="00D73133" w:rsidRDefault="00156AA2" w:rsidP="00156AA2">
            <w:pPr>
              <w:pStyle w:val="a5"/>
              <w:ind w:firstLineChars="0" w:firstLine="0"/>
              <w:rPr>
                <w:ins w:id="1563" w:author="james wang" w:date="2019-05-28T16:39:00Z"/>
                <w:sz w:val="24"/>
                <w:szCs w:val="24"/>
              </w:rPr>
            </w:pPr>
            <w:ins w:id="1564" w:author="james wang" w:date="2019-05-28T16:39:00Z">
              <w:r>
                <w:rPr>
                  <w:sz w:val="24"/>
                  <w:szCs w:val="24"/>
                </w:rPr>
                <w:t>string</w:t>
              </w:r>
            </w:ins>
          </w:p>
        </w:tc>
        <w:tc>
          <w:tcPr>
            <w:tcW w:w="513" w:type="pct"/>
          </w:tcPr>
          <w:p w14:paraId="457E46F2" w14:textId="77777777" w:rsidR="00156AA2" w:rsidRPr="00D73133" w:rsidRDefault="00156AA2" w:rsidP="00156AA2">
            <w:pPr>
              <w:pStyle w:val="a5"/>
              <w:ind w:firstLineChars="0" w:firstLine="0"/>
              <w:rPr>
                <w:ins w:id="1565" w:author="james wang" w:date="2019-05-28T16:39:00Z"/>
                <w:sz w:val="24"/>
                <w:szCs w:val="24"/>
              </w:rPr>
            </w:pPr>
            <w:ins w:id="1566" w:author="james wang" w:date="2019-05-28T16:39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603" w:type="pct"/>
          </w:tcPr>
          <w:p w14:paraId="18748E01" w14:textId="77777777" w:rsidR="00156AA2" w:rsidRDefault="00156AA2" w:rsidP="00156AA2">
            <w:pPr>
              <w:pStyle w:val="a5"/>
              <w:ind w:firstLineChars="0" w:firstLine="0"/>
              <w:rPr>
                <w:ins w:id="1567" w:author="james wang" w:date="2019-05-28T16:39:00Z"/>
                <w:sz w:val="24"/>
                <w:szCs w:val="24"/>
              </w:rPr>
            </w:pPr>
            <w:ins w:id="1568" w:author="james wang" w:date="2019-05-28T16:39:00Z">
              <w:r>
                <w:rPr>
                  <w:rFonts w:hint="eastAsia"/>
                  <w:sz w:val="24"/>
                  <w:szCs w:val="24"/>
                </w:rPr>
                <w:t>0</w:t>
              </w:r>
            </w:ins>
          </w:p>
        </w:tc>
        <w:tc>
          <w:tcPr>
            <w:tcW w:w="1324" w:type="pct"/>
          </w:tcPr>
          <w:p w14:paraId="4A7878E8" w14:textId="2D412145" w:rsidR="00156AA2" w:rsidRPr="00D73133" w:rsidRDefault="00331E50" w:rsidP="00156AA2">
            <w:pPr>
              <w:pStyle w:val="a5"/>
              <w:ind w:firstLineChars="0" w:firstLine="0"/>
              <w:rPr>
                <w:ins w:id="1569" w:author="james wang" w:date="2019-05-28T16:39:00Z"/>
                <w:sz w:val="24"/>
                <w:szCs w:val="24"/>
              </w:rPr>
            </w:pPr>
            <w:ins w:id="1570" w:author="james wang" w:date="2019-05-28T17:24:00Z">
              <w:r>
                <w:rPr>
                  <w:rFonts w:hint="eastAsia"/>
                  <w:sz w:val="24"/>
                  <w:szCs w:val="24"/>
                </w:rPr>
                <w:t>15</w:t>
              </w:r>
            </w:ins>
            <w:ins w:id="1571" w:author="james wang" w:date="2019-05-28T16:39:00Z">
              <w:r w:rsidR="00156AA2">
                <w:rPr>
                  <w:sz w:val="24"/>
                  <w:szCs w:val="24"/>
                </w:rPr>
                <w:t>(</w:t>
              </w:r>
              <w:r w:rsidR="00156AA2">
                <w:rPr>
                  <w:rFonts w:hint="eastAsia"/>
                  <w:sz w:val="24"/>
                  <w:szCs w:val="24"/>
                </w:rPr>
                <w:t>左高位右低位</w:t>
              </w:r>
              <w:r w:rsidR="00156AA2">
                <w:rPr>
                  <w:sz w:val="24"/>
                  <w:szCs w:val="24"/>
                </w:rPr>
                <w:t>)</w:t>
              </w:r>
            </w:ins>
          </w:p>
        </w:tc>
      </w:tr>
      <w:tr w:rsidR="00156AA2" w14:paraId="576EF78B" w14:textId="77777777" w:rsidTr="00156AA2">
        <w:trPr>
          <w:ins w:id="1572" w:author="james wang" w:date="2019-05-28T16:39:00Z"/>
        </w:trPr>
        <w:tc>
          <w:tcPr>
            <w:tcW w:w="852" w:type="pct"/>
          </w:tcPr>
          <w:p w14:paraId="7CA72473" w14:textId="77777777" w:rsidR="00156AA2" w:rsidRPr="00D73133" w:rsidRDefault="00156AA2" w:rsidP="00156AA2">
            <w:pPr>
              <w:pStyle w:val="a5"/>
              <w:ind w:firstLineChars="0" w:firstLine="0"/>
              <w:rPr>
                <w:ins w:id="1573" w:author="james wang" w:date="2019-05-28T16:39:00Z"/>
                <w:sz w:val="24"/>
                <w:szCs w:val="24"/>
              </w:rPr>
            </w:pPr>
            <w:ins w:id="1574" w:author="james wang" w:date="2019-05-28T16:39:00Z">
              <w:r>
                <w:rPr>
                  <w:sz w:val="24"/>
                  <w:szCs w:val="24"/>
                </w:rPr>
                <w:t>p</w:t>
              </w:r>
              <w:r>
                <w:rPr>
                  <w:rFonts w:hint="eastAsia"/>
                  <w:sz w:val="24"/>
                  <w:szCs w:val="24"/>
                </w:rPr>
                <w:t>assword</w:t>
              </w:r>
            </w:ins>
          </w:p>
        </w:tc>
        <w:tc>
          <w:tcPr>
            <w:tcW w:w="1025" w:type="pct"/>
            <w:gridSpan w:val="2"/>
          </w:tcPr>
          <w:p w14:paraId="332E4B56" w14:textId="77777777" w:rsidR="00156AA2" w:rsidRPr="00D73133" w:rsidRDefault="00156AA2" w:rsidP="00156AA2">
            <w:pPr>
              <w:pStyle w:val="a5"/>
              <w:ind w:firstLineChars="0" w:firstLine="0"/>
              <w:rPr>
                <w:ins w:id="1575" w:author="james wang" w:date="2019-05-28T16:39:00Z"/>
                <w:sz w:val="24"/>
                <w:szCs w:val="24"/>
              </w:rPr>
            </w:pPr>
            <w:ins w:id="1576" w:author="james wang" w:date="2019-05-28T16:39:00Z">
              <w:r>
                <w:rPr>
                  <w:rFonts w:hint="eastAsia"/>
                  <w:sz w:val="24"/>
                  <w:szCs w:val="24"/>
                </w:rPr>
                <w:t>配对密码</w:t>
              </w:r>
            </w:ins>
          </w:p>
        </w:tc>
        <w:tc>
          <w:tcPr>
            <w:tcW w:w="683" w:type="pct"/>
          </w:tcPr>
          <w:p w14:paraId="120CE9F4" w14:textId="77777777" w:rsidR="00156AA2" w:rsidRDefault="00156AA2" w:rsidP="00156AA2">
            <w:pPr>
              <w:pStyle w:val="a5"/>
              <w:ind w:firstLineChars="0" w:firstLine="0"/>
              <w:rPr>
                <w:ins w:id="1577" w:author="james wang" w:date="2019-05-28T16:39:00Z"/>
                <w:sz w:val="24"/>
                <w:szCs w:val="24"/>
              </w:rPr>
            </w:pPr>
            <w:ins w:id="1578" w:author="james wang" w:date="2019-05-28T16:39:00Z">
              <w:r>
                <w:rPr>
                  <w:rFonts w:hint="eastAsia"/>
                  <w:sz w:val="24"/>
                  <w:szCs w:val="24"/>
                </w:rPr>
                <w:t>string</w:t>
              </w:r>
            </w:ins>
          </w:p>
        </w:tc>
        <w:tc>
          <w:tcPr>
            <w:tcW w:w="513" w:type="pct"/>
          </w:tcPr>
          <w:p w14:paraId="1477E29A" w14:textId="77777777" w:rsidR="00156AA2" w:rsidRDefault="00156AA2" w:rsidP="00156AA2">
            <w:pPr>
              <w:pStyle w:val="a5"/>
              <w:ind w:firstLineChars="0" w:firstLine="0"/>
              <w:rPr>
                <w:ins w:id="1579" w:author="james wang" w:date="2019-05-28T16:39:00Z"/>
                <w:sz w:val="24"/>
                <w:szCs w:val="24"/>
              </w:rPr>
            </w:pPr>
            <w:ins w:id="1580" w:author="james wang" w:date="2019-05-28T16:39:00Z">
              <w:r>
                <w:rPr>
                  <w:rFonts w:hint="eastAsia"/>
                  <w:sz w:val="24"/>
                  <w:szCs w:val="24"/>
                </w:rPr>
                <w:t>6</w:t>
              </w:r>
            </w:ins>
          </w:p>
        </w:tc>
        <w:tc>
          <w:tcPr>
            <w:tcW w:w="603" w:type="pct"/>
          </w:tcPr>
          <w:p w14:paraId="563CE0D2" w14:textId="77777777" w:rsidR="00156AA2" w:rsidRDefault="00156AA2" w:rsidP="00156AA2">
            <w:pPr>
              <w:pStyle w:val="a5"/>
              <w:ind w:firstLineChars="0" w:firstLine="0"/>
              <w:rPr>
                <w:ins w:id="1581" w:author="james wang" w:date="2019-05-28T16:39:00Z"/>
                <w:sz w:val="24"/>
                <w:szCs w:val="24"/>
              </w:rPr>
            </w:pPr>
            <w:ins w:id="1582" w:author="james wang" w:date="2019-05-28T16:39:00Z">
              <w:r>
                <w:rPr>
                  <w:rFonts w:hint="eastAsia"/>
                  <w:sz w:val="24"/>
                  <w:szCs w:val="24"/>
                </w:rPr>
                <w:t>2</w:t>
              </w:r>
            </w:ins>
          </w:p>
        </w:tc>
        <w:tc>
          <w:tcPr>
            <w:tcW w:w="1324" w:type="pct"/>
          </w:tcPr>
          <w:p w14:paraId="7889BEF0" w14:textId="77777777" w:rsidR="00156AA2" w:rsidRDefault="00156AA2" w:rsidP="00156AA2">
            <w:pPr>
              <w:pStyle w:val="a5"/>
              <w:ind w:firstLineChars="0" w:firstLine="0"/>
              <w:rPr>
                <w:ins w:id="1583" w:author="james wang" w:date="2019-05-28T16:39:00Z"/>
                <w:sz w:val="24"/>
                <w:szCs w:val="24"/>
              </w:rPr>
            </w:pPr>
            <w:ins w:id="1584" w:author="james wang" w:date="2019-05-28T16:39:00Z">
              <w:r>
                <w:rPr>
                  <w:rFonts w:hint="eastAsia"/>
                  <w:sz w:val="24"/>
                  <w:szCs w:val="24"/>
                </w:rPr>
                <w:t>654321</w:t>
              </w:r>
            </w:ins>
          </w:p>
        </w:tc>
      </w:tr>
      <w:tr w:rsidR="00156AA2" w14:paraId="039A3CB5" w14:textId="77777777" w:rsidTr="00156AA2">
        <w:trPr>
          <w:ins w:id="1585" w:author="james wang" w:date="2019-05-28T16:39:00Z"/>
        </w:trPr>
        <w:tc>
          <w:tcPr>
            <w:tcW w:w="852" w:type="pct"/>
          </w:tcPr>
          <w:p w14:paraId="571B8129" w14:textId="4643F77F" w:rsidR="00156AA2" w:rsidRPr="00D73133" w:rsidRDefault="006B27B1" w:rsidP="00156AA2">
            <w:pPr>
              <w:pStyle w:val="a5"/>
              <w:ind w:firstLineChars="0" w:firstLine="0"/>
              <w:rPr>
                <w:ins w:id="1586" w:author="james wang" w:date="2019-05-28T16:39:00Z"/>
                <w:sz w:val="24"/>
                <w:szCs w:val="24"/>
              </w:rPr>
            </w:pPr>
            <w:ins w:id="1587" w:author="james wang" w:date="2019-05-28T17:10:00Z">
              <w:r>
                <w:rPr>
                  <w:rFonts w:hint="eastAsia"/>
                  <w:sz w:val="24"/>
                  <w:szCs w:val="24"/>
                </w:rPr>
                <w:t>设备参数</w:t>
              </w:r>
            </w:ins>
          </w:p>
        </w:tc>
        <w:tc>
          <w:tcPr>
            <w:tcW w:w="1025" w:type="pct"/>
            <w:gridSpan w:val="2"/>
          </w:tcPr>
          <w:p w14:paraId="5536F0CA" w14:textId="4268E472" w:rsidR="00156AA2" w:rsidRPr="00D73133" w:rsidRDefault="006B27B1" w:rsidP="00156AA2">
            <w:pPr>
              <w:pStyle w:val="a5"/>
              <w:ind w:firstLineChars="0" w:firstLine="0"/>
              <w:rPr>
                <w:ins w:id="1588" w:author="james wang" w:date="2019-05-28T16:39:00Z"/>
                <w:sz w:val="24"/>
                <w:szCs w:val="24"/>
              </w:rPr>
            </w:pPr>
            <w:ins w:id="1589" w:author="james wang" w:date="2019-05-28T17:10:00Z">
              <w:r>
                <w:rPr>
                  <w:rFonts w:hint="eastAsia"/>
                  <w:sz w:val="24"/>
                  <w:szCs w:val="24"/>
                </w:rPr>
                <w:t>设备参数</w:t>
              </w:r>
            </w:ins>
          </w:p>
        </w:tc>
        <w:tc>
          <w:tcPr>
            <w:tcW w:w="683" w:type="pct"/>
          </w:tcPr>
          <w:p w14:paraId="37C048A1" w14:textId="7AA3D89E" w:rsidR="00156AA2" w:rsidRDefault="00552F72" w:rsidP="00156AA2">
            <w:pPr>
              <w:pStyle w:val="a5"/>
              <w:ind w:firstLineChars="0" w:firstLine="0"/>
              <w:rPr>
                <w:ins w:id="1590" w:author="james wang" w:date="2019-05-28T16:39:00Z"/>
                <w:sz w:val="24"/>
                <w:szCs w:val="24"/>
              </w:rPr>
            </w:pPr>
            <w:ins w:id="1591" w:author="james wang" w:date="2019-05-28T17:28:00Z">
              <w:r>
                <w:rPr>
                  <w:sz w:val="24"/>
                  <w:szCs w:val="24"/>
                </w:rPr>
                <w:t>J</w:t>
              </w:r>
              <w:r>
                <w:rPr>
                  <w:rFonts w:hint="eastAsia"/>
                  <w:sz w:val="24"/>
                  <w:szCs w:val="24"/>
                </w:rPr>
                <w:t>son</w:t>
              </w:r>
            </w:ins>
          </w:p>
        </w:tc>
        <w:tc>
          <w:tcPr>
            <w:tcW w:w="513" w:type="pct"/>
          </w:tcPr>
          <w:p w14:paraId="66AF1AC2" w14:textId="77777777" w:rsidR="00156AA2" w:rsidRDefault="00156AA2" w:rsidP="00156AA2">
            <w:pPr>
              <w:pStyle w:val="a5"/>
              <w:ind w:firstLineChars="0" w:firstLine="0"/>
              <w:rPr>
                <w:ins w:id="1592" w:author="james wang" w:date="2019-05-28T16:39:00Z"/>
                <w:sz w:val="24"/>
                <w:szCs w:val="24"/>
              </w:rPr>
            </w:pPr>
            <w:ins w:id="1593" w:author="james wang" w:date="2019-05-28T16:39:00Z">
              <w:r>
                <w:rPr>
                  <w:rFonts w:hint="eastAsia"/>
                  <w:sz w:val="24"/>
                  <w:szCs w:val="24"/>
                </w:rPr>
                <w:t>592</w:t>
              </w:r>
            </w:ins>
          </w:p>
        </w:tc>
        <w:tc>
          <w:tcPr>
            <w:tcW w:w="603" w:type="pct"/>
          </w:tcPr>
          <w:p w14:paraId="66A26F3F" w14:textId="77777777" w:rsidR="00156AA2" w:rsidRPr="004337F3" w:rsidRDefault="00156AA2" w:rsidP="00156AA2">
            <w:pPr>
              <w:pStyle w:val="a5"/>
              <w:ind w:firstLineChars="0" w:firstLine="0"/>
              <w:rPr>
                <w:ins w:id="1594" w:author="james wang" w:date="2019-05-28T16:39:00Z"/>
                <w:sz w:val="24"/>
                <w:szCs w:val="24"/>
              </w:rPr>
            </w:pPr>
            <w:ins w:id="1595" w:author="james wang" w:date="2019-05-28T16:39:00Z">
              <w:r>
                <w:rPr>
                  <w:rFonts w:hint="eastAsia"/>
                  <w:sz w:val="24"/>
                  <w:szCs w:val="24"/>
                </w:rPr>
                <w:t>48</w:t>
              </w:r>
            </w:ins>
          </w:p>
        </w:tc>
        <w:tc>
          <w:tcPr>
            <w:tcW w:w="1324" w:type="pct"/>
          </w:tcPr>
          <w:p w14:paraId="0092BDE0" w14:textId="475F8B62" w:rsidR="00156AA2" w:rsidRDefault="00156AA2" w:rsidP="00156AA2">
            <w:pPr>
              <w:pStyle w:val="a5"/>
              <w:ind w:firstLineChars="0" w:firstLine="0"/>
              <w:rPr>
                <w:ins w:id="1596" w:author="james wang" w:date="2019-05-28T16:39:00Z"/>
                <w:sz w:val="15"/>
                <w:szCs w:val="15"/>
              </w:rPr>
            </w:pPr>
            <w:ins w:id="1597" w:author="james wang" w:date="2019-05-28T16:39:00Z">
              <w:r>
                <w:rPr>
                  <w:rFonts w:hint="eastAsia"/>
                  <w:sz w:val="15"/>
                  <w:szCs w:val="15"/>
                </w:rPr>
                <w:t>不足592位补空（0x</w:t>
              </w:r>
            </w:ins>
            <w:ins w:id="1598" w:author="james wang" w:date="2019-05-28T17:02:00Z">
              <w:r w:rsidR="00682FAE">
                <w:rPr>
                  <w:sz w:val="15"/>
                  <w:szCs w:val="15"/>
                </w:rPr>
                <w:t>0</w:t>
              </w:r>
            </w:ins>
            <w:ins w:id="1599" w:author="james wang" w:date="2019-05-28T16:39:00Z">
              <w:r>
                <w:rPr>
                  <w:sz w:val="15"/>
                  <w:szCs w:val="15"/>
                </w:rPr>
                <w:t>0</w:t>
              </w:r>
              <w:r>
                <w:rPr>
                  <w:rFonts w:hint="eastAsia"/>
                  <w:sz w:val="15"/>
                  <w:szCs w:val="15"/>
                </w:rPr>
                <w:t>）</w:t>
              </w:r>
            </w:ins>
          </w:p>
          <w:p w14:paraId="7D5AE346" w14:textId="77777777" w:rsidR="00682FAE" w:rsidRPr="00682FAE" w:rsidRDefault="00682FAE" w:rsidP="00682FAE">
            <w:pPr>
              <w:pStyle w:val="a5"/>
              <w:ind w:firstLine="300"/>
              <w:rPr>
                <w:ins w:id="1600" w:author="james wang" w:date="2019-05-28T17:02:00Z"/>
                <w:sz w:val="15"/>
                <w:szCs w:val="15"/>
              </w:rPr>
            </w:pPr>
            <w:ins w:id="1601" w:author="james wang" w:date="2019-05-28T17:02:00Z">
              <w:r w:rsidRPr="00682FAE">
                <w:rPr>
                  <w:sz w:val="15"/>
                  <w:szCs w:val="15"/>
                </w:rPr>
                <w:t>{</w:t>
              </w:r>
            </w:ins>
          </w:p>
          <w:p w14:paraId="22CDE1D4" w14:textId="77777777" w:rsidR="00682FAE" w:rsidRPr="00682FAE" w:rsidRDefault="00682FAE" w:rsidP="00682FAE">
            <w:pPr>
              <w:pStyle w:val="a5"/>
              <w:ind w:firstLine="300"/>
              <w:rPr>
                <w:ins w:id="1602" w:author="james wang" w:date="2019-05-28T17:02:00Z"/>
                <w:sz w:val="15"/>
                <w:szCs w:val="15"/>
              </w:rPr>
            </w:pPr>
            <w:ins w:id="1603" w:author="james wang" w:date="2019-05-28T17:02:00Z">
              <w:r w:rsidRPr="00682FAE">
                <w:rPr>
                  <w:sz w:val="15"/>
                  <w:szCs w:val="15"/>
                </w:rPr>
                <w:tab/>
                <w:t>"httpUrl": "string",</w:t>
              </w:r>
            </w:ins>
          </w:p>
          <w:p w14:paraId="4F5D3CFC" w14:textId="77777777" w:rsidR="00682FAE" w:rsidRPr="00682FAE" w:rsidRDefault="00682FAE" w:rsidP="00682FAE">
            <w:pPr>
              <w:pStyle w:val="a5"/>
              <w:ind w:firstLine="300"/>
              <w:rPr>
                <w:ins w:id="1604" w:author="james wang" w:date="2019-05-28T17:02:00Z"/>
                <w:sz w:val="15"/>
                <w:szCs w:val="15"/>
              </w:rPr>
            </w:pPr>
            <w:ins w:id="1605" w:author="james wang" w:date="2019-05-28T17:02:00Z">
              <w:r w:rsidRPr="00682FAE">
                <w:rPr>
                  <w:sz w:val="15"/>
                  <w:szCs w:val="15"/>
                </w:rPr>
                <w:tab/>
                <w:t>"mqttUrl": "string",</w:t>
              </w:r>
            </w:ins>
          </w:p>
          <w:p w14:paraId="46F96783" w14:textId="77777777" w:rsidR="00682FAE" w:rsidRPr="00682FAE" w:rsidRDefault="00682FAE" w:rsidP="00682FAE">
            <w:pPr>
              <w:pStyle w:val="a5"/>
              <w:ind w:firstLine="300"/>
              <w:rPr>
                <w:ins w:id="1606" w:author="james wang" w:date="2019-05-28T17:02:00Z"/>
                <w:sz w:val="15"/>
                <w:szCs w:val="15"/>
              </w:rPr>
            </w:pPr>
            <w:ins w:id="1607" w:author="james wang" w:date="2019-05-28T17:02:00Z">
              <w:r w:rsidRPr="00682FAE">
                <w:rPr>
                  <w:sz w:val="15"/>
                  <w:szCs w:val="15"/>
                </w:rPr>
                <w:tab/>
                <w:t>"centerSip": "string",</w:t>
              </w:r>
            </w:ins>
          </w:p>
          <w:p w14:paraId="6904EFDE" w14:textId="77777777" w:rsidR="00682FAE" w:rsidRPr="00682FAE" w:rsidRDefault="00682FAE" w:rsidP="00682FAE">
            <w:pPr>
              <w:pStyle w:val="a5"/>
              <w:ind w:firstLine="300"/>
              <w:rPr>
                <w:ins w:id="1608" w:author="james wang" w:date="2019-05-28T17:02:00Z"/>
                <w:sz w:val="15"/>
                <w:szCs w:val="15"/>
              </w:rPr>
            </w:pPr>
            <w:ins w:id="1609" w:author="james wang" w:date="2019-05-28T17:02:00Z">
              <w:r w:rsidRPr="00682FAE">
                <w:rPr>
                  <w:sz w:val="15"/>
                  <w:szCs w:val="15"/>
                </w:rPr>
                <w:tab/>
                <w:t>"sipAccount": "string",</w:t>
              </w:r>
            </w:ins>
          </w:p>
          <w:p w14:paraId="7D730B56" w14:textId="77777777" w:rsidR="00682FAE" w:rsidRPr="00682FAE" w:rsidRDefault="00682FAE" w:rsidP="00682FAE">
            <w:pPr>
              <w:pStyle w:val="a5"/>
              <w:ind w:firstLine="300"/>
              <w:rPr>
                <w:ins w:id="1610" w:author="james wang" w:date="2019-05-28T17:02:00Z"/>
                <w:sz w:val="15"/>
                <w:szCs w:val="15"/>
              </w:rPr>
            </w:pPr>
            <w:ins w:id="1611" w:author="james wang" w:date="2019-05-28T17:02:00Z">
              <w:r w:rsidRPr="00682FAE">
                <w:rPr>
                  <w:sz w:val="15"/>
                  <w:szCs w:val="15"/>
                </w:rPr>
                <w:tab/>
                <w:t>"sipUrl": "string",</w:t>
              </w:r>
            </w:ins>
          </w:p>
          <w:p w14:paraId="4186CD77" w14:textId="77777777" w:rsidR="00682FAE" w:rsidRPr="00682FAE" w:rsidRDefault="00682FAE" w:rsidP="00682FAE">
            <w:pPr>
              <w:pStyle w:val="a5"/>
              <w:ind w:firstLine="300"/>
              <w:rPr>
                <w:ins w:id="1612" w:author="james wang" w:date="2019-05-28T17:02:00Z"/>
                <w:sz w:val="15"/>
                <w:szCs w:val="15"/>
              </w:rPr>
            </w:pPr>
            <w:ins w:id="1613" w:author="james wang" w:date="2019-05-28T17:02:00Z">
              <w:r w:rsidRPr="00682FAE">
                <w:rPr>
                  <w:sz w:val="15"/>
                  <w:szCs w:val="15"/>
                </w:rPr>
                <w:tab/>
                <w:t>"sipPwd": "string",</w:t>
              </w:r>
            </w:ins>
          </w:p>
          <w:p w14:paraId="6B85255F" w14:textId="77777777" w:rsidR="00682FAE" w:rsidRPr="00682FAE" w:rsidRDefault="00682FAE" w:rsidP="00682FAE">
            <w:pPr>
              <w:pStyle w:val="a5"/>
              <w:ind w:firstLine="300"/>
              <w:rPr>
                <w:ins w:id="1614" w:author="james wang" w:date="2019-05-28T17:02:00Z"/>
                <w:sz w:val="15"/>
                <w:szCs w:val="15"/>
              </w:rPr>
            </w:pPr>
            <w:ins w:id="1615" w:author="james wang" w:date="2019-05-28T17:02:00Z">
              <w:r w:rsidRPr="00682FAE">
                <w:rPr>
                  <w:sz w:val="15"/>
                  <w:szCs w:val="15"/>
                </w:rPr>
                <w:tab/>
                <w:t>"ip": "String",</w:t>
              </w:r>
            </w:ins>
          </w:p>
          <w:p w14:paraId="6DF790DD" w14:textId="77777777" w:rsidR="00682FAE" w:rsidRPr="00682FAE" w:rsidRDefault="00682FAE" w:rsidP="00682FAE">
            <w:pPr>
              <w:pStyle w:val="a5"/>
              <w:ind w:firstLine="300"/>
              <w:rPr>
                <w:ins w:id="1616" w:author="james wang" w:date="2019-05-28T17:02:00Z"/>
                <w:sz w:val="15"/>
                <w:szCs w:val="15"/>
              </w:rPr>
            </w:pPr>
            <w:ins w:id="1617" w:author="james wang" w:date="2019-05-28T17:02:00Z">
              <w:r w:rsidRPr="00682FAE">
                <w:rPr>
                  <w:sz w:val="15"/>
                  <w:szCs w:val="15"/>
                </w:rPr>
                <w:tab/>
                <w:t>"mask": "String",</w:t>
              </w:r>
            </w:ins>
          </w:p>
          <w:p w14:paraId="4D7D6918" w14:textId="77777777" w:rsidR="00682FAE" w:rsidRPr="00682FAE" w:rsidRDefault="00682FAE" w:rsidP="00682FAE">
            <w:pPr>
              <w:pStyle w:val="a5"/>
              <w:ind w:firstLine="300"/>
              <w:rPr>
                <w:ins w:id="1618" w:author="james wang" w:date="2019-05-28T17:02:00Z"/>
                <w:sz w:val="15"/>
                <w:szCs w:val="15"/>
              </w:rPr>
            </w:pPr>
            <w:ins w:id="1619" w:author="james wang" w:date="2019-05-28T17:02:00Z">
              <w:r w:rsidRPr="00682FAE">
                <w:rPr>
                  <w:sz w:val="15"/>
                  <w:szCs w:val="15"/>
                </w:rPr>
                <w:tab/>
                <w:t>"gateway": "String",</w:t>
              </w:r>
            </w:ins>
          </w:p>
          <w:p w14:paraId="5F358C78" w14:textId="77777777" w:rsidR="00682FAE" w:rsidRPr="00682FAE" w:rsidRDefault="00682FAE" w:rsidP="00682FAE">
            <w:pPr>
              <w:pStyle w:val="a5"/>
              <w:ind w:firstLine="300"/>
              <w:rPr>
                <w:ins w:id="1620" w:author="james wang" w:date="2019-05-28T17:02:00Z"/>
                <w:sz w:val="15"/>
                <w:szCs w:val="15"/>
              </w:rPr>
            </w:pPr>
            <w:ins w:id="1621" w:author="james wang" w:date="2019-05-28T17:02:00Z">
              <w:r w:rsidRPr="00682FAE">
                <w:rPr>
                  <w:sz w:val="15"/>
                  <w:szCs w:val="15"/>
                </w:rPr>
                <w:tab/>
                <w:t>"DNS": "String"</w:t>
              </w:r>
            </w:ins>
          </w:p>
          <w:p w14:paraId="4C0F5770" w14:textId="245AADC3" w:rsidR="00156AA2" w:rsidRPr="007D6C09" w:rsidRDefault="00682FAE" w:rsidP="00682FAE">
            <w:pPr>
              <w:pStyle w:val="a5"/>
              <w:ind w:firstLineChars="0" w:firstLine="0"/>
              <w:rPr>
                <w:ins w:id="1622" w:author="james wang" w:date="2019-05-28T16:39:00Z"/>
                <w:sz w:val="15"/>
                <w:szCs w:val="15"/>
              </w:rPr>
            </w:pPr>
            <w:ins w:id="1623" w:author="james wang" w:date="2019-05-28T17:02:00Z">
              <w:r w:rsidRPr="00682FAE">
                <w:rPr>
                  <w:sz w:val="15"/>
                  <w:szCs w:val="15"/>
                </w:rPr>
                <w:t>}</w:t>
              </w:r>
            </w:ins>
          </w:p>
        </w:tc>
      </w:tr>
      <w:tr w:rsidR="00156AA2" w14:paraId="0CB07172" w14:textId="77777777" w:rsidTr="00156AA2">
        <w:trPr>
          <w:ins w:id="1624" w:author="james wang" w:date="2019-05-28T16:39:00Z"/>
        </w:trPr>
        <w:tc>
          <w:tcPr>
            <w:tcW w:w="1117" w:type="pct"/>
            <w:gridSpan w:val="2"/>
          </w:tcPr>
          <w:p w14:paraId="4F17AE24" w14:textId="77777777" w:rsidR="00156AA2" w:rsidRDefault="00156AA2" w:rsidP="00156AA2">
            <w:pPr>
              <w:pStyle w:val="a5"/>
              <w:ind w:firstLineChars="0" w:firstLine="0"/>
              <w:jc w:val="center"/>
              <w:rPr>
                <w:ins w:id="1625" w:author="james wang" w:date="2019-05-28T16:39:00Z"/>
                <w:sz w:val="24"/>
                <w:szCs w:val="24"/>
              </w:rPr>
            </w:pPr>
          </w:p>
        </w:tc>
        <w:tc>
          <w:tcPr>
            <w:tcW w:w="3883" w:type="pct"/>
            <w:gridSpan w:val="5"/>
          </w:tcPr>
          <w:p w14:paraId="5A80725E" w14:textId="77777777" w:rsidR="00156AA2" w:rsidRDefault="00156AA2" w:rsidP="00156AA2">
            <w:pPr>
              <w:pStyle w:val="a5"/>
              <w:ind w:firstLineChars="0" w:firstLine="0"/>
              <w:jc w:val="center"/>
              <w:rPr>
                <w:ins w:id="1626" w:author="james wang" w:date="2019-05-28T16:39:00Z"/>
                <w:sz w:val="24"/>
                <w:szCs w:val="24"/>
              </w:rPr>
            </w:pPr>
            <w:ins w:id="1627" w:author="james wang" w:date="2019-05-28T16:39:00Z">
              <w:r>
                <w:rPr>
                  <w:rFonts w:hint="eastAsia"/>
                  <w:sz w:val="24"/>
                  <w:szCs w:val="24"/>
                </w:rPr>
                <w:t>返回参数</w:t>
              </w:r>
            </w:ins>
          </w:p>
        </w:tc>
      </w:tr>
      <w:tr w:rsidR="00156AA2" w14:paraId="19D71A98" w14:textId="77777777" w:rsidTr="00156AA2">
        <w:trPr>
          <w:ins w:id="1628" w:author="james wang" w:date="2019-05-28T16:39:00Z"/>
        </w:trPr>
        <w:tc>
          <w:tcPr>
            <w:tcW w:w="852" w:type="pct"/>
          </w:tcPr>
          <w:p w14:paraId="67FCC81A" w14:textId="77777777" w:rsidR="00156AA2" w:rsidRPr="00A014E5" w:rsidRDefault="00156AA2" w:rsidP="00156AA2">
            <w:pPr>
              <w:pStyle w:val="a5"/>
              <w:ind w:firstLineChars="0" w:firstLine="0"/>
              <w:rPr>
                <w:ins w:id="1629" w:author="james wang" w:date="2019-05-28T16:39:00Z"/>
                <w:sz w:val="24"/>
                <w:szCs w:val="24"/>
              </w:rPr>
            </w:pPr>
            <w:ins w:id="1630" w:author="james wang" w:date="2019-05-28T16:39:00Z">
              <w:r w:rsidRPr="00D73133">
                <w:rPr>
                  <w:rFonts w:hint="eastAsia"/>
                  <w:sz w:val="24"/>
                  <w:szCs w:val="24"/>
                </w:rPr>
                <w:t>t</w:t>
              </w:r>
              <w:r w:rsidRPr="00D73133">
                <w:rPr>
                  <w:sz w:val="24"/>
                  <w:szCs w:val="24"/>
                </w:rPr>
                <w:t>ype</w:t>
              </w:r>
            </w:ins>
          </w:p>
        </w:tc>
        <w:tc>
          <w:tcPr>
            <w:tcW w:w="1025" w:type="pct"/>
            <w:gridSpan w:val="2"/>
          </w:tcPr>
          <w:p w14:paraId="6795754B" w14:textId="77777777" w:rsidR="00156AA2" w:rsidRPr="00A014E5" w:rsidRDefault="00156AA2" w:rsidP="00156AA2">
            <w:pPr>
              <w:pStyle w:val="a5"/>
              <w:ind w:firstLineChars="0" w:firstLine="0"/>
              <w:rPr>
                <w:ins w:id="1631" w:author="james wang" w:date="2019-05-28T16:39:00Z"/>
                <w:sz w:val="24"/>
                <w:szCs w:val="24"/>
              </w:rPr>
            </w:pPr>
            <w:ins w:id="1632" w:author="james wang" w:date="2019-05-28T16:39:00Z">
              <w:r w:rsidRPr="00D73133">
                <w:rPr>
                  <w:rFonts w:hint="eastAsia"/>
                  <w:sz w:val="24"/>
                  <w:szCs w:val="24"/>
                </w:rPr>
                <w:t>帧类型</w:t>
              </w:r>
            </w:ins>
          </w:p>
        </w:tc>
        <w:tc>
          <w:tcPr>
            <w:tcW w:w="683" w:type="pct"/>
          </w:tcPr>
          <w:p w14:paraId="6BC1B501" w14:textId="77777777" w:rsidR="00156AA2" w:rsidRPr="00A014E5" w:rsidRDefault="00156AA2" w:rsidP="00156AA2">
            <w:pPr>
              <w:pStyle w:val="a5"/>
              <w:ind w:firstLineChars="0" w:firstLine="0"/>
              <w:rPr>
                <w:ins w:id="1633" w:author="james wang" w:date="2019-05-28T16:39:00Z"/>
                <w:sz w:val="24"/>
                <w:szCs w:val="24"/>
              </w:rPr>
            </w:pPr>
            <w:ins w:id="1634" w:author="james wang" w:date="2019-05-28T16:39:00Z">
              <w:r>
                <w:rPr>
                  <w:sz w:val="24"/>
                  <w:szCs w:val="24"/>
                </w:rPr>
                <w:t>string</w:t>
              </w:r>
            </w:ins>
          </w:p>
        </w:tc>
        <w:tc>
          <w:tcPr>
            <w:tcW w:w="513" w:type="pct"/>
          </w:tcPr>
          <w:p w14:paraId="0149E3C0" w14:textId="77777777" w:rsidR="00156AA2" w:rsidRPr="00A014E5" w:rsidRDefault="00156AA2" w:rsidP="00156AA2">
            <w:pPr>
              <w:pStyle w:val="a5"/>
              <w:ind w:firstLineChars="0" w:firstLine="0"/>
              <w:rPr>
                <w:ins w:id="1635" w:author="james wang" w:date="2019-05-28T16:39:00Z"/>
                <w:sz w:val="24"/>
                <w:szCs w:val="24"/>
              </w:rPr>
            </w:pPr>
            <w:ins w:id="1636" w:author="james wang" w:date="2019-05-28T16:39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603" w:type="pct"/>
          </w:tcPr>
          <w:p w14:paraId="0AB2DDF2" w14:textId="77777777" w:rsidR="00156AA2" w:rsidRDefault="00156AA2" w:rsidP="00156AA2">
            <w:pPr>
              <w:pStyle w:val="a5"/>
              <w:ind w:firstLineChars="0" w:firstLine="0"/>
              <w:rPr>
                <w:ins w:id="1637" w:author="james wang" w:date="2019-05-28T16:39:00Z"/>
                <w:sz w:val="24"/>
                <w:szCs w:val="24"/>
              </w:rPr>
            </w:pPr>
            <w:ins w:id="1638" w:author="james wang" w:date="2019-05-28T16:39:00Z">
              <w:r>
                <w:rPr>
                  <w:rFonts w:hint="eastAsia"/>
                  <w:sz w:val="24"/>
                  <w:szCs w:val="24"/>
                </w:rPr>
                <w:t>0</w:t>
              </w:r>
            </w:ins>
          </w:p>
        </w:tc>
        <w:tc>
          <w:tcPr>
            <w:tcW w:w="1324" w:type="pct"/>
          </w:tcPr>
          <w:p w14:paraId="0AF9524D" w14:textId="1D61CFCE" w:rsidR="00156AA2" w:rsidRDefault="00331E50" w:rsidP="00156AA2">
            <w:pPr>
              <w:pStyle w:val="a5"/>
              <w:ind w:firstLineChars="0" w:firstLine="0"/>
              <w:rPr>
                <w:ins w:id="1639" w:author="james wang" w:date="2019-05-28T16:39:00Z"/>
                <w:sz w:val="24"/>
                <w:szCs w:val="24"/>
              </w:rPr>
            </w:pPr>
            <w:ins w:id="1640" w:author="james wang" w:date="2019-05-28T17:24:00Z">
              <w:r>
                <w:rPr>
                  <w:rFonts w:hint="eastAsia"/>
                  <w:sz w:val="24"/>
                  <w:szCs w:val="24"/>
                </w:rPr>
                <w:t>1</w:t>
              </w:r>
            </w:ins>
            <w:ins w:id="1641" w:author="james wang" w:date="2019-05-28T16:39:00Z">
              <w:r w:rsidR="00156AA2">
                <w:rPr>
                  <w:rFonts w:hint="eastAsia"/>
                  <w:sz w:val="24"/>
                  <w:szCs w:val="24"/>
                </w:rPr>
                <w:t>5</w:t>
              </w:r>
              <w:r w:rsidR="00156AA2">
                <w:rPr>
                  <w:sz w:val="24"/>
                  <w:szCs w:val="24"/>
                </w:rPr>
                <w:t>(</w:t>
              </w:r>
              <w:r w:rsidR="00156AA2">
                <w:rPr>
                  <w:rFonts w:hint="eastAsia"/>
                  <w:sz w:val="24"/>
                  <w:szCs w:val="24"/>
                </w:rPr>
                <w:t>左高位右低位</w:t>
              </w:r>
              <w:r w:rsidR="00156AA2">
                <w:rPr>
                  <w:sz w:val="24"/>
                  <w:szCs w:val="24"/>
                </w:rPr>
                <w:t>)</w:t>
              </w:r>
            </w:ins>
          </w:p>
        </w:tc>
      </w:tr>
      <w:tr w:rsidR="00156AA2" w14:paraId="2C769FBF" w14:textId="77777777" w:rsidTr="00156AA2">
        <w:trPr>
          <w:ins w:id="1642" w:author="james wang" w:date="2019-05-28T16:39:00Z"/>
        </w:trPr>
        <w:tc>
          <w:tcPr>
            <w:tcW w:w="852" w:type="pct"/>
          </w:tcPr>
          <w:p w14:paraId="6C240767" w14:textId="77777777" w:rsidR="00156AA2" w:rsidRDefault="00156AA2" w:rsidP="00156AA2">
            <w:pPr>
              <w:pStyle w:val="a5"/>
              <w:ind w:firstLineChars="0" w:firstLine="0"/>
              <w:rPr>
                <w:ins w:id="1643" w:author="james wang" w:date="2019-05-28T16:39:00Z"/>
                <w:sz w:val="24"/>
                <w:szCs w:val="24"/>
              </w:rPr>
            </w:pPr>
            <w:ins w:id="1644" w:author="james wang" w:date="2019-05-28T16:39:00Z">
              <w:r>
                <w:rPr>
                  <w:rFonts w:hint="eastAsia"/>
                  <w:sz w:val="24"/>
                  <w:szCs w:val="24"/>
                </w:rPr>
                <w:t>返回成功</w:t>
              </w:r>
            </w:ins>
          </w:p>
        </w:tc>
        <w:tc>
          <w:tcPr>
            <w:tcW w:w="1025" w:type="pct"/>
            <w:gridSpan w:val="2"/>
          </w:tcPr>
          <w:p w14:paraId="3D3CFC3B" w14:textId="77777777" w:rsidR="00156AA2" w:rsidRDefault="00156AA2" w:rsidP="00156AA2">
            <w:pPr>
              <w:pStyle w:val="a5"/>
              <w:ind w:firstLineChars="0" w:firstLine="0"/>
              <w:rPr>
                <w:ins w:id="1645" w:author="james wang" w:date="2019-05-28T16:39:00Z"/>
                <w:sz w:val="24"/>
                <w:szCs w:val="24"/>
              </w:rPr>
            </w:pPr>
            <w:ins w:id="1646" w:author="james wang" w:date="2019-05-28T16:39:00Z">
              <w:r>
                <w:rPr>
                  <w:rFonts w:hint="eastAsia"/>
                  <w:sz w:val="24"/>
                  <w:szCs w:val="24"/>
                </w:rPr>
                <w:t>返回成功</w:t>
              </w:r>
            </w:ins>
          </w:p>
        </w:tc>
        <w:tc>
          <w:tcPr>
            <w:tcW w:w="683" w:type="pct"/>
          </w:tcPr>
          <w:p w14:paraId="67A544C3" w14:textId="77777777" w:rsidR="00156AA2" w:rsidRDefault="00156AA2" w:rsidP="00156AA2">
            <w:pPr>
              <w:pStyle w:val="a5"/>
              <w:ind w:firstLineChars="0" w:firstLine="0"/>
              <w:rPr>
                <w:ins w:id="1647" w:author="james wang" w:date="2019-05-28T16:39:00Z"/>
                <w:sz w:val="24"/>
                <w:szCs w:val="24"/>
              </w:rPr>
            </w:pPr>
            <w:ins w:id="1648" w:author="james wang" w:date="2019-05-28T16:39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513" w:type="pct"/>
          </w:tcPr>
          <w:p w14:paraId="4A4BEB2B" w14:textId="77777777" w:rsidR="00156AA2" w:rsidRDefault="00156AA2" w:rsidP="00156AA2">
            <w:pPr>
              <w:pStyle w:val="a5"/>
              <w:ind w:firstLineChars="0" w:firstLine="0"/>
              <w:rPr>
                <w:ins w:id="1649" w:author="james wang" w:date="2019-05-28T16:39:00Z"/>
                <w:sz w:val="24"/>
                <w:szCs w:val="24"/>
              </w:rPr>
            </w:pPr>
            <w:ins w:id="1650" w:author="james wang" w:date="2019-05-28T16:39:00Z">
              <w:r>
                <w:rPr>
                  <w:rFonts w:hint="eastAsia"/>
                  <w:sz w:val="24"/>
                  <w:szCs w:val="24"/>
                </w:rPr>
                <w:t>4</w:t>
              </w:r>
            </w:ins>
          </w:p>
        </w:tc>
        <w:tc>
          <w:tcPr>
            <w:tcW w:w="603" w:type="pct"/>
          </w:tcPr>
          <w:p w14:paraId="5D89B3E6" w14:textId="77777777" w:rsidR="00156AA2" w:rsidRDefault="00156AA2" w:rsidP="00156AA2">
            <w:pPr>
              <w:pStyle w:val="a5"/>
              <w:ind w:firstLineChars="0" w:firstLine="0"/>
              <w:rPr>
                <w:ins w:id="1651" w:author="james wang" w:date="2019-05-28T16:39:00Z"/>
                <w:sz w:val="24"/>
                <w:szCs w:val="24"/>
              </w:rPr>
            </w:pPr>
            <w:ins w:id="1652" w:author="james wang" w:date="2019-05-28T16:39:00Z">
              <w:r>
                <w:rPr>
                  <w:rFonts w:hint="eastAsia"/>
                  <w:sz w:val="24"/>
                  <w:szCs w:val="24"/>
                </w:rPr>
                <w:t>2</w:t>
              </w:r>
            </w:ins>
          </w:p>
        </w:tc>
        <w:tc>
          <w:tcPr>
            <w:tcW w:w="1324" w:type="pct"/>
          </w:tcPr>
          <w:p w14:paraId="06C7723F" w14:textId="77777777" w:rsidR="00156AA2" w:rsidRDefault="00156AA2" w:rsidP="00156AA2">
            <w:pPr>
              <w:pStyle w:val="a5"/>
              <w:ind w:firstLineChars="0" w:firstLine="0"/>
              <w:rPr>
                <w:ins w:id="1653" w:author="james wang" w:date="2019-05-28T16:39:00Z"/>
                <w:sz w:val="24"/>
                <w:szCs w:val="24"/>
              </w:rPr>
            </w:pPr>
            <w:ins w:id="1654" w:author="james wang" w:date="2019-05-28T16:39:00Z">
              <w:r>
                <w:rPr>
                  <w:rFonts w:hint="eastAsia"/>
                  <w:sz w:val="24"/>
                  <w:szCs w:val="24"/>
                </w:rPr>
                <w:t>s</w:t>
              </w:r>
              <w:r>
                <w:rPr>
                  <w:sz w:val="24"/>
                  <w:szCs w:val="24"/>
                </w:rPr>
                <w:t>ucc</w:t>
              </w:r>
            </w:ins>
          </w:p>
        </w:tc>
      </w:tr>
      <w:tr w:rsidR="00156AA2" w14:paraId="2F4D4432" w14:textId="77777777" w:rsidTr="00156AA2">
        <w:trPr>
          <w:ins w:id="1655" w:author="james wang" w:date="2019-05-28T16:39:00Z"/>
        </w:trPr>
        <w:tc>
          <w:tcPr>
            <w:tcW w:w="852" w:type="pct"/>
          </w:tcPr>
          <w:p w14:paraId="5DDB3974" w14:textId="77777777" w:rsidR="00156AA2" w:rsidRDefault="00156AA2" w:rsidP="00156AA2">
            <w:pPr>
              <w:pStyle w:val="a5"/>
              <w:ind w:firstLineChars="0" w:firstLine="0"/>
              <w:rPr>
                <w:ins w:id="1656" w:author="james wang" w:date="2019-05-28T16:39:00Z"/>
                <w:sz w:val="24"/>
                <w:szCs w:val="24"/>
              </w:rPr>
            </w:pPr>
            <w:ins w:id="1657" w:author="james wang" w:date="2019-05-28T16:39:00Z">
              <w:r>
                <w:rPr>
                  <w:rFonts w:hint="eastAsia"/>
                  <w:sz w:val="24"/>
                  <w:szCs w:val="24"/>
                </w:rPr>
                <w:t>返回失败</w:t>
              </w:r>
            </w:ins>
          </w:p>
        </w:tc>
        <w:tc>
          <w:tcPr>
            <w:tcW w:w="1025" w:type="pct"/>
            <w:gridSpan w:val="2"/>
          </w:tcPr>
          <w:p w14:paraId="3E37F387" w14:textId="77777777" w:rsidR="00156AA2" w:rsidRDefault="00156AA2" w:rsidP="00156AA2">
            <w:pPr>
              <w:pStyle w:val="a5"/>
              <w:ind w:firstLineChars="0" w:firstLine="0"/>
              <w:rPr>
                <w:ins w:id="1658" w:author="james wang" w:date="2019-05-28T16:39:00Z"/>
                <w:sz w:val="24"/>
                <w:szCs w:val="24"/>
              </w:rPr>
            </w:pPr>
            <w:ins w:id="1659" w:author="james wang" w:date="2019-05-28T16:39:00Z">
              <w:r>
                <w:rPr>
                  <w:rFonts w:hint="eastAsia"/>
                  <w:sz w:val="24"/>
                  <w:szCs w:val="24"/>
                </w:rPr>
                <w:t>返回失败</w:t>
              </w:r>
            </w:ins>
          </w:p>
        </w:tc>
        <w:tc>
          <w:tcPr>
            <w:tcW w:w="683" w:type="pct"/>
          </w:tcPr>
          <w:p w14:paraId="03865A76" w14:textId="77777777" w:rsidR="00156AA2" w:rsidRDefault="00156AA2" w:rsidP="00156AA2">
            <w:pPr>
              <w:pStyle w:val="a5"/>
              <w:ind w:firstLineChars="0" w:firstLine="0"/>
              <w:rPr>
                <w:ins w:id="1660" w:author="james wang" w:date="2019-05-28T16:39:00Z"/>
                <w:sz w:val="24"/>
                <w:szCs w:val="24"/>
              </w:rPr>
            </w:pPr>
            <w:ins w:id="1661" w:author="james wang" w:date="2019-05-28T16:39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513" w:type="pct"/>
          </w:tcPr>
          <w:p w14:paraId="5449213B" w14:textId="77777777" w:rsidR="00156AA2" w:rsidRDefault="00156AA2" w:rsidP="00156AA2">
            <w:pPr>
              <w:pStyle w:val="a5"/>
              <w:ind w:firstLineChars="0" w:firstLine="0"/>
              <w:rPr>
                <w:ins w:id="1662" w:author="james wang" w:date="2019-05-28T16:39:00Z"/>
                <w:sz w:val="24"/>
                <w:szCs w:val="24"/>
              </w:rPr>
            </w:pPr>
            <w:ins w:id="1663" w:author="james wang" w:date="2019-05-28T16:39:00Z">
              <w:r>
                <w:rPr>
                  <w:rFonts w:hint="eastAsia"/>
                  <w:sz w:val="24"/>
                  <w:szCs w:val="24"/>
                </w:rPr>
                <w:t>4</w:t>
              </w:r>
            </w:ins>
          </w:p>
        </w:tc>
        <w:tc>
          <w:tcPr>
            <w:tcW w:w="603" w:type="pct"/>
          </w:tcPr>
          <w:p w14:paraId="148CAF66" w14:textId="77777777" w:rsidR="00156AA2" w:rsidRDefault="00156AA2" w:rsidP="00156AA2">
            <w:pPr>
              <w:pStyle w:val="a5"/>
              <w:ind w:firstLineChars="0" w:firstLine="0"/>
              <w:rPr>
                <w:ins w:id="1664" w:author="james wang" w:date="2019-05-28T16:39:00Z"/>
                <w:sz w:val="24"/>
                <w:szCs w:val="24"/>
              </w:rPr>
            </w:pPr>
            <w:ins w:id="1665" w:author="james wang" w:date="2019-05-28T16:39:00Z">
              <w:r>
                <w:rPr>
                  <w:rFonts w:hint="eastAsia"/>
                  <w:sz w:val="24"/>
                  <w:szCs w:val="24"/>
                </w:rPr>
                <w:t>2</w:t>
              </w:r>
            </w:ins>
          </w:p>
        </w:tc>
        <w:tc>
          <w:tcPr>
            <w:tcW w:w="1324" w:type="pct"/>
          </w:tcPr>
          <w:p w14:paraId="7431A329" w14:textId="77777777" w:rsidR="00156AA2" w:rsidRDefault="00156AA2" w:rsidP="00156AA2">
            <w:pPr>
              <w:pStyle w:val="a5"/>
              <w:ind w:firstLineChars="0" w:firstLine="0"/>
              <w:rPr>
                <w:ins w:id="1666" w:author="james wang" w:date="2019-05-28T16:39:00Z"/>
                <w:sz w:val="24"/>
                <w:szCs w:val="24"/>
              </w:rPr>
            </w:pPr>
            <w:ins w:id="1667" w:author="james wang" w:date="2019-05-28T16:39:00Z">
              <w:r>
                <w:rPr>
                  <w:rFonts w:hint="eastAsia"/>
                  <w:sz w:val="24"/>
                  <w:szCs w:val="24"/>
                </w:rPr>
                <w:t>f</w:t>
              </w:r>
              <w:r>
                <w:rPr>
                  <w:sz w:val="24"/>
                  <w:szCs w:val="24"/>
                </w:rPr>
                <w:t>ail</w:t>
              </w:r>
            </w:ins>
          </w:p>
        </w:tc>
      </w:tr>
    </w:tbl>
    <w:p w14:paraId="29B6E54C" w14:textId="77777777" w:rsidR="00156AA2" w:rsidRPr="00156AA2" w:rsidRDefault="00156AA2">
      <w:pPr>
        <w:pStyle w:val="a5"/>
        <w:ind w:left="992" w:firstLineChars="0" w:firstLine="0"/>
        <w:rPr>
          <w:ins w:id="1668" w:author="james wang" w:date="2019-05-28T16:37:00Z"/>
          <w:rPrChange w:id="1669" w:author="james wang" w:date="2019-05-28T16:38:00Z">
            <w:rPr>
              <w:ins w:id="1670" w:author="james wang" w:date="2019-05-28T16:37:00Z"/>
            </w:rPr>
          </w:rPrChange>
        </w:rPr>
        <w:pPrChange w:id="1671" w:author="james wang" w:date="2019-05-28T16:38:00Z">
          <w:pPr>
            <w:pStyle w:val="3"/>
          </w:pPr>
        </w:pPrChange>
      </w:pPr>
    </w:p>
    <w:p w14:paraId="7E5EEF4F" w14:textId="17A881ED" w:rsidR="006B27B1" w:rsidRDefault="006B27B1">
      <w:pPr>
        <w:pStyle w:val="3"/>
        <w:numPr>
          <w:ilvl w:val="1"/>
          <w:numId w:val="13"/>
        </w:numPr>
        <w:rPr>
          <w:ins w:id="1672" w:author="james wang" w:date="2019-05-28T17:09:00Z"/>
        </w:rPr>
        <w:pPrChange w:id="1673" w:author="james wang" w:date="2019-05-28T17:09:00Z">
          <w:pPr>
            <w:pStyle w:val="3"/>
          </w:pPr>
        </w:pPrChange>
      </w:pPr>
      <w:ins w:id="1674" w:author="james wang" w:date="2019-05-28T17:09:00Z">
        <w:r>
          <w:rPr>
            <w:rFonts w:hint="eastAsia"/>
          </w:rPr>
          <w:t>获取设备参数</w:t>
        </w:r>
      </w:ins>
    </w:p>
    <w:p w14:paraId="7E76553E" w14:textId="46BB1B46" w:rsidR="006B27B1" w:rsidRDefault="006B27B1" w:rsidP="00865ABF">
      <w:pPr>
        <w:pStyle w:val="a5"/>
        <w:numPr>
          <w:ilvl w:val="0"/>
          <w:numId w:val="3"/>
        </w:numPr>
        <w:ind w:firstLineChars="0"/>
        <w:rPr>
          <w:ins w:id="1675" w:author="james wang" w:date="2019-05-28T17:25:00Z"/>
        </w:rPr>
      </w:pPr>
      <w:ins w:id="1676" w:author="james wang" w:date="2019-05-28T17:10:00Z">
        <w:r>
          <w:t>T</w:t>
        </w:r>
        <w:r>
          <w:rPr>
            <w:rFonts w:hint="eastAsia"/>
          </w:rPr>
          <w:t>ype</w:t>
        </w:r>
      </w:ins>
      <w:ins w:id="1677" w:author="james wang" w:date="2019-05-28T17:24:00Z">
        <w:r w:rsidR="004C4833">
          <w:rPr>
            <w:rFonts w:hint="eastAsia"/>
          </w:rPr>
          <w:t>20</w:t>
        </w:r>
      </w:ins>
    </w:p>
    <w:p w14:paraId="131226A5" w14:textId="77777777" w:rsidR="00865ABF" w:rsidRDefault="00865ABF">
      <w:pPr>
        <w:pStyle w:val="a5"/>
        <w:ind w:left="720" w:firstLineChars="0" w:firstLine="0"/>
        <w:rPr>
          <w:ins w:id="1678" w:author="james wang" w:date="2019-05-28T17:10:00Z"/>
        </w:rPr>
        <w:pPrChange w:id="1679" w:author="james wang" w:date="2019-05-28T17:25:00Z">
          <w:pPr>
            <w:ind w:left="425"/>
          </w:pPr>
        </w:pPrChange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14"/>
        <w:gridCol w:w="440"/>
        <w:gridCol w:w="1261"/>
        <w:gridCol w:w="1133"/>
        <w:gridCol w:w="851"/>
        <w:gridCol w:w="1000"/>
        <w:gridCol w:w="2197"/>
      </w:tblGrid>
      <w:tr w:rsidR="006B27B1" w14:paraId="2CC19ED1" w14:textId="77777777" w:rsidTr="00D210EE">
        <w:trPr>
          <w:ins w:id="1680" w:author="james wang" w:date="2019-05-28T17:10:00Z"/>
        </w:trPr>
        <w:tc>
          <w:tcPr>
            <w:tcW w:w="852" w:type="pct"/>
          </w:tcPr>
          <w:p w14:paraId="14FBF968" w14:textId="77777777" w:rsidR="006B27B1" w:rsidRPr="00D73133" w:rsidRDefault="006B27B1" w:rsidP="00D210EE">
            <w:pPr>
              <w:pStyle w:val="a5"/>
              <w:ind w:firstLineChars="0" w:firstLine="0"/>
              <w:rPr>
                <w:ins w:id="1681" w:author="james wang" w:date="2019-05-28T17:10:00Z"/>
                <w:sz w:val="24"/>
                <w:szCs w:val="24"/>
              </w:rPr>
            </w:pPr>
            <w:ins w:id="1682" w:author="james wang" w:date="2019-05-28T17:10:00Z">
              <w:r w:rsidRPr="00D73133">
                <w:rPr>
                  <w:rFonts w:hint="eastAsia"/>
                  <w:sz w:val="24"/>
                  <w:szCs w:val="24"/>
                </w:rPr>
                <w:t>字段</w:t>
              </w:r>
            </w:ins>
          </w:p>
        </w:tc>
        <w:tc>
          <w:tcPr>
            <w:tcW w:w="1025" w:type="pct"/>
            <w:gridSpan w:val="2"/>
          </w:tcPr>
          <w:p w14:paraId="219BB9B0" w14:textId="77777777" w:rsidR="006B27B1" w:rsidRPr="00D73133" w:rsidRDefault="006B27B1" w:rsidP="00D210EE">
            <w:pPr>
              <w:pStyle w:val="a5"/>
              <w:ind w:firstLineChars="0" w:firstLine="0"/>
              <w:rPr>
                <w:ins w:id="1683" w:author="james wang" w:date="2019-05-28T17:10:00Z"/>
                <w:sz w:val="24"/>
                <w:szCs w:val="24"/>
              </w:rPr>
            </w:pPr>
            <w:ins w:id="1684" w:author="james wang" w:date="2019-05-28T17:10:00Z">
              <w:r w:rsidRPr="00D73133">
                <w:rPr>
                  <w:rFonts w:hint="eastAsia"/>
                  <w:sz w:val="24"/>
                  <w:szCs w:val="24"/>
                </w:rPr>
                <w:t>描述</w:t>
              </w:r>
            </w:ins>
          </w:p>
        </w:tc>
        <w:tc>
          <w:tcPr>
            <w:tcW w:w="683" w:type="pct"/>
          </w:tcPr>
          <w:p w14:paraId="6E2F6389" w14:textId="77777777" w:rsidR="006B27B1" w:rsidRPr="00D73133" w:rsidRDefault="006B27B1" w:rsidP="00D210EE">
            <w:pPr>
              <w:pStyle w:val="a5"/>
              <w:ind w:firstLineChars="0" w:firstLine="0"/>
              <w:rPr>
                <w:ins w:id="1685" w:author="james wang" w:date="2019-05-28T17:10:00Z"/>
                <w:sz w:val="24"/>
                <w:szCs w:val="24"/>
              </w:rPr>
            </w:pPr>
            <w:ins w:id="1686" w:author="james wang" w:date="2019-05-28T17:10:00Z">
              <w:r w:rsidRPr="00D73133">
                <w:rPr>
                  <w:rFonts w:hint="eastAsia"/>
                  <w:sz w:val="24"/>
                  <w:szCs w:val="24"/>
                </w:rPr>
                <w:t>类型</w:t>
              </w:r>
            </w:ins>
          </w:p>
        </w:tc>
        <w:tc>
          <w:tcPr>
            <w:tcW w:w="513" w:type="pct"/>
          </w:tcPr>
          <w:p w14:paraId="2B0A6D5E" w14:textId="77777777" w:rsidR="006B27B1" w:rsidRPr="00D73133" w:rsidRDefault="006B27B1" w:rsidP="00D210EE">
            <w:pPr>
              <w:pStyle w:val="a5"/>
              <w:ind w:firstLineChars="0" w:firstLine="0"/>
              <w:rPr>
                <w:ins w:id="1687" w:author="james wang" w:date="2019-05-28T17:10:00Z"/>
                <w:sz w:val="24"/>
                <w:szCs w:val="24"/>
              </w:rPr>
            </w:pPr>
            <w:ins w:id="1688" w:author="james wang" w:date="2019-05-28T17:10:00Z">
              <w:r>
                <w:rPr>
                  <w:rFonts w:hint="eastAsia"/>
                  <w:kern w:val="0"/>
                  <w:sz w:val="24"/>
                  <w:szCs w:val="24"/>
                </w:rPr>
                <w:t>位数</w:t>
              </w:r>
            </w:ins>
          </w:p>
        </w:tc>
        <w:tc>
          <w:tcPr>
            <w:tcW w:w="603" w:type="pct"/>
          </w:tcPr>
          <w:p w14:paraId="4A126685" w14:textId="77777777" w:rsidR="006B27B1" w:rsidRPr="00D73133" w:rsidRDefault="006B27B1" w:rsidP="00D210EE">
            <w:pPr>
              <w:pStyle w:val="a5"/>
              <w:ind w:firstLineChars="0" w:firstLine="0"/>
              <w:rPr>
                <w:ins w:id="1689" w:author="james wang" w:date="2019-05-28T17:10:00Z"/>
                <w:sz w:val="24"/>
                <w:szCs w:val="24"/>
              </w:rPr>
            </w:pPr>
            <w:ins w:id="1690" w:author="james wang" w:date="2019-05-28T17:10:00Z">
              <w:r>
                <w:rPr>
                  <w:rFonts w:hint="eastAsia"/>
                  <w:sz w:val="24"/>
                  <w:szCs w:val="24"/>
                </w:rPr>
                <w:t>起始位</w:t>
              </w:r>
            </w:ins>
          </w:p>
        </w:tc>
        <w:tc>
          <w:tcPr>
            <w:tcW w:w="1324" w:type="pct"/>
          </w:tcPr>
          <w:p w14:paraId="3EF3DF13" w14:textId="77777777" w:rsidR="006B27B1" w:rsidRPr="00D73133" w:rsidRDefault="006B27B1" w:rsidP="00D210EE">
            <w:pPr>
              <w:pStyle w:val="a5"/>
              <w:ind w:firstLineChars="0" w:firstLine="0"/>
              <w:rPr>
                <w:ins w:id="1691" w:author="james wang" w:date="2019-05-28T17:10:00Z"/>
                <w:sz w:val="24"/>
                <w:szCs w:val="24"/>
              </w:rPr>
            </w:pPr>
            <w:ins w:id="1692" w:author="james wang" w:date="2019-05-28T17:10:00Z">
              <w:r w:rsidRPr="00D73133">
                <w:rPr>
                  <w:rFonts w:hint="eastAsia"/>
                  <w:sz w:val="24"/>
                  <w:szCs w:val="24"/>
                </w:rPr>
                <w:t>示例值</w:t>
              </w:r>
            </w:ins>
          </w:p>
        </w:tc>
      </w:tr>
      <w:tr w:rsidR="006B27B1" w14:paraId="67C5A5ED" w14:textId="77777777" w:rsidTr="00D210EE">
        <w:trPr>
          <w:ins w:id="1693" w:author="james wang" w:date="2019-05-28T17:10:00Z"/>
        </w:trPr>
        <w:tc>
          <w:tcPr>
            <w:tcW w:w="852" w:type="pct"/>
          </w:tcPr>
          <w:p w14:paraId="1AF67346" w14:textId="77777777" w:rsidR="006B27B1" w:rsidRPr="00D73133" w:rsidRDefault="006B27B1" w:rsidP="00D210EE">
            <w:pPr>
              <w:pStyle w:val="a5"/>
              <w:ind w:firstLineChars="0" w:firstLine="0"/>
              <w:rPr>
                <w:ins w:id="1694" w:author="james wang" w:date="2019-05-28T17:10:00Z"/>
                <w:sz w:val="24"/>
                <w:szCs w:val="24"/>
              </w:rPr>
            </w:pPr>
            <w:ins w:id="1695" w:author="james wang" w:date="2019-05-28T17:10:00Z">
              <w:r w:rsidRPr="00D73133">
                <w:rPr>
                  <w:rFonts w:hint="eastAsia"/>
                  <w:sz w:val="24"/>
                  <w:szCs w:val="24"/>
                </w:rPr>
                <w:t>t</w:t>
              </w:r>
              <w:r w:rsidRPr="00D73133">
                <w:rPr>
                  <w:sz w:val="24"/>
                  <w:szCs w:val="24"/>
                </w:rPr>
                <w:t>ype</w:t>
              </w:r>
            </w:ins>
          </w:p>
        </w:tc>
        <w:tc>
          <w:tcPr>
            <w:tcW w:w="1025" w:type="pct"/>
            <w:gridSpan w:val="2"/>
          </w:tcPr>
          <w:p w14:paraId="7BB0F282" w14:textId="77777777" w:rsidR="006B27B1" w:rsidRPr="00D73133" w:rsidRDefault="006B27B1" w:rsidP="00D210EE">
            <w:pPr>
              <w:pStyle w:val="a5"/>
              <w:ind w:firstLineChars="0" w:firstLine="0"/>
              <w:rPr>
                <w:ins w:id="1696" w:author="james wang" w:date="2019-05-28T17:10:00Z"/>
                <w:sz w:val="24"/>
                <w:szCs w:val="24"/>
              </w:rPr>
            </w:pPr>
            <w:ins w:id="1697" w:author="james wang" w:date="2019-05-28T17:10:00Z">
              <w:r w:rsidRPr="00D73133">
                <w:rPr>
                  <w:rFonts w:hint="eastAsia"/>
                  <w:sz w:val="24"/>
                  <w:szCs w:val="24"/>
                </w:rPr>
                <w:t>帧类型</w:t>
              </w:r>
            </w:ins>
          </w:p>
        </w:tc>
        <w:tc>
          <w:tcPr>
            <w:tcW w:w="683" w:type="pct"/>
          </w:tcPr>
          <w:p w14:paraId="4E545A44" w14:textId="77777777" w:rsidR="006B27B1" w:rsidRPr="00D73133" w:rsidRDefault="006B27B1" w:rsidP="00D210EE">
            <w:pPr>
              <w:pStyle w:val="a5"/>
              <w:ind w:firstLineChars="0" w:firstLine="0"/>
              <w:rPr>
                <w:ins w:id="1698" w:author="james wang" w:date="2019-05-28T17:10:00Z"/>
                <w:sz w:val="24"/>
                <w:szCs w:val="24"/>
              </w:rPr>
            </w:pPr>
            <w:ins w:id="1699" w:author="james wang" w:date="2019-05-28T17:10:00Z">
              <w:r>
                <w:rPr>
                  <w:sz w:val="24"/>
                  <w:szCs w:val="24"/>
                </w:rPr>
                <w:t>string</w:t>
              </w:r>
            </w:ins>
          </w:p>
        </w:tc>
        <w:tc>
          <w:tcPr>
            <w:tcW w:w="513" w:type="pct"/>
          </w:tcPr>
          <w:p w14:paraId="1517B20E" w14:textId="77777777" w:rsidR="006B27B1" w:rsidRPr="00D73133" w:rsidRDefault="006B27B1" w:rsidP="00D210EE">
            <w:pPr>
              <w:pStyle w:val="a5"/>
              <w:ind w:firstLineChars="0" w:firstLine="0"/>
              <w:rPr>
                <w:ins w:id="1700" w:author="james wang" w:date="2019-05-28T17:10:00Z"/>
                <w:sz w:val="24"/>
                <w:szCs w:val="24"/>
              </w:rPr>
            </w:pPr>
            <w:ins w:id="1701" w:author="james wang" w:date="2019-05-28T17:10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603" w:type="pct"/>
          </w:tcPr>
          <w:p w14:paraId="49168446" w14:textId="77777777" w:rsidR="006B27B1" w:rsidRDefault="006B27B1" w:rsidP="00D210EE">
            <w:pPr>
              <w:pStyle w:val="a5"/>
              <w:ind w:firstLineChars="0" w:firstLine="0"/>
              <w:rPr>
                <w:ins w:id="1702" w:author="james wang" w:date="2019-05-28T17:10:00Z"/>
                <w:sz w:val="24"/>
                <w:szCs w:val="24"/>
              </w:rPr>
            </w:pPr>
            <w:ins w:id="1703" w:author="james wang" w:date="2019-05-28T17:10:00Z">
              <w:r>
                <w:rPr>
                  <w:rFonts w:hint="eastAsia"/>
                  <w:sz w:val="24"/>
                  <w:szCs w:val="24"/>
                </w:rPr>
                <w:t>0</w:t>
              </w:r>
            </w:ins>
          </w:p>
        </w:tc>
        <w:tc>
          <w:tcPr>
            <w:tcW w:w="1324" w:type="pct"/>
          </w:tcPr>
          <w:p w14:paraId="7FDD4C50" w14:textId="2EAF4981" w:rsidR="006B27B1" w:rsidRPr="00D73133" w:rsidRDefault="006B27B1" w:rsidP="00D210EE">
            <w:pPr>
              <w:pStyle w:val="a5"/>
              <w:ind w:firstLineChars="0" w:firstLine="0"/>
              <w:rPr>
                <w:ins w:id="1704" w:author="james wang" w:date="2019-05-28T17:10:00Z"/>
                <w:sz w:val="24"/>
                <w:szCs w:val="24"/>
              </w:rPr>
            </w:pPr>
            <w:ins w:id="1705" w:author="james wang" w:date="2019-05-28T17:10:00Z">
              <w:r>
                <w:rPr>
                  <w:rFonts w:hint="eastAsia"/>
                  <w:sz w:val="24"/>
                  <w:szCs w:val="24"/>
                </w:rPr>
                <w:t>2</w:t>
              </w:r>
            </w:ins>
            <w:ins w:id="1706" w:author="james wang" w:date="2019-05-28T17:28:00Z">
              <w:r w:rsidR="00166276">
                <w:rPr>
                  <w:rFonts w:hint="eastAsia"/>
                  <w:sz w:val="24"/>
                  <w:szCs w:val="24"/>
                </w:rPr>
                <w:t>0</w:t>
              </w:r>
            </w:ins>
            <w:ins w:id="1707" w:author="james wang" w:date="2019-05-28T17:10:00Z">
              <w:r>
                <w:rPr>
                  <w:sz w:val="24"/>
                  <w:szCs w:val="24"/>
                </w:rPr>
                <w:t>(</w:t>
              </w:r>
              <w:r>
                <w:rPr>
                  <w:rFonts w:hint="eastAsia"/>
                  <w:sz w:val="24"/>
                  <w:szCs w:val="24"/>
                </w:rPr>
                <w:t>左高位右低位</w:t>
              </w:r>
              <w:r>
                <w:rPr>
                  <w:sz w:val="24"/>
                  <w:szCs w:val="24"/>
                </w:rPr>
                <w:t>)</w:t>
              </w:r>
            </w:ins>
          </w:p>
        </w:tc>
      </w:tr>
      <w:tr w:rsidR="006B27B1" w14:paraId="6ACAE3FC" w14:textId="77777777" w:rsidTr="00D210EE">
        <w:trPr>
          <w:ins w:id="1708" w:author="james wang" w:date="2019-05-28T17:10:00Z"/>
        </w:trPr>
        <w:tc>
          <w:tcPr>
            <w:tcW w:w="852" w:type="pct"/>
          </w:tcPr>
          <w:p w14:paraId="247B6185" w14:textId="77777777" w:rsidR="006B27B1" w:rsidRPr="00D73133" w:rsidRDefault="006B27B1" w:rsidP="00D210EE">
            <w:pPr>
              <w:pStyle w:val="a5"/>
              <w:ind w:firstLineChars="0" w:firstLine="0"/>
              <w:rPr>
                <w:ins w:id="1709" w:author="james wang" w:date="2019-05-28T17:10:00Z"/>
                <w:sz w:val="24"/>
                <w:szCs w:val="24"/>
              </w:rPr>
            </w:pPr>
            <w:ins w:id="1710" w:author="james wang" w:date="2019-05-28T17:10:00Z">
              <w:r>
                <w:rPr>
                  <w:sz w:val="24"/>
                  <w:szCs w:val="24"/>
                </w:rPr>
                <w:lastRenderedPageBreak/>
                <w:t>p</w:t>
              </w:r>
              <w:r>
                <w:rPr>
                  <w:rFonts w:hint="eastAsia"/>
                  <w:sz w:val="24"/>
                  <w:szCs w:val="24"/>
                </w:rPr>
                <w:t>assword</w:t>
              </w:r>
            </w:ins>
          </w:p>
        </w:tc>
        <w:tc>
          <w:tcPr>
            <w:tcW w:w="1025" w:type="pct"/>
            <w:gridSpan w:val="2"/>
          </w:tcPr>
          <w:p w14:paraId="2C58FECA" w14:textId="77777777" w:rsidR="006B27B1" w:rsidRPr="00D73133" w:rsidRDefault="006B27B1" w:rsidP="00D210EE">
            <w:pPr>
              <w:pStyle w:val="a5"/>
              <w:ind w:firstLineChars="0" w:firstLine="0"/>
              <w:rPr>
                <w:ins w:id="1711" w:author="james wang" w:date="2019-05-28T17:10:00Z"/>
                <w:sz w:val="24"/>
                <w:szCs w:val="24"/>
              </w:rPr>
            </w:pPr>
            <w:ins w:id="1712" w:author="james wang" w:date="2019-05-28T17:10:00Z">
              <w:r>
                <w:rPr>
                  <w:rFonts w:hint="eastAsia"/>
                  <w:sz w:val="24"/>
                  <w:szCs w:val="24"/>
                </w:rPr>
                <w:t>配对密码</w:t>
              </w:r>
            </w:ins>
          </w:p>
        </w:tc>
        <w:tc>
          <w:tcPr>
            <w:tcW w:w="683" w:type="pct"/>
          </w:tcPr>
          <w:p w14:paraId="6D334C31" w14:textId="77777777" w:rsidR="006B27B1" w:rsidRDefault="006B27B1" w:rsidP="00D210EE">
            <w:pPr>
              <w:pStyle w:val="a5"/>
              <w:ind w:firstLineChars="0" w:firstLine="0"/>
              <w:rPr>
                <w:ins w:id="1713" w:author="james wang" w:date="2019-05-28T17:10:00Z"/>
                <w:sz w:val="24"/>
                <w:szCs w:val="24"/>
              </w:rPr>
            </w:pPr>
            <w:ins w:id="1714" w:author="james wang" w:date="2019-05-28T17:10:00Z">
              <w:r>
                <w:rPr>
                  <w:rFonts w:hint="eastAsia"/>
                  <w:sz w:val="24"/>
                  <w:szCs w:val="24"/>
                </w:rPr>
                <w:t>string</w:t>
              </w:r>
            </w:ins>
          </w:p>
        </w:tc>
        <w:tc>
          <w:tcPr>
            <w:tcW w:w="513" w:type="pct"/>
          </w:tcPr>
          <w:p w14:paraId="63FEF892" w14:textId="77777777" w:rsidR="006B27B1" w:rsidRDefault="006B27B1" w:rsidP="00D210EE">
            <w:pPr>
              <w:pStyle w:val="a5"/>
              <w:ind w:firstLineChars="0" w:firstLine="0"/>
              <w:rPr>
                <w:ins w:id="1715" w:author="james wang" w:date="2019-05-28T17:10:00Z"/>
                <w:sz w:val="24"/>
                <w:szCs w:val="24"/>
              </w:rPr>
            </w:pPr>
            <w:ins w:id="1716" w:author="james wang" w:date="2019-05-28T17:10:00Z">
              <w:r>
                <w:rPr>
                  <w:rFonts w:hint="eastAsia"/>
                  <w:sz w:val="24"/>
                  <w:szCs w:val="24"/>
                </w:rPr>
                <w:t>6</w:t>
              </w:r>
            </w:ins>
          </w:p>
        </w:tc>
        <w:tc>
          <w:tcPr>
            <w:tcW w:w="603" w:type="pct"/>
          </w:tcPr>
          <w:p w14:paraId="4792F425" w14:textId="77777777" w:rsidR="006B27B1" w:rsidRDefault="006B27B1" w:rsidP="00D210EE">
            <w:pPr>
              <w:pStyle w:val="a5"/>
              <w:ind w:firstLineChars="0" w:firstLine="0"/>
              <w:rPr>
                <w:ins w:id="1717" w:author="james wang" w:date="2019-05-28T17:10:00Z"/>
                <w:sz w:val="24"/>
                <w:szCs w:val="24"/>
              </w:rPr>
            </w:pPr>
            <w:ins w:id="1718" w:author="james wang" w:date="2019-05-28T17:10:00Z">
              <w:r>
                <w:rPr>
                  <w:rFonts w:hint="eastAsia"/>
                  <w:sz w:val="24"/>
                  <w:szCs w:val="24"/>
                </w:rPr>
                <w:t>2</w:t>
              </w:r>
            </w:ins>
          </w:p>
        </w:tc>
        <w:tc>
          <w:tcPr>
            <w:tcW w:w="1324" w:type="pct"/>
          </w:tcPr>
          <w:p w14:paraId="6BAD19FD" w14:textId="77777777" w:rsidR="006B27B1" w:rsidRDefault="006B27B1" w:rsidP="00D210EE">
            <w:pPr>
              <w:pStyle w:val="a5"/>
              <w:ind w:firstLineChars="0" w:firstLine="0"/>
              <w:rPr>
                <w:ins w:id="1719" w:author="james wang" w:date="2019-05-28T17:10:00Z"/>
                <w:sz w:val="24"/>
                <w:szCs w:val="24"/>
              </w:rPr>
            </w:pPr>
            <w:ins w:id="1720" w:author="james wang" w:date="2019-05-28T17:10:00Z">
              <w:r>
                <w:rPr>
                  <w:rFonts w:hint="eastAsia"/>
                  <w:sz w:val="24"/>
                  <w:szCs w:val="24"/>
                </w:rPr>
                <w:t>654321</w:t>
              </w:r>
            </w:ins>
          </w:p>
        </w:tc>
      </w:tr>
      <w:tr w:rsidR="006B27B1" w14:paraId="5FD103F2" w14:textId="77777777" w:rsidTr="00D210EE">
        <w:trPr>
          <w:ins w:id="1721" w:author="james wang" w:date="2019-05-28T17:10:00Z"/>
        </w:trPr>
        <w:tc>
          <w:tcPr>
            <w:tcW w:w="1117" w:type="pct"/>
            <w:gridSpan w:val="2"/>
          </w:tcPr>
          <w:p w14:paraId="0050363A" w14:textId="77777777" w:rsidR="006B27B1" w:rsidRDefault="006B27B1" w:rsidP="00D210EE">
            <w:pPr>
              <w:pStyle w:val="a5"/>
              <w:ind w:firstLineChars="0" w:firstLine="0"/>
              <w:jc w:val="center"/>
              <w:rPr>
                <w:ins w:id="1722" w:author="james wang" w:date="2019-05-28T17:10:00Z"/>
                <w:sz w:val="24"/>
                <w:szCs w:val="24"/>
              </w:rPr>
            </w:pPr>
          </w:p>
        </w:tc>
        <w:tc>
          <w:tcPr>
            <w:tcW w:w="3883" w:type="pct"/>
            <w:gridSpan w:val="5"/>
          </w:tcPr>
          <w:p w14:paraId="203D040C" w14:textId="77777777" w:rsidR="006B27B1" w:rsidRDefault="006B27B1" w:rsidP="00D210EE">
            <w:pPr>
              <w:pStyle w:val="a5"/>
              <w:ind w:firstLineChars="0" w:firstLine="0"/>
              <w:jc w:val="center"/>
              <w:rPr>
                <w:ins w:id="1723" w:author="james wang" w:date="2019-05-28T17:10:00Z"/>
                <w:sz w:val="24"/>
                <w:szCs w:val="24"/>
              </w:rPr>
            </w:pPr>
            <w:ins w:id="1724" w:author="james wang" w:date="2019-05-28T17:10:00Z">
              <w:r>
                <w:rPr>
                  <w:rFonts w:hint="eastAsia"/>
                  <w:sz w:val="24"/>
                  <w:szCs w:val="24"/>
                </w:rPr>
                <w:t>返回参数</w:t>
              </w:r>
            </w:ins>
          </w:p>
        </w:tc>
      </w:tr>
      <w:tr w:rsidR="006B27B1" w14:paraId="189D43BD" w14:textId="77777777" w:rsidTr="00D210EE">
        <w:trPr>
          <w:ins w:id="1725" w:author="james wang" w:date="2019-05-28T17:10:00Z"/>
        </w:trPr>
        <w:tc>
          <w:tcPr>
            <w:tcW w:w="852" w:type="pct"/>
          </w:tcPr>
          <w:p w14:paraId="70913CFE" w14:textId="77777777" w:rsidR="006B27B1" w:rsidRPr="00A014E5" w:rsidRDefault="006B27B1" w:rsidP="00D210EE">
            <w:pPr>
              <w:pStyle w:val="a5"/>
              <w:ind w:firstLineChars="0" w:firstLine="0"/>
              <w:rPr>
                <w:ins w:id="1726" w:author="james wang" w:date="2019-05-28T17:10:00Z"/>
                <w:sz w:val="24"/>
                <w:szCs w:val="24"/>
              </w:rPr>
            </w:pPr>
            <w:ins w:id="1727" w:author="james wang" w:date="2019-05-28T17:10:00Z">
              <w:r w:rsidRPr="00D73133">
                <w:rPr>
                  <w:rFonts w:hint="eastAsia"/>
                  <w:sz w:val="24"/>
                  <w:szCs w:val="24"/>
                </w:rPr>
                <w:t>t</w:t>
              </w:r>
              <w:r w:rsidRPr="00D73133">
                <w:rPr>
                  <w:sz w:val="24"/>
                  <w:szCs w:val="24"/>
                </w:rPr>
                <w:t>ype</w:t>
              </w:r>
            </w:ins>
          </w:p>
        </w:tc>
        <w:tc>
          <w:tcPr>
            <w:tcW w:w="1025" w:type="pct"/>
            <w:gridSpan w:val="2"/>
          </w:tcPr>
          <w:p w14:paraId="0EDDD390" w14:textId="77777777" w:rsidR="006B27B1" w:rsidRPr="00A014E5" w:rsidRDefault="006B27B1" w:rsidP="00D210EE">
            <w:pPr>
              <w:pStyle w:val="a5"/>
              <w:ind w:firstLineChars="0" w:firstLine="0"/>
              <w:rPr>
                <w:ins w:id="1728" w:author="james wang" w:date="2019-05-28T17:10:00Z"/>
                <w:sz w:val="24"/>
                <w:szCs w:val="24"/>
              </w:rPr>
            </w:pPr>
            <w:ins w:id="1729" w:author="james wang" w:date="2019-05-28T17:10:00Z">
              <w:r w:rsidRPr="00D73133">
                <w:rPr>
                  <w:rFonts w:hint="eastAsia"/>
                  <w:sz w:val="24"/>
                  <w:szCs w:val="24"/>
                </w:rPr>
                <w:t>帧类型</w:t>
              </w:r>
            </w:ins>
          </w:p>
        </w:tc>
        <w:tc>
          <w:tcPr>
            <w:tcW w:w="683" w:type="pct"/>
          </w:tcPr>
          <w:p w14:paraId="6F09F561" w14:textId="77777777" w:rsidR="006B27B1" w:rsidRPr="00A014E5" w:rsidRDefault="006B27B1" w:rsidP="00D210EE">
            <w:pPr>
              <w:pStyle w:val="a5"/>
              <w:ind w:firstLineChars="0" w:firstLine="0"/>
              <w:rPr>
                <w:ins w:id="1730" w:author="james wang" w:date="2019-05-28T17:10:00Z"/>
                <w:sz w:val="24"/>
                <w:szCs w:val="24"/>
              </w:rPr>
            </w:pPr>
            <w:ins w:id="1731" w:author="james wang" w:date="2019-05-28T17:10:00Z">
              <w:r>
                <w:rPr>
                  <w:sz w:val="24"/>
                  <w:szCs w:val="24"/>
                </w:rPr>
                <w:t>string</w:t>
              </w:r>
            </w:ins>
          </w:p>
        </w:tc>
        <w:tc>
          <w:tcPr>
            <w:tcW w:w="513" w:type="pct"/>
          </w:tcPr>
          <w:p w14:paraId="6C1781AC" w14:textId="77777777" w:rsidR="006B27B1" w:rsidRPr="00A014E5" w:rsidRDefault="006B27B1" w:rsidP="00D210EE">
            <w:pPr>
              <w:pStyle w:val="a5"/>
              <w:ind w:firstLineChars="0" w:firstLine="0"/>
              <w:rPr>
                <w:ins w:id="1732" w:author="james wang" w:date="2019-05-28T17:10:00Z"/>
                <w:sz w:val="24"/>
                <w:szCs w:val="24"/>
              </w:rPr>
            </w:pPr>
            <w:ins w:id="1733" w:author="james wang" w:date="2019-05-28T17:10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603" w:type="pct"/>
          </w:tcPr>
          <w:p w14:paraId="5CD69201" w14:textId="77777777" w:rsidR="006B27B1" w:rsidRDefault="006B27B1" w:rsidP="00D210EE">
            <w:pPr>
              <w:pStyle w:val="a5"/>
              <w:ind w:firstLineChars="0" w:firstLine="0"/>
              <w:rPr>
                <w:ins w:id="1734" w:author="james wang" w:date="2019-05-28T17:10:00Z"/>
                <w:sz w:val="24"/>
                <w:szCs w:val="24"/>
              </w:rPr>
            </w:pPr>
            <w:ins w:id="1735" w:author="james wang" w:date="2019-05-28T17:10:00Z">
              <w:r>
                <w:rPr>
                  <w:rFonts w:hint="eastAsia"/>
                  <w:sz w:val="24"/>
                  <w:szCs w:val="24"/>
                </w:rPr>
                <w:t>0</w:t>
              </w:r>
            </w:ins>
          </w:p>
        </w:tc>
        <w:tc>
          <w:tcPr>
            <w:tcW w:w="1324" w:type="pct"/>
          </w:tcPr>
          <w:p w14:paraId="2EAC0735" w14:textId="429F642B" w:rsidR="006B27B1" w:rsidRDefault="006B27B1" w:rsidP="00D210EE">
            <w:pPr>
              <w:pStyle w:val="a5"/>
              <w:ind w:firstLineChars="0" w:firstLine="0"/>
              <w:rPr>
                <w:ins w:id="1736" w:author="james wang" w:date="2019-05-28T17:10:00Z"/>
                <w:sz w:val="24"/>
                <w:szCs w:val="24"/>
              </w:rPr>
            </w:pPr>
            <w:ins w:id="1737" w:author="james wang" w:date="2019-05-28T17:10:00Z">
              <w:r>
                <w:rPr>
                  <w:rFonts w:hint="eastAsia"/>
                  <w:sz w:val="24"/>
                  <w:szCs w:val="24"/>
                </w:rPr>
                <w:t>2</w:t>
              </w:r>
            </w:ins>
            <w:ins w:id="1738" w:author="james wang" w:date="2019-05-28T17:28:00Z">
              <w:r w:rsidR="00166276">
                <w:rPr>
                  <w:rFonts w:hint="eastAsia"/>
                  <w:sz w:val="24"/>
                  <w:szCs w:val="24"/>
                </w:rPr>
                <w:t>0</w:t>
              </w:r>
            </w:ins>
            <w:ins w:id="1739" w:author="james wang" w:date="2019-05-28T17:10:00Z">
              <w:r>
                <w:rPr>
                  <w:sz w:val="24"/>
                  <w:szCs w:val="24"/>
                </w:rPr>
                <w:t>(</w:t>
              </w:r>
              <w:r>
                <w:rPr>
                  <w:rFonts w:hint="eastAsia"/>
                  <w:sz w:val="24"/>
                  <w:szCs w:val="24"/>
                </w:rPr>
                <w:t>左高位右低位</w:t>
              </w:r>
              <w:r>
                <w:rPr>
                  <w:sz w:val="24"/>
                  <w:szCs w:val="24"/>
                </w:rPr>
                <w:t>)</w:t>
              </w:r>
            </w:ins>
          </w:p>
        </w:tc>
      </w:tr>
      <w:tr w:rsidR="006B27B1" w14:paraId="7DB5776A" w14:textId="77777777" w:rsidTr="00D210EE">
        <w:trPr>
          <w:ins w:id="1740" w:author="james wang" w:date="2019-05-28T17:10:00Z"/>
        </w:trPr>
        <w:tc>
          <w:tcPr>
            <w:tcW w:w="852" w:type="pct"/>
          </w:tcPr>
          <w:p w14:paraId="643C6813" w14:textId="77777777" w:rsidR="006B27B1" w:rsidRDefault="006B27B1" w:rsidP="00D210EE">
            <w:pPr>
              <w:pStyle w:val="a5"/>
              <w:ind w:firstLineChars="0" w:firstLine="0"/>
              <w:rPr>
                <w:ins w:id="1741" w:author="james wang" w:date="2019-05-28T17:10:00Z"/>
                <w:sz w:val="24"/>
                <w:szCs w:val="24"/>
              </w:rPr>
            </w:pPr>
            <w:ins w:id="1742" w:author="james wang" w:date="2019-05-28T17:10:00Z">
              <w:r>
                <w:rPr>
                  <w:rFonts w:hint="eastAsia"/>
                  <w:sz w:val="24"/>
                  <w:szCs w:val="24"/>
                </w:rPr>
                <w:t>返回成功</w:t>
              </w:r>
            </w:ins>
          </w:p>
        </w:tc>
        <w:tc>
          <w:tcPr>
            <w:tcW w:w="1025" w:type="pct"/>
            <w:gridSpan w:val="2"/>
          </w:tcPr>
          <w:p w14:paraId="7C718680" w14:textId="77777777" w:rsidR="006B27B1" w:rsidRDefault="006B27B1" w:rsidP="00D210EE">
            <w:pPr>
              <w:pStyle w:val="a5"/>
              <w:ind w:firstLineChars="0" w:firstLine="0"/>
              <w:rPr>
                <w:ins w:id="1743" w:author="james wang" w:date="2019-05-28T17:10:00Z"/>
                <w:sz w:val="24"/>
                <w:szCs w:val="24"/>
              </w:rPr>
            </w:pPr>
            <w:ins w:id="1744" w:author="james wang" w:date="2019-05-28T17:10:00Z">
              <w:r>
                <w:rPr>
                  <w:rFonts w:hint="eastAsia"/>
                  <w:sz w:val="24"/>
                  <w:szCs w:val="24"/>
                </w:rPr>
                <w:t>返回成功</w:t>
              </w:r>
            </w:ins>
          </w:p>
        </w:tc>
        <w:tc>
          <w:tcPr>
            <w:tcW w:w="683" w:type="pct"/>
          </w:tcPr>
          <w:p w14:paraId="2A41E865" w14:textId="77777777" w:rsidR="006B27B1" w:rsidRDefault="006B27B1" w:rsidP="00D210EE">
            <w:pPr>
              <w:pStyle w:val="a5"/>
              <w:ind w:firstLineChars="0" w:firstLine="0"/>
              <w:rPr>
                <w:ins w:id="1745" w:author="james wang" w:date="2019-05-28T17:10:00Z"/>
                <w:sz w:val="24"/>
                <w:szCs w:val="24"/>
              </w:rPr>
            </w:pPr>
            <w:ins w:id="1746" w:author="james wang" w:date="2019-05-28T17:10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513" w:type="pct"/>
          </w:tcPr>
          <w:p w14:paraId="3D7D22F7" w14:textId="77777777" w:rsidR="006B27B1" w:rsidRDefault="006B27B1" w:rsidP="00D210EE">
            <w:pPr>
              <w:pStyle w:val="a5"/>
              <w:ind w:firstLineChars="0" w:firstLine="0"/>
              <w:rPr>
                <w:ins w:id="1747" w:author="james wang" w:date="2019-05-28T17:10:00Z"/>
                <w:sz w:val="24"/>
                <w:szCs w:val="24"/>
              </w:rPr>
            </w:pPr>
            <w:ins w:id="1748" w:author="james wang" w:date="2019-05-28T17:10:00Z">
              <w:r>
                <w:rPr>
                  <w:rFonts w:hint="eastAsia"/>
                  <w:sz w:val="24"/>
                  <w:szCs w:val="24"/>
                </w:rPr>
                <w:t>4</w:t>
              </w:r>
            </w:ins>
          </w:p>
        </w:tc>
        <w:tc>
          <w:tcPr>
            <w:tcW w:w="603" w:type="pct"/>
          </w:tcPr>
          <w:p w14:paraId="04B32105" w14:textId="77777777" w:rsidR="006B27B1" w:rsidRDefault="006B27B1" w:rsidP="00D210EE">
            <w:pPr>
              <w:pStyle w:val="a5"/>
              <w:ind w:firstLineChars="0" w:firstLine="0"/>
              <w:rPr>
                <w:ins w:id="1749" w:author="james wang" w:date="2019-05-28T17:10:00Z"/>
                <w:sz w:val="24"/>
                <w:szCs w:val="24"/>
              </w:rPr>
            </w:pPr>
            <w:ins w:id="1750" w:author="james wang" w:date="2019-05-28T17:10:00Z">
              <w:r>
                <w:rPr>
                  <w:rFonts w:hint="eastAsia"/>
                  <w:sz w:val="24"/>
                  <w:szCs w:val="24"/>
                </w:rPr>
                <w:t>2</w:t>
              </w:r>
            </w:ins>
          </w:p>
        </w:tc>
        <w:tc>
          <w:tcPr>
            <w:tcW w:w="1324" w:type="pct"/>
          </w:tcPr>
          <w:p w14:paraId="670674A3" w14:textId="77777777" w:rsidR="006B27B1" w:rsidRDefault="006B27B1" w:rsidP="00D210EE">
            <w:pPr>
              <w:pStyle w:val="a5"/>
              <w:ind w:firstLineChars="0" w:firstLine="0"/>
              <w:rPr>
                <w:ins w:id="1751" w:author="james wang" w:date="2019-05-28T17:10:00Z"/>
                <w:sz w:val="24"/>
                <w:szCs w:val="24"/>
              </w:rPr>
            </w:pPr>
            <w:ins w:id="1752" w:author="james wang" w:date="2019-05-28T17:10:00Z">
              <w:r>
                <w:rPr>
                  <w:rFonts w:hint="eastAsia"/>
                  <w:sz w:val="24"/>
                  <w:szCs w:val="24"/>
                </w:rPr>
                <w:t>s</w:t>
              </w:r>
              <w:r>
                <w:rPr>
                  <w:sz w:val="24"/>
                  <w:szCs w:val="24"/>
                </w:rPr>
                <w:t>ucc</w:t>
              </w:r>
            </w:ins>
          </w:p>
        </w:tc>
      </w:tr>
      <w:tr w:rsidR="006B27B1" w14:paraId="145BFEDA" w14:textId="77777777" w:rsidTr="00D210EE">
        <w:trPr>
          <w:ins w:id="1753" w:author="james wang" w:date="2019-05-28T17:10:00Z"/>
        </w:trPr>
        <w:tc>
          <w:tcPr>
            <w:tcW w:w="852" w:type="pct"/>
          </w:tcPr>
          <w:p w14:paraId="35B3146C" w14:textId="77777777" w:rsidR="006B27B1" w:rsidRDefault="006B27B1" w:rsidP="00D210EE">
            <w:pPr>
              <w:pStyle w:val="a5"/>
              <w:ind w:firstLineChars="0" w:firstLine="0"/>
              <w:rPr>
                <w:ins w:id="1754" w:author="james wang" w:date="2019-05-28T17:10:00Z"/>
                <w:sz w:val="24"/>
                <w:szCs w:val="24"/>
              </w:rPr>
            </w:pPr>
            <w:ins w:id="1755" w:author="james wang" w:date="2019-05-28T17:10:00Z">
              <w:r>
                <w:rPr>
                  <w:rFonts w:hint="eastAsia"/>
                  <w:sz w:val="24"/>
                  <w:szCs w:val="24"/>
                </w:rPr>
                <w:t>返回失败</w:t>
              </w:r>
            </w:ins>
          </w:p>
        </w:tc>
        <w:tc>
          <w:tcPr>
            <w:tcW w:w="1025" w:type="pct"/>
            <w:gridSpan w:val="2"/>
          </w:tcPr>
          <w:p w14:paraId="322330E7" w14:textId="77777777" w:rsidR="006B27B1" w:rsidRDefault="006B27B1" w:rsidP="00D210EE">
            <w:pPr>
              <w:pStyle w:val="a5"/>
              <w:ind w:firstLineChars="0" w:firstLine="0"/>
              <w:rPr>
                <w:ins w:id="1756" w:author="james wang" w:date="2019-05-28T17:10:00Z"/>
                <w:sz w:val="24"/>
                <w:szCs w:val="24"/>
              </w:rPr>
            </w:pPr>
            <w:ins w:id="1757" w:author="james wang" w:date="2019-05-28T17:10:00Z">
              <w:r>
                <w:rPr>
                  <w:rFonts w:hint="eastAsia"/>
                  <w:sz w:val="24"/>
                  <w:szCs w:val="24"/>
                </w:rPr>
                <w:t>返回失败</w:t>
              </w:r>
            </w:ins>
          </w:p>
        </w:tc>
        <w:tc>
          <w:tcPr>
            <w:tcW w:w="683" w:type="pct"/>
          </w:tcPr>
          <w:p w14:paraId="0B17D434" w14:textId="77777777" w:rsidR="006B27B1" w:rsidRDefault="006B27B1" w:rsidP="00D210EE">
            <w:pPr>
              <w:pStyle w:val="a5"/>
              <w:ind w:firstLineChars="0" w:firstLine="0"/>
              <w:rPr>
                <w:ins w:id="1758" w:author="james wang" w:date="2019-05-28T17:10:00Z"/>
                <w:sz w:val="24"/>
                <w:szCs w:val="24"/>
              </w:rPr>
            </w:pPr>
            <w:ins w:id="1759" w:author="james wang" w:date="2019-05-28T17:10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513" w:type="pct"/>
          </w:tcPr>
          <w:p w14:paraId="2C3490E7" w14:textId="77777777" w:rsidR="006B27B1" w:rsidRDefault="006B27B1" w:rsidP="00D210EE">
            <w:pPr>
              <w:pStyle w:val="a5"/>
              <w:ind w:firstLineChars="0" w:firstLine="0"/>
              <w:rPr>
                <w:ins w:id="1760" w:author="james wang" w:date="2019-05-28T17:10:00Z"/>
                <w:sz w:val="24"/>
                <w:szCs w:val="24"/>
              </w:rPr>
            </w:pPr>
            <w:ins w:id="1761" w:author="james wang" w:date="2019-05-28T17:10:00Z">
              <w:r>
                <w:rPr>
                  <w:rFonts w:hint="eastAsia"/>
                  <w:sz w:val="24"/>
                  <w:szCs w:val="24"/>
                </w:rPr>
                <w:t>4</w:t>
              </w:r>
            </w:ins>
          </w:p>
        </w:tc>
        <w:tc>
          <w:tcPr>
            <w:tcW w:w="603" w:type="pct"/>
          </w:tcPr>
          <w:p w14:paraId="77A7C8BA" w14:textId="77777777" w:rsidR="006B27B1" w:rsidRDefault="006B27B1" w:rsidP="00D210EE">
            <w:pPr>
              <w:pStyle w:val="a5"/>
              <w:ind w:firstLineChars="0" w:firstLine="0"/>
              <w:rPr>
                <w:ins w:id="1762" w:author="james wang" w:date="2019-05-28T17:10:00Z"/>
                <w:sz w:val="24"/>
                <w:szCs w:val="24"/>
              </w:rPr>
            </w:pPr>
            <w:ins w:id="1763" w:author="james wang" w:date="2019-05-28T17:10:00Z">
              <w:r>
                <w:rPr>
                  <w:rFonts w:hint="eastAsia"/>
                  <w:sz w:val="24"/>
                  <w:szCs w:val="24"/>
                </w:rPr>
                <w:t>2</w:t>
              </w:r>
            </w:ins>
          </w:p>
        </w:tc>
        <w:tc>
          <w:tcPr>
            <w:tcW w:w="1324" w:type="pct"/>
          </w:tcPr>
          <w:p w14:paraId="7ACC8D77" w14:textId="77777777" w:rsidR="006B27B1" w:rsidRDefault="006B27B1" w:rsidP="00D210EE">
            <w:pPr>
              <w:pStyle w:val="a5"/>
              <w:ind w:firstLineChars="0" w:firstLine="0"/>
              <w:rPr>
                <w:ins w:id="1764" w:author="james wang" w:date="2019-05-28T17:10:00Z"/>
                <w:sz w:val="24"/>
                <w:szCs w:val="24"/>
              </w:rPr>
            </w:pPr>
            <w:ins w:id="1765" w:author="james wang" w:date="2019-05-28T17:10:00Z">
              <w:r>
                <w:rPr>
                  <w:rFonts w:hint="eastAsia"/>
                  <w:sz w:val="24"/>
                  <w:szCs w:val="24"/>
                </w:rPr>
                <w:t>f</w:t>
              </w:r>
              <w:r>
                <w:rPr>
                  <w:sz w:val="24"/>
                  <w:szCs w:val="24"/>
                </w:rPr>
                <w:t>ail</w:t>
              </w:r>
            </w:ins>
          </w:p>
        </w:tc>
      </w:tr>
      <w:tr w:rsidR="006B27B1" w14:paraId="222C8CDA" w14:textId="77777777" w:rsidTr="00D210EE">
        <w:trPr>
          <w:ins w:id="1766" w:author="james wang" w:date="2019-05-28T17:10:00Z"/>
        </w:trPr>
        <w:tc>
          <w:tcPr>
            <w:tcW w:w="852" w:type="pct"/>
          </w:tcPr>
          <w:p w14:paraId="6C81A9E0" w14:textId="1911A080" w:rsidR="006B27B1" w:rsidRDefault="007223D0" w:rsidP="00D210EE">
            <w:pPr>
              <w:pStyle w:val="a5"/>
              <w:ind w:firstLineChars="0" w:firstLine="0"/>
              <w:rPr>
                <w:ins w:id="1767" w:author="james wang" w:date="2019-05-28T17:10:00Z"/>
                <w:sz w:val="24"/>
                <w:szCs w:val="24"/>
              </w:rPr>
            </w:pPr>
            <w:ins w:id="1768" w:author="james wang" w:date="2019-05-28T17:11:00Z">
              <w:r>
                <w:rPr>
                  <w:rFonts w:hint="eastAsia"/>
                  <w:sz w:val="24"/>
                  <w:szCs w:val="24"/>
                </w:rPr>
                <w:t>设备参数</w:t>
              </w:r>
            </w:ins>
          </w:p>
        </w:tc>
        <w:tc>
          <w:tcPr>
            <w:tcW w:w="1025" w:type="pct"/>
            <w:gridSpan w:val="2"/>
          </w:tcPr>
          <w:p w14:paraId="455ED77B" w14:textId="77777777" w:rsidR="006B27B1" w:rsidRDefault="006B27B1" w:rsidP="00D210EE">
            <w:pPr>
              <w:pStyle w:val="a5"/>
              <w:ind w:firstLineChars="0" w:firstLine="0"/>
              <w:rPr>
                <w:ins w:id="1769" w:author="james wang" w:date="2019-05-28T17:10:00Z"/>
                <w:sz w:val="24"/>
                <w:szCs w:val="24"/>
              </w:rPr>
            </w:pPr>
          </w:p>
        </w:tc>
        <w:tc>
          <w:tcPr>
            <w:tcW w:w="683" w:type="pct"/>
          </w:tcPr>
          <w:p w14:paraId="627D731B" w14:textId="5B212BFC" w:rsidR="006B27B1" w:rsidRDefault="007223D0" w:rsidP="00D210EE">
            <w:pPr>
              <w:pStyle w:val="a5"/>
              <w:ind w:firstLineChars="0" w:firstLine="0"/>
              <w:rPr>
                <w:ins w:id="1770" w:author="james wang" w:date="2019-05-28T17:10:00Z"/>
                <w:sz w:val="24"/>
                <w:szCs w:val="24"/>
              </w:rPr>
            </w:pPr>
            <w:ins w:id="1771" w:author="james wang" w:date="2019-05-28T17:11:00Z">
              <w:r>
                <w:rPr>
                  <w:sz w:val="24"/>
                  <w:szCs w:val="24"/>
                </w:rPr>
                <w:t>J</w:t>
              </w:r>
              <w:r>
                <w:rPr>
                  <w:rFonts w:hint="eastAsia"/>
                  <w:sz w:val="24"/>
                  <w:szCs w:val="24"/>
                </w:rPr>
                <w:t>son</w:t>
              </w:r>
            </w:ins>
          </w:p>
        </w:tc>
        <w:tc>
          <w:tcPr>
            <w:tcW w:w="513" w:type="pct"/>
          </w:tcPr>
          <w:p w14:paraId="01B5C275" w14:textId="0EE50EC7" w:rsidR="006B27B1" w:rsidRDefault="007223D0" w:rsidP="00D210EE">
            <w:pPr>
              <w:pStyle w:val="a5"/>
              <w:ind w:firstLineChars="0" w:firstLine="0"/>
              <w:rPr>
                <w:ins w:id="1772" w:author="james wang" w:date="2019-05-28T17:10:00Z"/>
                <w:sz w:val="24"/>
                <w:szCs w:val="24"/>
              </w:rPr>
            </w:pPr>
            <w:ins w:id="1773" w:author="james wang" w:date="2019-05-28T17:11:00Z">
              <w:r>
                <w:rPr>
                  <w:rFonts w:hint="eastAsia"/>
                  <w:sz w:val="24"/>
                  <w:szCs w:val="24"/>
                </w:rPr>
                <w:t>592</w:t>
              </w:r>
            </w:ins>
          </w:p>
        </w:tc>
        <w:tc>
          <w:tcPr>
            <w:tcW w:w="603" w:type="pct"/>
          </w:tcPr>
          <w:p w14:paraId="34F1A858" w14:textId="0AEA0AD3" w:rsidR="006B27B1" w:rsidRDefault="007223D0" w:rsidP="00D210EE">
            <w:pPr>
              <w:pStyle w:val="a5"/>
              <w:ind w:firstLineChars="0" w:firstLine="0"/>
              <w:rPr>
                <w:ins w:id="1774" w:author="james wang" w:date="2019-05-28T17:10:00Z"/>
                <w:sz w:val="24"/>
                <w:szCs w:val="24"/>
              </w:rPr>
            </w:pPr>
            <w:ins w:id="1775" w:author="james wang" w:date="2019-05-28T17:11:00Z">
              <w:r>
                <w:rPr>
                  <w:rFonts w:hint="eastAsia"/>
                  <w:sz w:val="24"/>
                  <w:szCs w:val="24"/>
                </w:rPr>
                <w:t>48</w:t>
              </w:r>
            </w:ins>
          </w:p>
        </w:tc>
        <w:tc>
          <w:tcPr>
            <w:tcW w:w="1324" w:type="pct"/>
          </w:tcPr>
          <w:p w14:paraId="53864AC4" w14:textId="77777777" w:rsidR="007223D0" w:rsidRDefault="007223D0" w:rsidP="007223D0">
            <w:pPr>
              <w:pStyle w:val="a5"/>
              <w:ind w:firstLineChars="0" w:firstLine="0"/>
              <w:rPr>
                <w:ins w:id="1776" w:author="james wang" w:date="2019-05-28T17:12:00Z"/>
                <w:sz w:val="15"/>
                <w:szCs w:val="15"/>
              </w:rPr>
            </w:pPr>
            <w:ins w:id="1777" w:author="james wang" w:date="2019-05-28T17:12:00Z">
              <w:r>
                <w:rPr>
                  <w:rFonts w:hint="eastAsia"/>
                  <w:sz w:val="15"/>
                  <w:szCs w:val="15"/>
                </w:rPr>
                <w:t>不足592位补空（0x</w:t>
              </w:r>
              <w:r>
                <w:rPr>
                  <w:sz w:val="15"/>
                  <w:szCs w:val="15"/>
                </w:rPr>
                <w:t>00</w:t>
              </w:r>
              <w:r>
                <w:rPr>
                  <w:rFonts w:hint="eastAsia"/>
                  <w:sz w:val="15"/>
                  <w:szCs w:val="15"/>
                </w:rPr>
                <w:t>）</w:t>
              </w:r>
            </w:ins>
          </w:p>
          <w:p w14:paraId="61EF26E1" w14:textId="77777777" w:rsidR="007223D0" w:rsidRPr="00682FAE" w:rsidRDefault="007223D0" w:rsidP="007223D0">
            <w:pPr>
              <w:pStyle w:val="a5"/>
              <w:ind w:firstLine="300"/>
              <w:rPr>
                <w:ins w:id="1778" w:author="james wang" w:date="2019-05-28T17:12:00Z"/>
                <w:sz w:val="15"/>
                <w:szCs w:val="15"/>
              </w:rPr>
            </w:pPr>
            <w:ins w:id="1779" w:author="james wang" w:date="2019-05-28T17:12:00Z">
              <w:r w:rsidRPr="00682FAE">
                <w:rPr>
                  <w:sz w:val="15"/>
                  <w:szCs w:val="15"/>
                </w:rPr>
                <w:t>{</w:t>
              </w:r>
            </w:ins>
          </w:p>
          <w:p w14:paraId="2EB3723C" w14:textId="77777777" w:rsidR="007223D0" w:rsidRPr="00682FAE" w:rsidRDefault="007223D0" w:rsidP="007223D0">
            <w:pPr>
              <w:pStyle w:val="a5"/>
              <w:ind w:firstLine="300"/>
              <w:rPr>
                <w:ins w:id="1780" w:author="james wang" w:date="2019-05-28T17:12:00Z"/>
                <w:sz w:val="15"/>
                <w:szCs w:val="15"/>
              </w:rPr>
            </w:pPr>
            <w:ins w:id="1781" w:author="james wang" w:date="2019-05-28T17:12:00Z">
              <w:r w:rsidRPr="00682FAE">
                <w:rPr>
                  <w:sz w:val="15"/>
                  <w:szCs w:val="15"/>
                </w:rPr>
                <w:tab/>
                <w:t>"httpUrl": "string",</w:t>
              </w:r>
            </w:ins>
          </w:p>
          <w:p w14:paraId="3532423C" w14:textId="77777777" w:rsidR="007223D0" w:rsidRPr="00682FAE" w:rsidRDefault="007223D0" w:rsidP="007223D0">
            <w:pPr>
              <w:pStyle w:val="a5"/>
              <w:ind w:firstLine="300"/>
              <w:rPr>
                <w:ins w:id="1782" w:author="james wang" w:date="2019-05-28T17:12:00Z"/>
                <w:sz w:val="15"/>
                <w:szCs w:val="15"/>
              </w:rPr>
            </w:pPr>
            <w:ins w:id="1783" w:author="james wang" w:date="2019-05-28T17:12:00Z">
              <w:r w:rsidRPr="00682FAE">
                <w:rPr>
                  <w:sz w:val="15"/>
                  <w:szCs w:val="15"/>
                </w:rPr>
                <w:tab/>
                <w:t>"mqttUrl": "string",</w:t>
              </w:r>
            </w:ins>
          </w:p>
          <w:p w14:paraId="6423DADA" w14:textId="77777777" w:rsidR="007223D0" w:rsidRPr="00682FAE" w:rsidRDefault="007223D0" w:rsidP="007223D0">
            <w:pPr>
              <w:pStyle w:val="a5"/>
              <w:ind w:firstLine="300"/>
              <w:rPr>
                <w:ins w:id="1784" w:author="james wang" w:date="2019-05-28T17:12:00Z"/>
                <w:sz w:val="15"/>
                <w:szCs w:val="15"/>
              </w:rPr>
            </w:pPr>
            <w:ins w:id="1785" w:author="james wang" w:date="2019-05-28T17:12:00Z">
              <w:r w:rsidRPr="00682FAE">
                <w:rPr>
                  <w:sz w:val="15"/>
                  <w:szCs w:val="15"/>
                </w:rPr>
                <w:tab/>
                <w:t>"centerSip": "string",</w:t>
              </w:r>
            </w:ins>
          </w:p>
          <w:p w14:paraId="4E8FBBFB" w14:textId="77777777" w:rsidR="007223D0" w:rsidRPr="00682FAE" w:rsidRDefault="007223D0" w:rsidP="007223D0">
            <w:pPr>
              <w:pStyle w:val="a5"/>
              <w:ind w:firstLine="300"/>
              <w:rPr>
                <w:ins w:id="1786" w:author="james wang" w:date="2019-05-28T17:12:00Z"/>
                <w:sz w:val="15"/>
                <w:szCs w:val="15"/>
              </w:rPr>
            </w:pPr>
            <w:ins w:id="1787" w:author="james wang" w:date="2019-05-28T17:12:00Z">
              <w:r w:rsidRPr="00682FAE">
                <w:rPr>
                  <w:sz w:val="15"/>
                  <w:szCs w:val="15"/>
                </w:rPr>
                <w:tab/>
                <w:t>"sipAccount": "string",</w:t>
              </w:r>
            </w:ins>
          </w:p>
          <w:p w14:paraId="7B2B5D67" w14:textId="77777777" w:rsidR="007223D0" w:rsidRPr="00682FAE" w:rsidRDefault="007223D0" w:rsidP="007223D0">
            <w:pPr>
              <w:pStyle w:val="a5"/>
              <w:ind w:firstLine="300"/>
              <w:rPr>
                <w:ins w:id="1788" w:author="james wang" w:date="2019-05-28T17:12:00Z"/>
                <w:sz w:val="15"/>
                <w:szCs w:val="15"/>
              </w:rPr>
            </w:pPr>
            <w:ins w:id="1789" w:author="james wang" w:date="2019-05-28T17:12:00Z">
              <w:r w:rsidRPr="00682FAE">
                <w:rPr>
                  <w:sz w:val="15"/>
                  <w:szCs w:val="15"/>
                </w:rPr>
                <w:tab/>
                <w:t>"sipUrl": "string",</w:t>
              </w:r>
            </w:ins>
          </w:p>
          <w:p w14:paraId="49AB34B9" w14:textId="77777777" w:rsidR="007223D0" w:rsidRPr="00682FAE" w:rsidRDefault="007223D0" w:rsidP="007223D0">
            <w:pPr>
              <w:pStyle w:val="a5"/>
              <w:ind w:firstLine="300"/>
              <w:rPr>
                <w:ins w:id="1790" w:author="james wang" w:date="2019-05-28T17:12:00Z"/>
                <w:sz w:val="15"/>
                <w:szCs w:val="15"/>
              </w:rPr>
            </w:pPr>
            <w:ins w:id="1791" w:author="james wang" w:date="2019-05-28T17:12:00Z">
              <w:r w:rsidRPr="00682FAE">
                <w:rPr>
                  <w:sz w:val="15"/>
                  <w:szCs w:val="15"/>
                </w:rPr>
                <w:tab/>
                <w:t>"sipPwd": "string",</w:t>
              </w:r>
            </w:ins>
          </w:p>
          <w:p w14:paraId="4812843C" w14:textId="77777777" w:rsidR="007223D0" w:rsidRPr="00682FAE" w:rsidRDefault="007223D0" w:rsidP="007223D0">
            <w:pPr>
              <w:pStyle w:val="a5"/>
              <w:ind w:firstLine="300"/>
              <w:rPr>
                <w:ins w:id="1792" w:author="james wang" w:date="2019-05-28T17:12:00Z"/>
                <w:sz w:val="15"/>
                <w:szCs w:val="15"/>
              </w:rPr>
            </w:pPr>
            <w:ins w:id="1793" w:author="james wang" w:date="2019-05-28T17:12:00Z">
              <w:r w:rsidRPr="00682FAE">
                <w:rPr>
                  <w:sz w:val="15"/>
                  <w:szCs w:val="15"/>
                </w:rPr>
                <w:tab/>
                <w:t>"ip": "String",</w:t>
              </w:r>
            </w:ins>
          </w:p>
          <w:p w14:paraId="0967C246" w14:textId="77777777" w:rsidR="007223D0" w:rsidRPr="00682FAE" w:rsidRDefault="007223D0" w:rsidP="007223D0">
            <w:pPr>
              <w:pStyle w:val="a5"/>
              <w:ind w:firstLine="300"/>
              <w:rPr>
                <w:ins w:id="1794" w:author="james wang" w:date="2019-05-28T17:12:00Z"/>
                <w:sz w:val="15"/>
                <w:szCs w:val="15"/>
              </w:rPr>
            </w:pPr>
            <w:ins w:id="1795" w:author="james wang" w:date="2019-05-28T17:12:00Z">
              <w:r w:rsidRPr="00682FAE">
                <w:rPr>
                  <w:sz w:val="15"/>
                  <w:szCs w:val="15"/>
                </w:rPr>
                <w:tab/>
                <w:t>"mask": "String",</w:t>
              </w:r>
            </w:ins>
          </w:p>
          <w:p w14:paraId="6C94AE0D" w14:textId="77777777" w:rsidR="007223D0" w:rsidRPr="00682FAE" w:rsidRDefault="007223D0" w:rsidP="007223D0">
            <w:pPr>
              <w:pStyle w:val="a5"/>
              <w:ind w:firstLine="300"/>
              <w:rPr>
                <w:ins w:id="1796" w:author="james wang" w:date="2019-05-28T17:12:00Z"/>
                <w:sz w:val="15"/>
                <w:szCs w:val="15"/>
              </w:rPr>
            </w:pPr>
            <w:ins w:id="1797" w:author="james wang" w:date="2019-05-28T17:12:00Z">
              <w:r w:rsidRPr="00682FAE">
                <w:rPr>
                  <w:sz w:val="15"/>
                  <w:szCs w:val="15"/>
                </w:rPr>
                <w:tab/>
                <w:t>"gateway": "String",</w:t>
              </w:r>
            </w:ins>
          </w:p>
          <w:p w14:paraId="1EE61286" w14:textId="77777777" w:rsidR="007223D0" w:rsidRPr="00682FAE" w:rsidRDefault="007223D0" w:rsidP="007223D0">
            <w:pPr>
              <w:pStyle w:val="a5"/>
              <w:ind w:firstLine="300"/>
              <w:rPr>
                <w:ins w:id="1798" w:author="james wang" w:date="2019-05-28T17:12:00Z"/>
                <w:sz w:val="15"/>
                <w:szCs w:val="15"/>
              </w:rPr>
            </w:pPr>
            <w:ins w:id="1799" w:author="james wang" w:date="2019-05-28T17:12:00Z">
              <w:r w:rsidRPr="00682FAE">
                <w:rPr>
                  <w:sz w:val="15"/>
                  <w:szCs w:val="15"/>
                </w:rPr>
                <w:tab/>
                <w:t>"DNS": "String"</w:t>
              </w:r>
            </w:ins>
          </w:p>
          <w:p w14:paraId="35D40765" w14:textId="7B61646F" w:rsidR="006B27B1" w:rsidRDefault="007223D0" w:rsidP="007223D0">
            <w:pPr>
              <w:pStyle w:val="a5"/>
              <w:ind w:firstLineChars="0" w:firstLine="0"/>
              <w:rPr>
                <w:ins w:id="1800" w:author="james wang" w:date="2019-05-28T17:10:00Z"/>
                <w:sz w:val="24"/>
                <w:szCs w:val="24"/>
              </w:rPr>
            </w:pPr>
            <w:ins w:id="1801" w:author="james wang" w:date="2019-05-28T17:12:00Z">
              <w:r w:rsidRPr="00682FAE">
                <w:rPr>
                  <w:sz w:val="15"/>
                  <w:szCs w:val="15"/>
                </w:rPr>
                <w:t>}</w:t>
              </w:r>
            </w:ins>
          </w:p>
        </w:tc>
      </w:tr>
    </w:tbl>
    <w:p w14:paraId="2585B19F" w14:textId="77777777" w:rsidR="006B27B1" w:rsidRPr="006B27B1" w:rsidRDefault="006B27B1">
      <w:pPr>
        <w:ind w:left="425"/>
        <w:rPr>
          <w:ins w:id="1802" w:author="james wang" w:date="2019-05-28T17:09:00Z"/>
          <w:rPrChange w:id="1803" w:author="james wang" w:date="2019-05-28T17:09:00Z">
            <w:rPr>
              <w:ins w:id="1804" w:author="james wang" w:date="2019-05-28T17:09:00Z"/>
            </w:rPr>
          </w:rPrChange>
        </w:rPr>
        <w:pPrChange w:id="1805" w:author="james wang" w:date="2019-05-28T17:10:00Z">
          <w:pPr>
            <w:pStyle w:val="3"/>
          </w:pPr>
        </w:pPrChange>
      </w:pPr>
    </w:p>
    <w:p w14:paraId="423E5907" w14:textId="5E29739A" w:rsidR="00FF6375" w:rsidRDefault="00FF6375">
      <w:pPr>
        <w:pStyle w:val="3"/>
        <w:numPr>
          <w:ilvl w:val="1"/>
          <w:numId w:val="13"/>
        </w:numPr>
        <w:rPr>
          <w:ins w:id="1806" w:author="james wang" w:date="2019-05-28T17:07:00Z"/>
        </w:rPr>
        <w:pPrChange w:id="1807" w:author="james wang" w:date="2019-05-28T17:07:00Z">
          <w:pPr>
            <w:pStyle w:val="3"/>
          </w:pPr>
        </w:pPrChange>
      </w:pPr>
      <w:ins w:id="1808" w:author="james wang" w:date="2019-05-28T17:07:00Z">
        <w:r>
          <w:rPr>
            <w:rFonts w:hint="eastAsia"/>
          </w:rPr>
          <w:t>修改权限验证</w:t>
        </w:r>
      </w:ins>
    </w:p>
    <w:p w14:paraId="421B3864" w14:textId="6AB396CD" w:rsidR="00FF6375" w:rsidRDefault="00FF6375" w:rsidP="006E366E">
      <w:pPr>
        <w:pStyle w:val="a5"/>
        <w:numPr>
          <w:ilvl w:val="0"/>
          <w:numId w:val="3"/>
        </w:numPr>
        <w:ind w:firstLineChars="0"/>
        <w:rPr>
          <w:ins w:id="1809" w:author="james wang" w:date="2019-05-28T17:26:00Z"/>
        </w:rPr>
      </w:pPr>
      <w:ins w:id="1810" w:author="james wang" w:date="2019-05-28T17:07:00Z">
        <w:r>
          <w:t>T</w:t>
        </w:r>
        <w:r>
          <w:rPr>
            <w:rFonts w:hint="eastAsia"/>
          </w:rPr>
          <w:t>ype</w:t>
        </w:r>
      </w:ins>
      <w:ins w:id="1811" w:author="james wang" w:date="2019-05-28T17:24:00Z">
        <w:r w:rsidR="004C4833">
          <w:rPr>
            <w:rFonts w:hint="eastAsia"/>
          </w:rPr>
          <w:t>18</w:t>
        </w:r>
      </w:ins>
    </w:p>
    <w:p w14:paraId="06AD2931" w14:textId="77777777" w:rsidR="00A271FE" w:rsidRDefault="00A271FE">
      <w:pPr>
        <w:pStyle w:val="a5"/>
        <w:ind w:left="720" w:firstLineChars="0" w:firstLine="0"/>
        <w:rPr>
          <w:ins w:id="1812" w:author="james wang" w:date="2019-05-28T17:07:00Z"/>
        </w:rPr>
        <w:pPrChange w:id="1813" w:author="james wang" w:date="2019-05-28T17:26:00Z">
          <w:pPr>
            <w:pStyle w:val="a5"/>
            <w:ind w:left="992" w:firstLineChars="0" w:firstLine="0"/>
          </w:pPr>
        </w:pPrChange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64"/>
        <w:gridCol w:w="2034"/>
        <w:gridCol w:w="1012"/>
        <w:gridCol w:w="1306"/>
        <w:gridCol w:w="2580"/>
      </w:tblGrid>
      <w:tr w:rsidR="00FF6375" w14:paraId="2B694EC6" w14:textId="77777777" w:rsidTr="00D210EE">
        <w:trPr>
          <w:ins w:id="1814" w:author="james wang" w:date="2019-05-28T17:07:00Z"/>
        </w:trPr>
        <w:tc>
          <w:tcPr>
            <w:tcW w:w="822" w:type="pct"/>
          </w:tcPr>
          <w:p w14:paraId="3DBD3494" w14:textId="77777777" w:rsidR="00FF6375" w:rsidRPr="00D73133" w:rsidRDefault="00FF6375" w:rsidP="00D210EE">
            <w:pPr>
              <w:pStyle w:val="a5"/>
              <w:ind w:firstLineChars="0" w:firstLine="0"/>
              <w:rPr>
                <w:ins w:id="1815" w:author="james wang" w:date="2019-05-28T17:07:00Z"/>
                <w:sz w:val="24"/>
                <w:szCs w:val="24"/>
              </w:rPr>
            </w:pPr>
            <w:ins w:id="1816" w:author="james wang" w:date="2019-05-28T17:07:00Z">
              <w:r w:rsidRPr="00D73133">
                <w:rPr>
                  <w:rFonts w:hint="eastAsia"/>
                  <w:sz w:val="24"/>
                  <w:szCs w:val="24"/>
                </w:rPr>
                <w:t>字段</w:t>
              </w:r>
            </w:ins>
          </w:p>
        </w:tc>
        <w:tc>
          <w:tcPr>
            <w:tcW w:w="1226" w:type="pct"/>
          </w:tcPr>
          <w:p w14:paraId="1E96F306" w14:textId="77777777" w:rsidR="00FF6375" w:rsidRPr="00D73133" w:rsidRDefault="00FF6375" w:rsidP="00D210EE">
            <w:pPr>
              <w:pStyle w:val="a5"/>
              <w:ind w:firstLineChars="0" w:firstLine="0"/>
              <w:rPr>
                <w:ins w:id="1817" w:author="james wang" w:date="2019-05-28T17:07:00Z"/>
                <w:sz w:val="24"/>
                <w:szCs w:val="24"/>
              </w:rPr>
            </w:pPr>
            <w:ins w:id="1818" w:author="james wang" w:date="2019-05-28T17:07:00Z">
              <w:r w:rsidRPr="00D73133">
                <w:rPr>
                  <w:rFonts w:hint="eastAsia"/>
                  <w:sz w:val="24"/>
                  <w:szCs w:val="24"/>
                </w:rPr>
                <w:t>描述</w:t>
              </w:r>
            </w:ins>
          </w:p>
        </w:tc>
        <w:tc>
          <w:tcPr>
            <w:tcW w:w="610" w:type="pct"/>
          </w:tcPr>
          <w:p w14:paraId="1FF5FE2E" w14:textId="77777777" w:rsidR="00FF6375" w:rsidRPr="00D73133" w:rsidRDefault="00FF6375" w:rsidP="00D210EE">
            <w:pPr>
              <w:pStyle w:val="a5"/>
              <w:ind w:firstLineChars="0" w:firstLine="0"/>
              <w:rPr>
                <w:ins w:id="1819" w:author="james wang" w:date="2019-05-28T17:07:00Z"/>
                <w:sz w:val="24"/>
                <w:szCs w:val="24"/>
              </w:rPr>
            </w:pPr>
            <w:ins w:id="1820" w:author="james wang" w:date="2019-05-28T17:07:00Z">
              <w:r w:rsidRPr="00D73133">
                <w:rPr>
                  <w:rFonts w:hint="eastAsia"/>
                  <w:sz w:val="24"/>
                  <w:szCs w:val="24"/>
                </w:rPr>
                <w:t>类型</w:t>
              </w:r>
            </w:ins>
          </w:p>
        </w:tc>
        <w:tc>
          <w:tcPr>
            <w:tcW w:w="787" w:type="pct"/>
          </w:tcPr>
          <w:p w14:paraId="3B24EBC0" w14:textId="77777777" w:rsidR="00FF6375" w:rsidRPr="00D73133" w:rsidRDefault="00FF6375" w:rsidP="00D210EE">
            <w:pPr>
              <w:pStyle w:val="a5"/>
              <w:ind w:firstLineChars="0" w:firstLine="0"/>
              <w:rPr>
                <w:ins w:id="1821" w:author="james wang" w:date="2019-05-28T17:07:00Z"/>
                <w:sz w:val="24"/>
                <w:szCs w:val="24"/>
              </w:rPr>
            </w:pPr>
            <w:ins w:id="1822" w:author="james wang" w:date="2019-05-28T17:07:00Z">
              <w:r>
                <w:rPr>
                  <w:rFonts w:hint="eastAsia"/>
                  <w:kern w:val="0"/>
                  <w:sz w:val="24"/>
                  <w:szCs w:val="24"/>
                </w:rPr>
                <w:t>位数</w:t>
              </w:r>
            </w:ins>
          </w:p>
        </w:tc>
        <w:tc>
          <w:tcPr>
            <w:tcW w:w="1555" w:type="pct"/>
          </w:tcPr>
          <w:p w14:paraId="1274F1B4" w14:textId="77777777" w:rsidR="00FF6375" w:rsidRPr="00D73133" w:rsidRDefault="00FF6375" w:rsidP="00D210EE">
            <w:pPr>
              <w:pStyle w:val="a5"/>
              <w:ind w:firstLineChars="0" w:firstLine="0"/>
              <w:rPr>
                <w:ins w:id="1823" w:author="james wang" w:date="2019-05-28T17:07:00Z"/>
                <w:sz w:val="24"/>
                <w:szCs w:val="24"/>
              </w:rPr>
            </w:pPr>
            <w:ins w:id="1824" w:author="james wang" w:date="2019-05-28T17:07:00Z">
              <w:r w:rsidRPr="00D73133">
                <w:rPr>
                  <w:rFonts w:hint="eastAsia"/>
                  <w:sz w:val="24"/>
                  <w:szCs w:val="24"/>
                </w:rPr>
                <w:t>示例值</w:t>
              </w:r>
            </w:ins>
          </w:p>
        </w:tc>
      </w:tr>
      <w:tr w:rsidR="00FF6375" w14:paraId="42827674" w14:textId="77777777" w:rsidTr="00D210EE">
        <w:trPr>
          <w:ins w:id="1825" w:author="james wang" w:date="2019-05-28T17:07:00Z"/>
        </w:trPr>
        <w:tc>
          <w:tcPr>
            <w:tcW w:w="822" w:type="pct"/>
          </w:tcPr>
          <w:p w14:paraId="01FFC73E" w14:textId="77777777" w:rsidR="00FF6375" w:rsidRPr="00D73133" w:rsidRDefault="00FF6375" w:rsidP="00D210EE">
            <w:pPr>
              <w:pStyle w:val="a5"/>
              <w:ind w:firstLineChars="0" w:firstLine="0"/>
              <w:rPr>
                <w:ins w:id="1826" w:author="james wang" w:date="2019-05-28T17:07:00Z"/>
                <w:sz w:val="24"/>
                <w:szCs w:val="24"/>
              </w:rPr>
            </w:pPr>
            <w:ins w:id="1827" w:author="james wang" w:date="2019-05-28T17:07:00Z">
              <w:r w:rsidRPr="00D73133">
                <w:rPr>
                  <w:rFonts w:hint="eastAsia"/>
                  <w:sz w:val="24"/>
                  <w:szCs w:val="24"/>
                </w:rPr>
                <w:t>t</w:t>
              </w:r>
              <w:r w:rsidRPr="00D73133">
                <w:rPr>
                  <w:sz w:val="24"/>
                  <w:szCs w:val="24"/>
                </w:rPr>
                <w:t>ype</w:t>
              </w:r>
            </w:ins>
          </w:p>
        </w:tc>
        <w:tc>
          <w:tcPr>
            <w:tcW w:w="1226" w:type="pct"/>
          </w:tcPr>
          <w:p w14:paraId="4C8B49AC" w14:textId="77777777" w:rsidR="00FF6375" w:rsidRPr="00D73133" w:rsidRDefault="00FF6375" w:rsidP="00D210EE">
            <w:pPr>
              <w:pStyle w:val="a5"/>
              <w:ind w:firstLineChars="0" w:firstLine="0"/>
              <w:rPr>
                <w:ins w:id="1828" w:author="james wang" w:date="2019-05-28T17:07:00Z"/>
                <w:sz w:val="24"/>
                <w:szCs w:val="24"/>
              </w:rPr>
            </w:pPr>
            <w:ins w:id="1829" w:author="james wang" w:date="2019-05-28T17:07:00Z">
              <w:r w:rsidRPr="00D73133">
                <w:rPr>
                  <w:rFonts w:hint="eastAsia"/>
                  <w:sz w:val="24"/>
                  <w:szCs w:val="24"/>
                </w:rPr>
                <w:t>帧类型</w:t>
              </w:r>
            </w:ins>
          </w:p>
        </w:tc>
        <w:tc>
          <w:tcPr>
            <w:tcW w:w="610" w:type="pct"/>
          </w:tcPr>
          <w:p w14:paraId="16963583" w14:textId="77777777" w:rsidR="00FF6375" w:rsidRPr="00D73133" w:rsidRDefault="00FF6375" w:rsidP="00D210EE">
            <w:pPr>
              <w:pStyle w:val="a5"/>
              <w:ind w:firstLineChars="0" w:firstLine="0"/>
              <w:rPr>
                <w:ins w:id="1830" w:author="james wang" w:date="2019-05-28T17:07:00Z"/>
                <w:sz w:val="24"/>
                <w:szCs w:val="24"/>
              </w:rPr>
            </w:pPr>
            <w:ins w:id="1831" w:author="james wang" w:date="2019-05-28T17:07:00Z">
              <w:r>
                <w:rPr>
                  <w:sz w:val="24"/>
                  <w:szCs w:val="24"/>
                </w:rPr>
                <w:t>string</w:t>
              </w:r>
            </w:ins>
          </w:p>
        </w:tc>
        <w:tc>
          <w:tcPr>
            <w:tcW w:w="787" w:type="pct"/>
          </w:tcPr>
          <w:p w14:paraId="1B8FADE5" w14:textId="77777777" w:rsidR="00FF6375" w:rsidRPr="00D73133" w:rsidRDefault="00FF6375" w:rsidP="00D210EE">
            <w:pPr>
              <w:pStyle w:val="a5"/>
              <w:ind w:firstLineChars="0" w:firstLine="0"/>
              <w:rPr>
                <w:ins w:id="1832" w:author="james wang" w:date="2019-05-28T17:07:00Z"/>
                <w:sz w:val="24"/>
                <w:szCs w:val="24"/>
              </w:rPr>
            </w:pPr>
            <w:ins w:id="1833" w:author="james wang" w:date="2019-05-28T17:07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1555" w:type="pct"/>
          </w:tcPr>
          <w:p w14:paraId="720EF2B8" w14:textId="649AC5CA" w:rsidR="00FF6375" w:rsidRPr="00D73133" w:rsidRDefault="00FF6375" w:rsidP="00D210EE">
            <w:pPr>
              <w:pStyle w:val="a5"/>
              <w:ind w:firstLineChars="0" w:firstLine="0"/>
              <w:rPr>
                <w:ins w:id="1834" w:author="james wang" w:date="2019-05-28T17:07:00Z"/>
                <w:sz w:val="24"/>
                <w:szCs w:val="24"/>
              </w:rPr>
            </w:pPr>
            <w:ins w:id="1835" w:author="james wang" w:date="2019-05-28T17:07:00Z">
              <w:r>
                <w:rPr>
                  <w:sz w:val="24"/>
                  <w:szCs w:val="24"/>
                </w:rPr>
                <w:t>1</w:t>
              </w:r>
            </w:ins>
            <w:ins w:id="1836" w:author="james wang" w:date="2019-05-28T17:25:00Z">
              <w:r w:rsidR="006E366E">
                <w:rPr>
                  <w:rFonts w:hint="eastAsia"/>
                  <w:sz w:val="24"/>
                  <w:szCs w:val="24"/>
                </w:rPr>
                <w:t>8</w:t>
              </w:r>
            </w:ins>
            <w:ins w:id="1837" w:author="james wang" w:date="2019-05-28T17:07:00Z">
              <w:r>
                <w:rPr>
                  <w:sz w:val="24"/>
                  <w:szCs w:val="24"/>
                </w:rPr>
                <w:t>(</w:t>
              </w:r>
              <w:r>
                <w:rPr>
                  <w:rFonts w:hint="eastAsia"/>
                  <w:sz w:val="24"/>
                  <w:szCs w:val="24"/>
                </w:rPr>
                <w:t>左高位右低位</w:t>
              </w:r>
              <w:r>
                <w:rPr>
                  <w:sz w:val="24"/>
                  <w:szCs w:val="24"/>
                </w:rPr>
                <w:t>)</w:t>
              </w:r>
            </w:ins>
          </w:p>
        </w:tc>
      </w:tr>
      <w:tr w:rsidR="00FF6375" w14:paraId="30AB3F59" w14:textId="77777777" w:rsidTr="00D210EE">
        <w:trPr>
          <w:ins w:id="1838" w:author="james wang" w:date="2019-05-28T17:07:00Z"/>
        </w:trPr>
        <w:tc>
          <w:tcPr>
            <w:tcW w:w="822" w:type="pct"/>
          </w:tcPr>
          <w:p w14:paraId="2207127D" w14:textId="77777777" w:rsidR="00FF6375" w:rsidRPr="00D73133" w:rsidRDefault="00FF6375" w:rsidP="00D210EE">
            <w:pPr>
              <w:pStyle w:val="a5"/>
              <w:ind w:firstLineChars="0" w:firstLine="0"/>
              <w:rPr>
                <w:ins w:id="1839" w:author="james wang" w:date="2019-05-28T17:07:00Z"/>
                <w:sz w:val="24"/>
                <w:szCs w:val="24"/>
              </w:rPr>
            </w:pPr>
            <w:ins w:id="1840" w:author="james wang" w:date="2019-05-28T17:07:00Z">
              <w:r>
                <w:rPr>
                  <w:sz w:val="24"/>
                  <w:szCs w:val="24"/>
                </w:rPr>
                <w:t>p</w:t>
              </w:r>
              <w:r>
                <w:rPr>
                  <w:rFonts w:hint="eastAsia"/>
                  <w:sz w:val="24"/>
                  <w:szCs w:val="24"/>
                </w:rPr>
                <w:t>assword</w:t>
              </w:r>
            </w:ins>
          </w:p>
        </w:tc>
        <w:tc>
          <w:tcPr>
            <w:tcW w:w="1226" w:type="pct"/>
          </w:tcPr>
          <w:p w14:paraId="045D10CB" w14:textId="77777777" w:rsidR="00FF6375" w:rsidRPr="00D73133" w:rsidRDefault="00FF6375" w:rsidP="00D210EE">
            <w:pPr>
              <w:pStyle w:val="a5"/>
              <w:ind w:firstLineChars="0" w:firstLine="0"/>
              <w:rPr>
                <w:ins w:id="1841" w:author="james wang" w:date="2019-05-28T17:07:00Z"/>
                <w:sz w:val="24"/>
                <w:szCs w:val="24"/>
              </w:rPr>
            </w:pPr>
            <w:ins w:id="1842" w:author="james wang" w:date="2019-05-28T17:07:00Z">
              <w:r>
                <w:rPr>
                  <w:rFonts w:hint="eastAsia"/>
                  <w:sz w:val="24"/>
                  <w:szCs w:val="24"/>
                </w:rPr>
                <w:t>配对密码</w:t>
              </w:r>
            </w:ins>
          </w:p>
        </w:tc>
        <w:tc>
          <w:tcPr>
            <w:tcW w:w="610" w:type="pct"/>
          </w:tcPr>
          <w:p w14:paraId="0159E4E3" w14:textId="77777777" w:rsidR="00FF6375" w:rsidRDefault="00FF6375" w:rsidP="00D210EE">
            <w:pPr>
              <w:pStyle w:val="a5"/>
              <w:ind w:firstLineChars="0" w:firstLine="0"/>
              <w:rPr>
                <w:ins w:id="1843" w:author="james wang" w:date="2019-05-28T17:07:00Z"/>
                <w:sz w:val="24"/>
                <w:szCs w:val="24"/>
              </w:rPr>
            </w:pPr>
            <w:ins w:id="1844" w:author="james wang" w:date="2019-05-28T17:07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787" w:type="pct"/>
          </w:tcPr>
          <w:p w14:paraId="70AE8139" w14:textId="77777777" w:rsidR="00FF6375" w:rsidRDefault="00FF6375" w:rsidP="00D210EE">
            <w:pPr>
              <w:pStyle w:val="a5"/>
              <w:ind w:firstLineChars="0" w:firstLine="0"/>
              <w:rPr>
                <w:ins w:id="1845" w:author="james wang" w:date="2019-05-28T17:07:00Z"/>
                <w:sz w:val="24"/>
                <w:szCs w:val="24"/>
              </w:rPr>
            </w:pPr>
            <w:ins w:id="1846" w:author="james wang" w:date="2019-05-28T17:07:00Z">
              <w:r>
                <w:rPr>
                  <w:rFonts w:hint="eastAsia"/>
                  <w:sz w:val="24"/>
                  <w:szCs w:val="24"/>
                </w:rPr>
                <w:t>6</w:t>
              </w:r>
            </w:ins>
          </w:p>
        </w:tc>
        <w:tc>
          <w:tcPr>
            <w:tcW w:w="1555" w:type="pct"/>
          </w:tcPr>
          <w:p w14:paraId="71A060B7" w14:textId="77777777" w:rsidR="00FF6375" w:rsidRDefault="00FF6375" w:rsidP="00D210EE">
            <w:pPr>
              <w:pStyle w:val="a5"/>
              <w:ind w:firstLineChars="0" w:firstLine="0"/>
              <w:rPr>
                <w:ins w:id="1847" w:author="james wang" w:date="2019-05-28T17:07:00Z"/>
                <w:sz w:val="24"/>
                <w:szCs w:val="24"/>
              </w:rPr>
            </w:pPr>
            <w:ins w:id="1848" w:author="james wang" w:date="2019-05-28T17:07:00Z">
              <w:r>
                <w:rPr>
                  <w:rFonts w:hint="eastAsia"/>
                  <w:sz w:val="24"/>
                  <w:szCs w:val="24"/>
                </w:rPr>
                <w:t>654321</w:t>
              </w:r>
            </w:ins>
          </w:p>
        </w:tc>
      </w:tr>
      <w:tr w:rsidR="00FF6375" w14:paraId="212315D8" w14:textId="77777777" w:rsidTr="00D210EE">
        <w:trPr>
          <w:ins w:id="1849" w:author="james wang" w:date="2019-05-28T17:07:00Z"/>
        </w:trPr>
        <w:tc>
          <w:tcPr>
            <w:tcW w:w="822" w:type="pct"/>
          </w:tcPr>
          <w:p w14:paraId="7556ADBA" w14:textId="1D313496" w:rsidR="00FF6375" w:rsidRDefault="00FF6375" w:rsidP="00D210EE">
            <w:pPr>
              <w:pStyle w:val="a5"/>
              <w:ind w:firstLineChars="0" w:firstLine="0"/>
              <w:rPr>
                <w:ins w:id="1850" w:author="james wang" w:date="2019-05-28T17:07:00Z"/>
                <w:sz w:val="24"/>
                <w:szCs w:val="24"/>
              </w:rPr>
            </w:pPr>
            <w:ins w:id="1851" w:author="james wang" w:date="2019-05-28T17:08:00Z">
              <w:r>
                <w:rPr>
                  <w:rFonts w:hint="eastAsia"/>
                  <w:sz w:val="24"/>
                  <w:szCs w:val="24"/>
                </w:rPr>
                <w:t>p</w:t>
              </w:r>
              <w:r>
                <w:rPr>
                  <w:sz w:val="24"/>
                  <w:szCs w:val="24"/>
                </w:rPr>
                <w:t>assword</w:t>
              </w:r>
            </w:ins>
          </w:p>
        </w:tc>
        <w:tc>
          <w:tcPr>
            <w:tcW w:w="1226" w:type="pct"/>
          </w:tcPr>
          <w:p w14:paraId="1953AEE3" w14:textId="0E73F016" w:rsidR="00FF6375" w:rsidRDefault="00FF6375" w:rsidP="00D210EE">
            <w:pPr>
              <w:pStyle w:val="a5"/>
              <w:ind w:firstLineChars="0" w:firstLine="0"/>
              <w:rPr>
                <w:ins w:id="1852" w:author="james wang" w:date="2019-05-28T17:07:00Z"/>
                <w:sz w:val="24"/>
                <w:szCs w:val="24"/>
              </w:rPr>
            </w:pPr>
            <w:ins w:id="1853" w:author="james wang" w:date="2019-05-28T17:08:00Z">
              <w:r>
                <w:rPr>
                  <w:rFonts w:hint="eastAsia"/>
                  <w:sz w:val="24"/>
                  <w:szCs w:val="24"/>
                </w:rPr>
                <w:t>开门密码</w:t>
              </w:r>
            </w:ins>
          </w:p>
        </w:tc>
        <w:tc>
          <w:tcPr>
            <w:tcW w:w="610" w:type="pct"/>
          </w:tcPr>
          <w:p w14:paraId="3A68E6C0" w14:textId="65121B9A" w:rsidR="00FF6375" w:rsidRDefault="000E393F" w:rsidP="00D210EE">
            <w:pPr>
              <w:pStyle w:val="a5"/>
              <w:ind w:firstLineChars="0" w:firstLine="0"/>
              <w:rPr>
                <w:ins w:id="1854" w:author="james wang" w:date="2019-05-28T17:07:00Z"/>
                <w:sz w:val="24"/>
                <w:szCs w:val="24"/>
              </w:rPr>
            </w:pPr>
            <w:ins w:id="1855" w:author="james wang" w:date="2019-05-28T17:08:00Z">
              <w:r>
                <w:rPr>
                  <w:rFonts w:hint="eastAsia"/>
                  <w:sz w:val="24"/>
                  <w:szCs w:val="24"/>
                </w:rPr>
                <w:t>String</w:t>
              </w:r>
            </w:ins>
          </w:p>
        </w:tc>
        <w:tc>
          <w:tcPr>
            <w:tcW w:w="787" w:type="pct"/>
          </w:tcPr>
          <w:p w14:paraId="656914A3" w14:textId="02B9D644" w:rsidR="00FF6375" w:rsidRDefault="000E393F" w:rsidP="00D210EE">
            <w:pPr>
              <w:pStyle w:val="a5"/>
              <w:ind w:firstLineChars="0" w:firstLine="0"/>
              <w:rPr>
                <w:ins w:id="1856" w:author="james wang" w:date="2019-05-28T17:07:00Z"/>
                <w:sz w:val="24"/>
                <w:szCs w:val="24"/>
              </w:rPr>
            </w:pPr>
            <w:ins w:id="1857" w:author="james wang" w:date="2019-05-28T17:08:00Z">
              <w:r>
                <w:rPr>
                  <w:rFonts w:hint="eastAsia"/>
                  <w:sz w:val="24"/>
                  <w:szCs w:val="24"/>
                </w:rPr>
                <w:t>6</w:t>
              </w:r>
            </w:ins>
          </w:p>
        </w:tc>
        <w:tc>
          <w:tcPr>
            <w:tcW w:w="1555" w:type="pct"/>
          </w:tcPr>
          <w:p w14:paraId="0B499699" w14:textId="05DA2AA5" w:rsidR="00FF6375" w:rsidRDefault="000E393F" w:rsidP="00D210EE">
            <w:pPr>
              <w:pStyle w:val="a5"/>
              <w:ind w:firstLineChars="0" w:firstLine="0"/>
              <w:rPr>
                <w:ins w:id="1858" w:author="james wang" w:date="2019-05-28T17:07:00Z"/>
                <w:sz w:val="24"/>
                <w:szCs w:val="24"/>
              </w:rPr>
            </w:pPr>
            <w:ins w:id="1859" w:author="james wang" w:date="2019-05-28T17:08:00Z">
              <w:r>
                <w:rPr>
                  <w:rFonts w:hint="eastAsia"/>
                  <w:sz w:val="24"/>
                  <w:szCs w:val="24"/>
                </w:rPr>
                <w:t>654321</w:t>
              </w:r>
            </w:ins>
          </w:p>
        </w:tc>
      </w:tr>
      <w:tr w:rsidR="00FF6375" w14:paraId="788F349B" w14:textId="77777777" w:rsidTr="00D210EE">
        <w:trPr>
          <w:ins w:id="1860" w:author="james wang" w:date="2019-05-28T17:07:00Z"/>
        </w:trPr>
        <w:tc>
          <w:tcPr>
            <w:tcW w:w="5000" w:type="pct"/>
            <w:gridSpan w:val="5"/>
          </w:tcPr>
          <w:p w14:paraId="34A9FE58" w14:textId="77777777" w:rsidR="00FF6375" w:rsidRDefault="00FF6375" w:rsidP="00D210EE">
            <w:pPr>
              <w:pStyle w:val="a5"/>
              <w:ind w:firstLineChars="0" w:firstLine="0"/>
              <w:jc w:val="center"/>
              <w:rPr>
                <w:ins w:id="1861" w:author="james wang" w:date="2019-05-28T17:07:00Z"/>
                <w:sz w:val="24"/>
                <w:szCs w:val="24"/>
              </w:rPr>
            </w:pPr>
            <w:ins w:id="1862" w:author="james wang" w:date="2019-05-28T17:07:00Z">
              <w:r>
                <w:rPr>
                  <w:rFonts w:hint="eastAsia"/>
                  <w:sz w:val="24"/>
                  <w:szCs w:val="24"/>
                </w:rPr>
                <w:t>返回参数</w:t>
              </w:r>
            </w:ins>
          </w:p>
        </w:tc>
      </w:tr>
      <w:tr w:rsidR="00FF6375" w14:paraId="4D6C42A2" w14:textId="77777777" w:rsidTr="00D210EE">
        <w:trPr>
          <w:ins w:id="1863" w:author="james wang" w:date="2019-05-28T17:07:00Z"/>
        </w:trPr>
        <w:tc>
          <w:tcPr>
            <w:tcW w:w="822" w:type="pct"/>
          </w:tcPr>
          <w:p w14:paraId="28E218D1" w14:textId="77777777" w:rsidR="00FF6375" w:rsidRPr="00A014E5" w:rsidRDefault="00FF6375" w:rsidP="00D210EE">
            <w:pPr>
              <w:pStyle w:val="a5"/>
              <w:ind w:firstLineChars="0" w:firstLine="0"/>
              <w:rPr>
                <w:ins w:id="1864" w:author="james wang" w:date="2019-05-28T17:07:00Z"/>
                <w:sz w:val="24"/>
                <w:szCs w:val="24"/>
              </w:rPr>
            </w:pPr>
            <w:ins w:id="1865" w:author="james wang" w:date="2019-05-28T17:07:00Z">
              <w:r w:rsidRPr="00D73133">
                <w:rPr>
                  <w:rFonts w:hint="eastAsia"/>
                  <w:sz w:val="24"/>
                  <w:szCs w:val="24"/>
                </w:rPr>
                <w:t>t</w:t>
              </w:r>
              <w:r w:rsidRPr="00D73133">
                <w:rPr>
                  <w:sz w:val="24"/>
                  <w:szCs w:val="24"/>
                </w:rPr>
                <w:t>ype</w:t>
              </w:r>
            </w:ins>
          </w:p>
        </w:tc>
        <w:tc>
          <w:tcPr>
            <w:tcW w:w="1226" w:type="pct"/>
          </w:tcPr>
          <w:p w14:paraId="04DEE32B" w14:textId="77777777" w:rsidR="00FF6375" w:rsidRPr="00A014E5" w:rsidRDefault="00FF6375" w:rsidP="00D210EE">
            <w:pPr>
              <w:pStyle w:val="a5"/>
              <w:ind w:firstLineChars="0" w:firstLine="0"/>
              <w:rPr>
                <w:ins w:id="1866" w:author="james wang" w:date="2019-05-28T17:07:00Z"/>
                <w:sz w:val="24"/>
                <w:szCs w:val="24"/>
              </w:rPr>
            </w:pPr>
            <w:ins w:id="1867" w:author="james wang" w:date="2019-05-28T17:07:00Z">
              <w:r w:rsidRPr="00D73133">
                <w:rPr>
                  <w:rFonts w:hint="eastAsia"/>
                  <w:sz w:val="24"/>
                  <w:szCs w:val="24"/>
                </w:rPr>
                <w:t>帧类型</w:t>
              </w:r>
            </w:ins>
          </w:p>
        </w:tc>
        <w:tc>
          <w:tcPr>
            <w:tcW w:w="610" w:type="pct"/>
          </w:tcPr>
          <w:p w14:paraId="75BDA8E8" w14:textId="77777777" w:rsidR="00FF6375" w:rsidRPr="00A014E5" w:rsidRDefault="00FF6375" w:rsidP="00D210EE">
            <w:pPr>
              <w:pStyle w:val="a5"/>
              <w:ind w:firstLineChars="0" w:firstLine="0"/>
              <w:rPr>
                <w:ins w:id="1868" w:author="james wang" w:date="2019-05-28T17:07:00Z"/>
                <w:sz w:val="24"/>
                <w:szCs w:val="24"/>
              </w:rPr>
            </w:pPr>
            <w:ins w:id="1869" w:author="james wang" w:date="2019-05-28T17:07:00Z">
              <w:r>
                <w:rPr>
                  <w:sz w:val="24"/>
                  <w:szCs w:val="24"/>
                </w:rPr>
                <w:t>string</w:t>
              </w:r>
            </w:ins>
          </w:p>
        </w:tc>
        <w:tc>
          <w:tcPr>
            <w:tcW w:w="787" w:type="pct"/>
          </w:tcPr>
          <w:p w14:paraId="0805C6A5" w14:textId="77777777" w:rsidR="00FF6375" w:rsidRPr="00A014E5" w:rsidRDefault="00FF6375" w:rsidP="00D210EE">
            <w:pPr>
              <w:pStyle w:val="a5"/>
              <w:ind w:firstLineChars="0" w:firstLine="0"/>
              <w:rPr>
                <w:ins w:id="1870" w:author="james wang" w:date="2019-05-28T17:07:00Z"/>
                <w:sz w:val="24"/>
                <w:szCs w:val="24"/>
              </w:rPr>
            </w:pPr>
            <w:ins w:id="1871" w:author="james wang" w:date="2019-05-28T17:07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1555" w:type="pct"/>
          </w:tcPr>
          <w:p w14:paraId="60A24CE1" w14:textId="26AB2E4D" w:rsidR="00FF6375" w:rsidRDefault="006E366E" w:rsidP="00D210EE">
            <w:pPr>
              <w:pStyle w:val="a5"/>
              <w:ind w:firstLineChars="0" w:firstLine="0"/>
              <w:rPr>
                <w:ins w:id="1872" w:author="james wang" w:date="2019-05-28T17:07:00Z"/>
                <w:sz w:val="24"/>
                <w:szCs w:val="24"/>
              </w:rPr>
            </w:pPr>
            <w:ins w:id="1873" w:author="james wang" w:date="2019-05-28T17:25:00Z">
              <w:r>
                <w:rPr>
                  <w:rFonts w:hint="eastAsia"/>
                  <w:sz w:val="24"/>
                  <w:szCs w:val="24"/>
                </w:rPr>
                <w:t>18</w:t>
              </w:r>
            </w:ins>
            <w:ins w:id="1874" w:author="james wang" w:date="2019-05-28T17:07:00Z">
              <w:r w:rsidR="00FF6375">
                <w:rPr>
                  <w:sz w:val="24"/>
                  <w:szCs w:val="24"/>
                </w:rPr>
                <w:t>(</w:t>
              </w:r>
              <w:r w:rsidR="00FF6375">
                <w:rPr>
                  <w:rFonts w:hint="eastAsia"/>
                  <w:sz w:val="24"/>
                  <w:szCs w:val="24"/>
                </w:rPr>
                <w:t>左高位右低位</w:t>
              </w:r>
              <w:r w:rsidR="00FF6375">
                <w:rPr>
                  <w:sz w:val="24"/>
                  <w:szCs w:val="24"/>
                </w:rPr>
                <w:t>)</w:t>
              </w:r>
            </w:ins>
          </w:p>
        </w:tc>
      </w:tr>
      <w:tr w:rsidR="00FF6375" w14:paraId="465FF0F0" w14:textId="77777777" w:rsidTr="00D210EE">
        <w:trPr>
          <w:ins w:id="1875" w:author="james wang" w:date="2019-05-28T17:07:00Z"/>
        </w:trPr>
        <w:tc>
          <w:tcPr>
            <w:tcW w:w="822" w:type="pct"/>
          </w:tcPr>
          <w:p w14:paraId="4D451419" w14:textId="77777777" w:rsidR="00FF6375" w:rsidRDefault="00FF6375" w:rsidP="00D210EE">
            <w:pPr>
              <w:pStyle w:val="a5"/>
              <w:ind w:firstLineChars="0" w:firstLine="0"/>
              <w:rPr>
                <w:ins w:id="1876" w:author="james wang" w:date="2019-05-28T17:07:00Z"/>
                <w:sz w:val="24"/>
                <w:szCs w:val="24"/>
              </w:rPr>
            </w:pPr>
            <w:ins w:id="1877" w:author="james wang" w:date="2019-05-28T17:07:00Z">
              <w:r>
                <w:rPr>
                  <w:rFonts w:hint="eastAsia"/>
                  <w:sz w:val="24"/>
                  <w:szCs w:val="24"/>
                </w:rPr>
                <w:t>返回成功</w:t>
              </w:r>
            </w:ins>
          </w:p>
        </w:tc>
        <w:tc>
          <w:tcPr>
            <w:tcW w:w="1226" w:type="pct"/>
          </w:tcPr>
          <w:p w14:paraId="6E20D55A" w14:textId="77777777" w:rsidR="00FF6375" w:rsidRDefault="00FF6375" w:rsidP="00D210EE">
            <w:pPr>
              <w:pStyle w:val="a5"/>
              <w:ind w:firstLineChars="0" w:firstLine="0"/>
              <w:rPr>
                <w:ins w:id="1878" w:author="james wang" w:date="2019-05-28T17:07:00Z"/>
                <w:sz w:val="24"/>
                <w:szCs w:val="24"/>
              </w:rPr>
            </w:pPr>
            <w:ins w:id="1879" w:author="james wang" w:date="2019-05-28T17:07:00Z">
              <w:r>
                <w:rPr>
                  <w:rFonts w:hint="eastAsia"/>
                  <w:sz w:val="24"/>
                  <w:szCs w:val="24"/>
                </w:rPr>
                <w:t>返回成功</w:t>
              </w:r>
            </w:ins>
          </w:p>
        </w:tc>
        <w:tc>
          <w:tcPr>
            <w:tcW w:w="610" w:type="pct"/>
          </w:tcPr>
          <w:p w14:paraId="7CA5C877" w14:textId="77777777" w:rsidR="00FF6375" w:rsidRDefault="00FF6375" w:rsidP="00D210EE">
            <w:pPr>
              <w:pStyle w:val="a5"/>
              <w:ind w:firstLineChars="0" w:firstLine="0"/>
              <w:rPr>
                <w:ins w:id="1880" w:author="james wang" w:date="2019-05-28T17:07:00Z"/>
                <w:sz w:val="24"/>
                <w:szCs w:val="24"/>
              </w:rPr>
            </w:pPr>
            <w:ins w:id="1881" w:author="james wang" w:date="2019-05-28T17:07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787" w:type="pct"/>
          </w:tcPr>
          <w:p w14:paraId="7F087749" w14:textId="77777777" w:rsidR="00FF6375" w:rsidRDefault="00FF6375" w:rsidP="00D210EE">
            <w:pPr>
              <w:pStyle w:val="a5"/>
              <w:ind w:firstLineChars="0" w:firstLine="0"/>
              <w:rPr>
                <w:ins w:id="1882" w:author="james wang" w:date="2019-05-28T17:07:00Z"/>
                <w:sz w:val="24"/>
                <w:szCs w:val="24"/>
              </w:rPr>
            </w:pPr>
            <w:ins w:id="1883" w:author="james wang" w:date="2019-05-28T17:07:00Z">
              <w:r>
                <w:rPr>
                  <w:rFonts w:hint="eastAsia"/>
                  <w:sz w:val="24"/>
                  <w:szCs w:val="24"/>
                </w:rPr>
                <w:t>4</w:t>
              </w:r>
            </w:ins>
          </w:p>
        </w:tc>
        <w:tc>
          <w:tcPr>
            <w:tcW w:w="1555" w:type="pct"/>
          </w:tcPr>
          <w:p w14:paraId="02D527AE" w14:textId="77777777" w:rsidR="00FF6375" w:rsidRDefault="00FF6375" w:rsidP="00D210EE">
            <w:pPr>
              <w:pStyle w:val="a5"/>
              <w:ind w:firstLineChars="0" w:firstLine="0"/>
              <w:rPr>
                <w:ins w:id="1884" w:author="james wang" w:date="2019-05-28T17:07:00Z"/>
                <w:sz w:val="24"/>
                <w:szCs w:val="24"/>
              </w:rPr>
            </w:pPr>
            <w:ins w:id="1885" w:author="james wang" w:date="2019-05-28T17:07:00Z">
              <w:r>
                <w:rPr>
                  <w:rFonts w:hint="eastAsia"/>
                  <w:sz w:val="24"/>
                  <w:szCs w:val="24"/>
                </w:rPr>
                <w:t>s</w:t>
              </w:r>
              <w:r>
                <w:rPr>
                  <w:sz w:val="24"/>
                  <w:szCs w:val="24"/>
                </w:rPr>
                <w:t>ucc</w:t>
              </w:r>
            </w:ins>
          </w:p>
        </w:tc>
      </w:tr>
      <w:tr w:rsidR="00FF6375" w14:paraId="741372A2" w14:textId="77777777" w:rsidTr="00D210EE">
        <w:trPr>
          <w:ins w:id="1886" w:author="james wang" w:date="2019-05-28T17:07:00Z"/>
        </w:trPr>
        <w:tc>
          <w:tcPr>
            <w:tcW w:w="822" w:type="pct"/>
          </w:tcPr>
          <w:p w14:paraId="69AAFFE7" w14:textId="77777777" w:rsidR="00FF6375" w:rsidRDefault="00FF6375" w:rsidP="00D210EE">
            <w:pPr>
              <w:pStyle w:val="a5"/>
              <w:ind w:firstLineChars="0" w:firstLine="0"/>
              <w:rPr>
                <w:ins w:id="1887" w:author="james wang" w:date="2019-05-28T17:07:00Z"/>
                <w:sz w:val="24"/>
                <w:szCs w:val="24"/>
              </w:rPr>
            </w:pPr>
            <w:ins w:id="1888" w:author="james wang" w:date="2019-05-28T17:07:00Z">
              <w:r>
                <w:rPr>
                  <w:rFonts w:hint="eastAsia"/>
                  <w:sz w:val="24"/>
                  <w:szCs w:val="24"/>
                </w:rPr>
                <w:lastRenderedPageBreak/>
                <w:t>返回失败</w:t>
              </w:r>
            </w:ins>
          </w:p>
        </w:tc>
        <w:tc>
          <w:tcPr>
            <w:tcW w:w="1226" w:type="pct"/>
          </w:tcPr>
          <w:p w14:paraId="60283428" w14:textId="77777777" w:rsidR="00FF6375" w:rsidRDefault="00FF6375" w:rsidP="00D210EE">
            <w:pPr>
              <w:pStyle w:val="a5"/>
              <w:ind w:firstLineChars="0" w:firstLine="0"/>
              <w:rPr>
                <w:ins w:id="1889" w:author="james wang" w:date="2019-05-28T17:07:00Z"/>
                <w:sz w:val="24"/>
                <w:szCs w:val="24"/>
              </w:rPr>
            </w:pPr>
            <w:ins w:id="1890" w:author="james wang" w:date="2019-05-28T17:07:00Z">
              <w:r>
                <w:rPr>
                  <w:rFonts w:hint="eastAsia"/>
                  <w:sz w:val="24"/>
                  <w:szCs w:val="24"/>
                </w:rPr>
                <w:t>返回失败</w:t>
              </w:r>
            </w:ins>
          </w:p>
        </w:tc>
        <w:tc>
          <w:tcPr>
            <w:tcW w:w="610" w:type="pct"/>
          </w:tcPr>
          <w:p w14:paraId="0165CA50" w14:textId="77777777" w:rsidR="00FF6375" w:rsidRDefault="00FF6375" w:rsidP="00D210EE">
            <w:pPr>
              <w:pStyle w:val="a5"/>
              <w:ind w:firstLineChars="0" w:firstLine="0"/>
              <w:rPr>
                <w:ins w:id="1891" w:author="james wang" w:date="2019-05-28T17:07:00Z"/>
                <w:sz w:val="24"/>
                <w:szCs w:val="24"/>
              </w:rPr>
            </w:pPr>
            <w:ins w:id="1892" w:author="james wang" w:date="2019-05-28T17:07:00Z">
              <w:r>
                <w:rPr>
                  <w:sz w:val="24"/>
                  <w:szCs w:val="24"/>
                </w:rPr>
                <w:t>S</w:t>
              </w:r>
              <w:r>
                <w:rPr>
                  <w:rFonts w:hint="eastAsia"/>
                  <w:sz w:val="24"/>
                  <w:szCs w:val="24"/>
                </w:rPr>
                <w:t>tring</w:t>
              </w:r>
            </w:ins>
          </w:p>
        </w:tc>
        <w:tc>
          <w:tcPr>
            <w:tcW w:w="787" w:type="pct"/>
          </w:tcPr>
          <w:p w14:paraId="390F0221" w14:textId="77777777" w:rsidR="00FF6375" w:rsidRDefault="00FF6375" w:rsidP="00D210EE">
            <w:pPr>
              <w:pStyle w:val="a5"/>
              <w:ind w:firstLineChars="0" w:firstLine="0"/>
              <w:rPr>
                <w:ins w:id="1893" w:author="james wang" w:date="2019-05-28T17:07:00Z"/>
                <w:sz w:val="24"/>
                <w:szCs w:val="24"/>
              </w:rPr>
            </w:pPr>
            <w:ins w:id="1894" w:author="james wang" w:date="2019-05-28T17:07:00Z">
              <w:r>
                <w:rPr>
                  <w:rFonts w:hint="eastAsia"/>
                  <w:sz w:val="24"/>
                  <w:szCs w:val="24"/>
                </w:rPr>
                <w:t>4</w:t>
              </w:r>
            </w:ins>
          </w:p>
        </w:tc>
        <w:tc>
          <w:tcPr>
            <w:tcW w:w="1555" w:type="pct"/>
          </w:tcPr>
          <w:p w14:paraId="0FD18622" w14:textId="77777777" w:rsidR="00FF6375" w:rsidRDefault="00FF6375" w:rsidP="00D210EE">
            <w:pPr>
              <w:pStyle w:val="a5"/>
              <w:ind w:firstLineChars="0" w:firstLine="0"/>
              <w:rPr>
                <w:ins w:id="1895" w:author="james wang" w:date="2019-05-28T17:07:00Z"/>
                <w:sz w:val="24"/>
                <w:szCs w:val="24"/>
              </w:rPr>
            </w:pPr>
            <w:ins w:id="1896" w:author="james wang" w:date="2019-05-28T17:07:00Z">
              <w:r>
                <w:rPr>
                  <w:rFonts w:hint="eastAsia"/>
                  <w:sz w:val="24"/>
                  <w:szCs w:val="24"/>
                </w:rPr>
                <w:t>f</w:t>
              </w:r>
              <w:r>
                <w:rPr>
                  <w:sz w:val="24"/>
                  <w:szCs w:val="24"/>
                </w:rPr>
                <w:t>ail</w:t>
              </w:r>
            </w:ins>
          </w:p>
        </w:tc>
      </w:tr>
    </w:tbl>
    <w:p w14:paraId="0A4CC20D" w14:textId="77777777" w:rsidR="00FF6375" w:rsidRDefault="00FF6375" w:rsidP="00FF6375">
      <w:pPr>
        <w:pStyle w:val="a5"/>
        <w:ind w:left="992" w:firstLineChars="0" w:firstLine="0"/>
        <w:rPr>
          <w:ins w:id="1897" w:author="james wang" w:date="2019-05-28T17:07:00Z"/>
        </w:rPr>
      </w:pPr>
    </w:p>
    <w:p w14:paraId="42C9D26A" w14:textId="77777777" w:rsidR="00FF6375" w:rsidRPr="00FF6375" w:rsidRDefault="00FF6375">
      <w:pPr>
        <w:pStyle w:val="a5"/>
        <w:ind w:left="992" w:firstLineChars="0" w:firstLine="0"/>
        <w:rPr>
          <w:ins w:id="1898" w:author="james wang" w:date="2019-05-28T17:07:00Z"/>
          <w:rPrChange w:id="1899" w:author="james wang" w:date="2019-05-28T17:07:00Z">
            <w:rPr>
              <w:ins w:id="1900" w:author="james wang" w:date="2019-05-28T17:07:00Z"/>
            </w:rPr>
          </w:rPrChange>
        </w:rPr>
        <w:pPrChange w:id="1901" w:author="james wang" w:date="2019-05-28T17:07:00Z">
          <w:pPr>
            <w:pStyle w:val="3"/>
          </w:pPr>
        </w:pPrChange>
      </w:pPr>
    </w:p>
    <w:sectPr w:rsidR="00FF6375" w:rsidRPr="00FF6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0" w:author="Max" w:date="2019-01-08T11:26:00Z" w:initials="Max">
    <w:p w14:paraId="408CDE1A" w14:textId="03CA4611" w:rsidR="00156AA2" w:rsidRDefault="00156AA2">
      <w:pPr>
        <w:pStyle w:val="a9"/>
      </w:pPr>
      <w:r>
        <w:rPr>
          <w:rStyle w:val="a8"/>
        </w:rPr>
        <w:annotationRef/>
      </w:r>
      <w:r>
        <w:rPr>
          <w:rFonts w:hint="eastAsia"/>
        </w:rPr>
        <w:t xml:space="preserve">最后调用 </w:t>
      </w:r>
    </w:p>
  </w:comment>
  <w:comment w:id="98" w:author="Max" w:date="2019-01-07T20:07:00Z" w:initials="Max">
    <w:p w14:paraId="574E8053" w14:textId="7D95B589" w:rsidR="00156AA2" w:rsidRDefault="00156AA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缺少设备名称，保存在云端</w:t>
      </w:r>
    </w:p>
  </w:comment>
  <w:comment w:id="140" w:author="Max" w:date="2019-01-07T20:03:00Z" w:initials="Max">
    <w:p w14:paraId="3474578D" w14:textId="1AAFC2C1" w:rsidR="00156AA2" w:rsidRDefault="00156AA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位数与示例不对应</w:t>
      </w:r>
    </w:p>
  </w:comment>
  <w:comment w:id="193" w:author="Max" w:date="2019-01-07T20:03:00Z" w:initials="Max">
    <w:p w14:paraId="63CF1551" w14:textId="1C43FFF2" w:rsidR="00156AA2" w:rsidRDefault="00156AA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具体内容是什么</w:t>
      </w:r>
    </w:p>
  </w:comment>
  <w:comment w:id="217" w:author="Max" w:date="2019-01-07T20:04:00Z" w:initials="Max">
    <w:p w14:paraId="77BEA421" w14:textId="7E384C69" w:rsidR="00156AA2" w:rsidRDefault="00156AA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位数与示例不对应，是否为00000003？</w:t>
      </w:r>
    </w:p>
  </w:comment>
  <w:comment w:id="232" w:author="Max" w:date="2019-01-07T20:04:00Z" w:initials="Max">
    <w:p w14:paraId="50D8531A" w14:textId="6F71AABA" w:rsidR="00156AA2" w:rsidRDefault="00156AA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具体内容是什么？</w:t>
      </w:r>
    </w:p>
  </w:comment>
  <w:comment w:id="268" w:author="Max" w:date="2019-01-07T20:05:00Z" w:initials="Max">
    <w:p w14:paraId="76AFA777" w14:textId="7BA4E582" w:rsidR="00156AA2" w:rsidRDefault="00156AA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具体内容是什么？</w:t>
      </w:r>
    </w:p>
  </w:comment>
  <w:comment w:id="360" w:author="Max" w:date="2019-01-07T20:05:00Z" w:initials="Max">
    <w:p w14:paraId="0005AE62" w14:textId="2E2DF171" w:rsidR="00156AA2" w:rsidRDefault="00156AA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具体内容是什么？</w:t>
      </w:r>
    </w:p>
  </w:comment>
  <w:comment w:id="366" w:author="Max" w:date="2019-01-07T20:05:00Z" w:initials="Max">
    <w:p w14:paraId="33944BA0" w14:textId="6D69E849" w:rsidR="00156AA2" w:rsidRDefault="00156AA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具体内容是什么？</w:t>
      </w:r>
    </w:p>
  </w:comment>
  <w:comment w:id="376" w:author="Max" w:date="2019-01-07T20:05:00Z" w:initials="Max">
    <w:p w14:paraId="13011B0E" w14:textId="304536D1" w:rsidR="00156AA2" w:rsidRDefault="00156AA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具体内容是什么？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8CDE1A" w15:done="0"/>
  <w15:commentEx w15:paraId="574E8053" w15:done="0"/>
  <w15:commentEx w15:paraId="3474578D" w15:done="0"/>
  <w15:commentEx w15:paraId="63CF1551" w15:done="0"/>
  <w15:commentEx w15:paraId="77BEA421" w15:done="0"/>
  <w15:commentEx w15:paraId="50D8531A" w15:done="0"/>
  <w15:commentEx w15:paraId="76AFA777" w15:done="0"/>
  <w15:commentEx w15:paraId="0005AE62" w15:done="0"/>
  <w15:commentEx w15:paraId="33944BA0" w15:done="0"/>
  <w15:commentEx w15:paraId="13011B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8CDE1A" w16cid:durableId="1FDF4EB6"/>
  <w16cid:commentId w16cid:paraId="574E8053" w16cid:durableId="1FDF4EB7"/>
  <w16cid:commentId w16cid:paraId="3474578D" w16cid:durableId="1FDF4EB8"/>
  <w16cid:commentId w16cid:paraId="63CF1551" w16cid:durableId="1FDF4EB9"/>
  <w16cid:commentId w16cid:paraId="77BEA421" w16cid:durableId="1FDF4EBA"/>
  <w16cid:commentId w16cid:paraId="50D8531A" w16cid:durableId="1FDF4EBB"/>
  <w16cid:commentId w16cid:paraId="76AFA777" w16cid:durableId="1FDF4EBC"/>
  <w16cid:commentId w16cid:paraId="0005AE62" w16cid:durableId="1FDF4EBD"/>
  <w16cid:commentId w16cid:paraId="33944BA0" w16cid:durableId="1FDF4EBE"/>
  <w16cid:commentId w16cid:paraId="13011B0E" w16cid:durableId="1FDF4EB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1C7F0B" w14:textId="77777777" w:rsidR="00F10EEA" w:rsidRDefault="00F10EEA" w:rsidP="00907B27">
      <w:r>
        <w:separator/>
      </w:r>
    </w:p>
  </w:endnote>
  <w:endnote w:type="continuationSeparator" w:id="0">
    <w:p w14:paraId="7D98DB79" w14:textId="77777777" w:rsidR="00F10EEA" w:rsidRDefault="00F10EEA" w:rsidP="00907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0A648F" w14:textId="77777777" w:rsidR="00F10EEA" w:rsidRDefault="00F10EEA" w:rsidP="00907B27">
      <w:r>
        <w:separator/>
      </w:r>
    </w:p>
  </w:footnote>
  <w:footnote w:type="continuationSeparator" w:id="0">
    <w:p w14:paraId="2CBB0AD7" w14:textId="77777777" w:rsidR="00F10EEA" w:rsidRDefault="00F10EEA" w:rsidP="00907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86EDE"/>
    <w:multiLevelType w:val="hybridMultilevel"/>
    <w:tmpl w:val="C3506CD6"/>
    <w:lvl w:ilvl="0" w:tplc="419EB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751B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C036652"/>
    <w:multiLevelType w:val="multilevel"/>
    <w:tmpl w:val="70F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743455"/>
    <w:multiLevelType w:val="hybridMultilevel"/>
    <w:tmpl w:val="B81CA07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>
    <w:nsid w:val="281B444C"/>
    <w:multiLevelType w:val="hybridMultilevel"/>
    <w:tmpl w:val="CE6EF07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A9561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D6656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20D69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CCB57F6"/>
    <w:multiLevelType w:val="hybridMultilevel"/>
    <w:tmpl w:val="A41C78D0"/>
    <w:lvl w:ilvl="0" w:tplc="419EB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A535DD"/>
    <w:multiLevelType w:val="hybridMultilevel"/>
    <w:tmpl w:val="07EC5B7E"/>
    <w:lvl w:ilvl="0" w:tplc="F62E00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CCE23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E4F4949"/>
    <w:multiLevelType w:val="hybridMultilevel"/>
    <w:tmpl w:val="7B06F156"/>
    <w:lvl w:ilvl="0" w:tplc="AE7A1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8568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A1461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AF876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AAE31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14"/>
  </w:num>
  <w:num w:numId="9">
    <w:abstractNumId w:val="12"/>
  </w:num>
  <w:num w:numId="10">
    <w:abstractNumId w:val="13"/>
  </w:num>
  <w:num w:numId="11">
    <w:abstractNumId w:val="5"/>
  </w:num>
  <w:num w:numId="12">
    <w:abstractNumId w:val="7"/>
  </w:num>
  <w:num w:numId="13">
    <w:abstractNumId w:val="15"/>
  </w:num>
  <w:num w:numId="14">
    <w:abstractNumId w:val="9"/>
  </w:num>
  <w:num w:numId="15">
    <w:abstractNumId w:val="10"/>
  </w:num>
  <w:num w:numId="1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mes wang">
    <w15:presenceInfo w15:providerId="Windows Live" w15:userId="4afbc6ccf8d0e071"/>
  </w15:person>
  <w15:person w15:author="汪林海">
    <w15:presenceInfo w15:providerId="None" w15:userId="汪林海"/>
  </w15:person>
  <w15:person w15:author="Max">
    <w15:presenceInfo w15:providerId="None" w15:userId="Ma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486"/>
    <w:rsid w:val="0000779A"/>
    <w:rsid w:val="00012F89"/>
    <w:rsid w:val="00032A00"/>
    <w:rsid w:val="00042330"/>
    <w:rsid w:val="00046DC5"/>
    <w:rsid w:val="000660D8"/>
    <w:rsid w:val="00096C59"/>
    <w:rsid w:val="000A0D48"/>
    <w:rsid w:val="000D46CA"/>
    <w:rsid w:val="000E393F"/>
    <w:rsid w:val="00106583"/>
    <w:rsid w:val="00111158"/>
    <w:rsid w:val="001338EB"/>
    <w:rsid w:val="001346A8"/>
    <w:rsid w:val="00141164"/>
    <w:rsid w:val="00141B2B"/>
    <w:rsid w:val="00143623"/>
    <w:rsid w:val="001506BC"/>
    <w:rsid w:val="00151CC5"/>
    <w:rsid w:val="00155547"/>
    <w:rsid w:val="00156AA2"/>
    <w:rsid w:val="00161F5F"/>
    <w:rsid w:val="00166276"/>
    <w:rsid w:val="00183196"/>
    <w:rsid w:val="0018416A"/>
    <w:rsid w:val="00195437"/>
    <w:rsid w:val="001A5622"/>
    <w:rsid w:val="001B1E09"/>
    <w:rsid w:val="001B4677"/>
    <w:rsid w:val="001C3DBB"/>
    <w:rsid w:val="001D106D"/>
    <w:rsid w:val="001D3AC8"/>
    <w:rsid w:val="001E3B39"/>
    <w:rsid w:val="001F2596"/>
    <w:rsid w:val="001F51F0"/>
    <w:rsid w:val="0020627F"/>
    <w:rsid w:val="00211AE8"/>
    <w:rsid w:val="00223BC3"/>
    <w:rsid w:val="00224441"/>
    <w:rsid w:val="00242C06"/>
    <w:rsid w:val="00247EC3"/>
    <w:rsid w:val="002503BC"/>
    <w:rsid w:val="002715AD"/>
    <w:rsid w:val="002C2590"/>
    <w:rsid w:val="002D3772"/>
    <w:rsid w:val="002E0416"/>
    <w:rsid w:val="002E0E84"/>
    <w:rsid w:val="003142FA"/>
    <w:rsid w:val="00331E50"/>
    <w:rsid w:val="00336767"/>
    <w:rsid w:val="003423FF"/>
    <w:rsid w:val="003511F7"/>
    <w:rsid w:val="00353D14"/>
    <w:rsid w:val="003610A1"/>
    <w:rsid w:val="00367367"/>
    <w:rsid w:val="003C2C71"/>
    <w:rsid w:val="003C56E2"/>
    <w:rsid w:val="003C7919"/>
    <w:rsid w:val="003D2E30"/>
    <w:rsid w:val="003E01C1"/>
    <w:rsid w:val="003F7101"/>
    <w:rsid w:val="0040035F"/>
    <w:rsid w:val="00413C03"/>
    <w:rsid w:val="00431474"/>
    <w:rsid w:val="004337F3"/>
    <w:rsid w:val="00435C54"/>
    <w:rsid w:val="00450944"/>
    <w:rsid w:val="00462DCB"/>
    <w:rsid w:val="004631D0"/>
    <w:rsid w:val="00471522"/>
    <w:rsid w:val="00494054"/>
    <w:rsid w:val="00495D74"/>
    <w:rsid w:val="004A1784"/>
    <w:rsid w:val="004B79A0"/>
    <w:rsid w:val="004C3F0E"/>
    <w:rsid w:val="004C4833"/>
    <w:rsid w:val="004E7715"/>
    <w:rsid w:val="004F5AA3"/>
    <w:rsid w:val="00501693"/>
    <w:rsid w:val="00543A69"/>
    <w:rsid w:val="005510E3"/>
    <w:rsid w:val="00552F72"/>
    <w:rsid w:val="0059665B"/>
    <w:rsid w:val="005A1AF2"/>
    <w:rsid w:val="005B5578"/>
    <w:rsid w:val="005B7141"/>
    <w:rsid w:val="005E53C8"/>
    <w:rsid w:val="005E6FE5"/>
    <w:rsid w:val="005F0E57"/>
    <w:rsid w:val="005F7AFF"/>
    <w:rsid w:val="00607722"/>
    <w:rsid w:val="00611A24"/>
    <w:rsid w:val="00616A1D"/>
    <w:rsid w:val="00616B6D"/>
    <w:rsid w:val="006211E7"/>
    <w:rsid w:val="00647D76"/>
    <w:rsid w:val="006650E7"/>
    <w:rsid w:val="00682FAE"/>
    <w:rsid w:val="00694040"/>
    <w:rsid w:val="006B0A7B"/>
    <w:rsid w:val="006B27B1"/>
    <w:rsid w:val="006C0486"/>
    <w:rsid w:val="006D513C"/>
    <w:rsid w:val="006E366E"/>
    <w:rsid w:val="006E607F"/>
    <w:rsid w:val="006F6577"/>
    <w:rsid w:val="006F6D5F"/>
    <w:rsid w:val="007019F1"/>
    <w:rsid w:val="0071183D"/>
    <w:rsid w:val="007223D0"/>
    <w:rsid w:val="00741AE3"/>
    <w:rsid w:val="007644F9"/>
    <w:rsid w:val="00771B58"/>
    <w:rsid w:val="007A4B0A"/>
    <w:rsid w:val="007C1DB4"/>
    <w:rsid w:val="007D3BA8"/>
    <w:rsid w:val="007D40E8"/>
    <w:rsid w:val="007E75E3"/>
    <w:rsid w:val="007E7B63"/>
    <w:rsid w:val="007F1304"/>
    <w:rsid w:val="007F14FC"/>
    <w:rsid w:val="00810A2B"/>
    <w:rsid w:val="008230B6"/>
    <w:rsid w:val="00846EF7"/>
    <w:rsid w:val="00847C19"/>
    <w:rsid w:val="008534A9"/>
    <w:rsid w:val="00856485"/>
    <w:rsid w:val="00861F2B"/>
    <w:rsid w:val="00864B35"/>
    <w:rsid w:val="00865ABF"/>
    <w:rsid w:val="00867377"/>
    <w:rsid w:val="00871D33"/>
    <w:rsid w:val="0087488C"/>
    <w:rsid w:val="00885687"/>
    <w:rsid w:val="008D2F42"/>
    <w:rsid w:val="008E68EE"/>
    <w:rsid w:val="009050AA"/>
    <w:rsid w:val="00907B27"/>
    <w:rsid w:val="0093489A"/>
    <w:rsid w:val="009514A6"/>
    <w:rsid w:val="00970185"/>
    <w:rsid w:val="00976960"/>
    <w:rsid w:val="009B1D1B"/>
    <w:rsid w:val="009C6E89"/>
    <w:rsid w:val="009D4C2F"/>
    <w:rsid w:val="009E3ABC"/>
    <w:rsid w:val="009E6557"/>
    <w:rsid w:val="00A014E5"/>
    <w:rsid w:val="00A0350E"/>
    <w:rsid w:val="00A067A5"/>
    <w:rsid w:val="00A160BE"/>
    <w:rsid w:val="00A174DF"/>
    <w:rsid w:val="00A271FE"/>
    <w:rsid w:val="00A5022B"/>
    <w:rsid w:val="00A77FBA"/>
    <w:rsid w:val="00AA3E3C"/>
    <w:rsid w:val="00AC6B2F"/>
    <w:rsid w:val="00AF3C3E"/>
    <w:rsid w:val="00AF5AF4"/>
    <w:rsid w:val="00B02EA3"/>
    <w:rsid w:val="00B06C4D"/>
    <w:rsid w:val="00B33E0E"/>
    <w:rsid w:val="00B4419B"/>
    <w:rsid w:val="00B75446"/>
    <w:rsid w:val="00B8173E"/>
    <w:rsid w:val="00B91088"/>
    <w:rsid w:val="00B939F4"/>
    <w:rsid w:val="00BB72FD"/>
    <w:rsid w:val="00BC0EE2"/>
    <w:rsid w:val="00BC5C33"/>
    <w:rsid w:val="00BE7C19"/>
    <w:rsid w:val="00C10658"/>
    <w:rsid w:val="00C351B7"/>
    <w:rsid w:val="00C41948"/>
    <w:rsid w:val="00C45DD8"/>
    <w:rsid w:val="00C51938"/>
    <w:rsid w:val="00C52150"/>
    <w:rsid w:val="00C65290"/>
    <w:rsid w:val="00C937CC"/>
    <w:rsid w:val="00CA1A8E"/>
    <w:rsid w:val="00CA7A85"/>
    <w:rsid w:val="00CD10EA"/>
    <w:rsid w:val="00CF19EF"/>
    <w:rsid w:val="00CF70A8"/>
    <w:rsid w:val="00D0101A"/>
    <w:rsid w:val="00D143A9"/>
    <w:rsid w:val="00D3420B"/>
    <w:rsid w:val="00D35875"/>
    <w:rsid w:val="00D44D7A"/>
    <w:rsid w:val="00D73133"/>
    <w:rsid w:val="00DA68D8"/>
    <w:rsid w:val="00DB68BF"/>
    <w:rsid w:val="00DB79B6"/>
    <w:rsid w:val="00DC22E4"/>
    <w:rsid w:val="00DE3A3C"/>
    <w:rsid w:val="00DF07F2"/>
    <w:rsid w:val="00DF33B4"/>
    <w:rsid w:val="00DF50D1"/>
    <w:rsid w:val="00E145FD"/>
    <w:rsid w:val="00E3503E"/>
    <w:rsid w:val="00E36EF2"/>
    <w:rsid w:val="00E476A9"/>
    <w:rsid w:val="00E550A7"/>
    <w:rsid w:val="00E565E2"/>
    <w:rsid w:val="00E8386F"/>
    <w:rsid w:val="00E94D88"/>
    <w:rsid w:val="00EC1D7B"/>
    <w:rsid w:val="00EC38D1"/>
    <w:rsid w:val="00EF2B5B"/>
    <w:rsid w:val="00F10EEA"/>
    <w:rsid w:val="00F136CD"/>
    <w:rsid w:val="00F30140"/>
    <w:rsid w:val="00F30A8D"/>
    <w:rsid w:val="00F3152F"/>
    <w:rsid w:val="00F35EEE"/>
    <w:rsid w:val="00F52329"/>
    <w:rsid w:val="00F75F28"/>
    <w:rsid w:val="00F852ED"/>
    <w:rsid w:val="00FF6375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40EA8"/>
  <w15:chartTrackingRefBased/>
  <w15:docId w15:val="{83403394-6963-4623-BC1C-49C3F233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502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02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7B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7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7B27"/>
    <w:rPr>
      <w:sz w:val="18"/>
      <w:szCs w:val="18"/>
    </w:rPr>
  </w:style>
  <w:style w:type="paragraph" w:styleId="a5">
    <w:name w:val="List Paragraph"/>
    <w:basedOn w:val="a"/>
    <w:uiPriority w:val="34"/>
    <w:qFormat/>
    <w:rsid w:val="00907B27"/>
    <w:pPr>
      <w:ind w:firstLineChars="200" w:firstLine="420"/>
    </w:pPr>
  </w:style>
  <w:style w:type="table" w:styleId="a6">
    <w:name w:val="Table Grid"/>
    <w:basedOn w:val="a1"/>
    <w:uiPriority w:val="39"/>
    <w:rsid w:val="000423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502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A5022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5022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5022B"/>
    <w:rPr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471522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471522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47152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471522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471522"/>
    <w:rPr>
      <w:b/>
      <w:bCs/>
    </w:rPr>
  </w:style>
  <w:style w:type="paragraph" w:styleId="ab">
    <w:name w:val="Revision"/>
    <w:hidden/>
    <w:uiPriority w:val="99"/>
    <w:semiHidden/>
    <w:rsid w:val="00A014E5"/>
  </w:style>
  <w:style w:type="paragraph" w:styleId="ac">
    <w:name w:val="Subtitle"/>
    <w:basedOn w:val="a"/>
    <w:next w:val="a"/>
    <w:link w:val="Char4"/>
    <w:uiPriority w:val="11"/>
    <w:qFormat/>
    <w:rsid w:val="00C45DD8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c"/>
    <w:uiPriority w:val="11"/>
    <w:qFormat/>
    <w:rsid w:val="00C45DD8"/>
    <w:rPr>
      <w:rFonts w:ascii="Cambria" w:eastAsia="宋体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841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wang</dc:creator>
  <cp:keywords/>
  <dc:description/>
  <cp:lastModifiedBy>汪林海</cp:lastModifiedBy>
  <cp:revision>146</cp:revision>
  <dcterms:created xsi:type="dcterms:W3CDTF">2018-12-12T09:36:00Z</dcterms:created>
  <dcterms:modified xsi:type="dcterms:W3CDTF">2019-07-24T02:01:00Z</dcterms:modified>
</cp:coreProperties>
</file>